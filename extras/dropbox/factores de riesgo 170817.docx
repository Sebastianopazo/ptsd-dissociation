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9D088D" w14:textId="753F2AAD" w:rsidR="00590C9B" w:rsidRDefault="00590C9B" w:rsidP="00590C9B">
      <w:pPr>
        <w:spacing w:line="276" w:lineRule="auto"/>
        <w:rPr>
          <w:u w:val="single"/>
          <w:lang w:val="es-CL"/>
        </w:rPr>
      </w:pPr>
      <w:r>
        <w:rPr>
          <w:u w:val="single"/>
          <w:lang w:val="es-CL"/>
        </w:rPr>
        <w:t>Compartir google doc con rodrigo. El avanzara en metodologia y yo trabajo en lo que avanzamos en reunión. Luego le aviso a el para que lo revise y edite en general.</w:t>
      </w:r>
    </w:p>
    <w:p w14:paraId="1A5E03A8" w14:textId="77777777" w:rsidR="00590C9B" w:rsidRDefault="00590C9B" w:rsidP="00590C9B">
      <w:pPr>
        <w:spacing w:line="276" w:lineRule="auto"/>
        <w:rPr>
          <w:u w:val="single"/>
          <w:lang w:val="es-CL"/>
        </w:rPr>
      </w:pPr>
    </w:p>
    <w:p w14:paraId="23BF163B" w14:textId="3D918132" w:rsidR="00590C9B" w:rsidRDefault="00FB3B0D" w:rsidP="00590C9B">
      <w:pPr>
        <w:spacing w:line="276" w:lineRule="auto"/>
        <w:rPr>
          <w:ins w:id="0" w:author="Microsoft Office User" w:date="2017-08-17T15:40:00Z"/>
          <w:u w:val="single"/>
          <w:lang w:val="es-CL"/>
        </w:rPr>
      </w:pPr>
      <w:ins w:id="1" w:author="Microsoft Office User" w:date="2017-08-17T15:40:00Z">
        <w:r>
          <w:rPr>
            <w:u w:val="single"/>
            <w:lang w:val="es-CL"/>
          </w:rPr>
          <w:t>Revisar las siguientes refs:</w:t>
        </w:r>
      </w:ins>
    </w:p>
    <w:p w14:paraId="0BCBBE15" w14:textId="77777777" w:rsidR="00FB3B0D" w:rsidRDefault="00FB3B0D" w:rsidP="00FB3B0D">
      <w:pPr>
        <w:shd w:val="clear" w:color="auto" w:fill="FFFFFF"/>
        <w:rPr>
          <w:ins w:id="2" w:author="Microsoft Office User" w:date="2017-08-17T15:40:00Z"/>
          <w:rFonts w:ascii="Times" w:eastAsia="Times New Roman" w:hAnsi="Times"/>
          <w:color w:val="000000"/>
          <w:sz w:val="27"/>
          <w:szCs w:val="27"/>
        </w:rPr>
      </w:pPr>
      <w:proofErr w:type="spellStart"/>
      <w:ins w:id="3" w:author="Microsoft Office User" w:date="2017-08-17T15:40:00Z">
        <w:r w:rsidRPr="00FB3B0D">
          <w:rPr>
            <w:rFonts w:ascii="Times" w:eastAsia="Times New Roman" w:hAnsi="Times"/>
            <w:color w:val="000000"/>
            <w:sz w:val="27"/>
            <w:szCs w:val="27"/>
            <w:lang w:val="es-ES"/>
            <w:rPrChange w:id="4" w:author="Microsoft Office User" w:date="2017-08-17T15:40:00Z">
              <w:rPr>
                <w:rFonts w:ascii="Times" w:eastAsia="Times New Roman" w:hAnsi="Times"/>
                <w:color w:val="000000"/>
                <w:sz w:val="27"/>
                <w:szCs w:val="27"/>
              </w:rPr>
            </w:rPrChange>
          </w:rPr>
          <w:t>Auxéméry</w:t>
        </w:r>
        <w:proofErr w:type="spellEnd"/>
        <w:r w:rsidRPr="00FB3B0D">
          <w:rPr>
            <w:rFonts w:ascii="Times" w:eastAsia="Times New Roman" w:hAnsi="Times"/>
            <w:color w:val="000000"/>
            <w:sz w:val="27"/>
            <w:szCs w:val="27"/>
            <w:lang w:val="es-ES"/>
            <w:rPrChange w:id="5" w:author="Microsoft Office User" w:date="2017-08-17T15:40:00Z">
              <w:rPr>
                <w:rFonts w:ascii="Times" w:eastAsia="Times New Roman" w:hAnsi="Times"/>
                <w:color w:val="000000"/>
                <w:sz w:val="27"/>
                <w:szCs w:val="27"/>
              </w:rPr>
            </w:rPrChange>
          </w:rPr>
          <w:t xml:space="preserve">, Y. (2012). </w:t>
        </w:r>
        <w:r>
          <w:rPr>
            <w:rFonts w:ascii="Times" w:eastAsia="Times New Roman" w:hAnsi="Times"/>
            <w:color w:val="000000"/>
            <w:sz w:val="27"/>
            <w:szCs w:val="27"/>
          </w:rPr>
          <w:t xml:space="preserve">[Posttraumatic stress disorder (PTSD) as a consequence of the interaction between an individual genetic susceptibility, a </w:t>
        </w:r>
        <w:proofErr w:type="spellStart"/>
        <w:r>
          <w:rPr>
            <w:rFonts w:ascii="Times" w:eastAsia="Times New Roman" w:hAnsi="Times"/>
            <w:color w:val="000000"/>
            <w:sz w:val="27"/>
            <w:szCs w:val="27"/>
          </w:rPr>
          <w:t>traumatogenic</w:t>
        </w:r>
        <w:proofErr w:type="spellEnd"/>
        <w:r>
          <w:rPr>
            <w:rFonts w:ascii="Times" w:eastAsia="Times New Roman" w:hAnsi="Times"/>
            <w:color w:val="000000"/>
            <w:sz w:val="27"/>
            <w:szCs w:val="27"/>
          </w:rPr>
          <w:t xml:space="preserve"> event and a social context</w:t>
        </w:r>
        <w:proofErr w:type="gramStart"/>
        <w:r>
          <w:rPr>
            <w:rFonts w:ascii="Times" w:eastAsia="Times New Roman" w:hAnsi="Times"/>
            <w:color w:val="000000"/>
            <w:sz w:val="27"/>
            <w:szCs w:val="27"/>
          </w:rPr>
          <w:t>].</w:t>
        </w:r>
        <w:proofErr w:type="spellStart"/>
        <w:r>
          <w:rPr>
            <w:rFonts w:ascii="Times" w:eastAsia="Times New Roman" w:hAnsi="Times"/>
            <w:i/>
            <w:iCs/>
            <w:color w:val="000000"/>
            <w:sz w:val="27"/>
            <w:szCs w:val="27"/>
          </w:rPr>
          <w:t>L’Encephale</w:t>
        </w:r>
        <w:proofErr w:type="spellEnd"/>
        <w:proofErr w:type="gramEnd"/>
        <w:r>
          <w:rPr>
            <w:rFonts w:ascii="Times" w:eastAsia="Times New Roman" w:hAnsi="Times"/>
            <w:color w:val="000000"/>
            <w:sz w:val="27"/>
            <w:szCs w:val="27"/>
          </w:rPr>
          <w:t>, </w:t>
        </w:r>
        <w:r>
          <w:rPr>
            <w:rFonts w:ascii="Times" w:eastAsia="Times New Roman" w:hAnsi="Times"/>
            <w:i/>
            <w:iCs/>
            <w:color w:val="000000"/>
            <w:sz w:val="27"/>
            <w:szCs w:val="27"/>
          </w:rPr>
          <w:t>38</w:t>
        </w:r>
        <w:r>
          <w:rPr>
            <w:rFonts w:ascii="Times" w:eastAsia="Times New Roman" w:hAnsi="Times"/>
            <w:color w:val="000000"/>
            <w:sz w:val="27"/>
            <w:szCs w:val="27"/>
          </w:rPr>
          <w:t xml:space="preserve">(5), 373–380. </w:t>
        </w:r>
        <w:proofErr w:type="gramStart"/>
        <w:r>
          <w:rPr>
            <w:rFonts w:ascii="Times" w:eastAsia="Times New Roman" w:hAnsi="Times"/>
            <w:color w:val="000000"/>
            <w:sz w:val="27"/>
            <w:szCs w:val="27"/>
          </w:rPr>
          <w:t>doi:10.1016/j.encep</w:t>
        </w:r>
        <w:proofErr w:type="gramEnd"/>
        <w:r>
          <w:rPr>
            <w:rFonts w:ascii="Times" w:eastAsia="Times New Roman" w:hAnsi="Times"/>
            <w:color w:val="000000"/>
            <w:sz w:val="27"/>
            <w:szCs w:val="27"/>
          </w:rPr>
          <w:t>.2011.12.003</w:t>
        </w:r>
      </w:ins>
    </w:p>
    <w:p w14:paraId="3A388121" w14:textId="77777777" w:rsidR="00FB3B0D" w:rsidRDefault="00FB3B0D" w:rsidP="00FB3B0D">
      <w:pPr>
        <w:shd w:val="clear" w:color="auto" w:fill="FFFFFF"/>
        <w:rPr>
          <w:ins w:id="6" w:author="Microsoft Office User" w:date="2017-08-17T15:40:00Z"/>
          <w:rFonts w:ascii="Times" w:eastAsia="Times New Roman" w:hAnsi="Times"/>
          <w:color w:val="000000"/>
          <w:sz w:val="27"/>
          <w:szCs w:val="27"/>
        </w:rPr>
      </w:pPr>
      <w:proofErr w:type="spellStart"/>
      <w:ins w:id="7" w:author="Microsoft Office User" w:date="2017-08-17T15:40:00Z">
        <w:r>
          <w:rPr>
            <w:rFonts w:ascii="Times" w:eastAsia="Times New Roman" w:hAnsi="Times"/>
            <w:color w:val="000000"/>
            <w:sz w:val="27"/>
            <w:szCs w:val="27"/>
          </w:rPr>
          <w:t>Bovin</w:t>
        </w:r>
        <w:proofErr w:type="spellEnd"/>
        <w:r>
          <w:rPr>
            <w:rFonts w:ascii="Times" w:eastAsia="Times New Roman" w:hAnsi="Times"/>
            <w:color w:val="000000"/>
            <w:sz w:val="27"/>
            <w:szCs w:val="27"/>
          </w:rPr>
          <w:t xml:space="preserve">, M. J., &amp; Marx, B. P. (2011). The importance of the </w:t>
        </w:r>
        <w:proofErr w:type="spellStart"/>
        <w:r>
          <w:rPr>
            <w:rFonts w:ascii="Times" w:eastAsia="Times New Roman" w:hAnsi="Times"/>
            <w:color w:val="000000"/>
            <w:sz w:val="27"/>
            <w:szCs w:val="27"/>
          </w:rPr>
          <w:t>peritraumatic</w:t>
        </w:r>
        <w:proofErr w:type="spellEnd"/>
        <w:r>
          <w:rPr>
            <w:rFonts w:ascii="Times" w:eastAsia="Times New Roman" w:hAnsi="Times"/>
            <w:color w:val="000000"/>
            <w:sz w:val="27"/>
            <w:szCs w:val="27"/>
          </w:rPr>
          <w:t xml:space="preserve"> experience in defining traumatic stress. </w:t>
        </w:r>
        <w:r>
          <w:rPr>
            <w:rFonts w:ascii="Times" w:eastAsia="Times New Roman" w:hAnsi="Times"/>
            <w:i/>
            <w:iCs/>
            <w:color w:val="000000"/>
            <w:sz w:val="27"/>
            <w:szCs w:val="27"/>
          </w:rPr>
          <w:t>Psychological Bulletin</w:t>
        </w:r>
        <w:r>
          <w:rPr>
            <w:rFonts w:ascii="Times" w:eastAsia="Times New Roman" w:hAnsi="Times"/>
            <w:color w:val="000000"/>
            <w:sz w:val="27"/>
            <w:szCs w:val="27"/>
          </w:rPr>
          <w:t>, </w:t>
        </w:r>
        <w:r>
          <w:rPr>
            <w:rFonts w:ascii="Times" w:eastAsia="Times New Roman" w:hAnsi="Times"/>
            <w:i/>
            <w:iCs/>
            <w:color w:val="000000"/>
            <w:sz w:val="27"/>
            <w:szCs w:val="27"/>
          </w:rPr>
          <w:t>137</w:t>
        </w:r>
        <w:r>
          <w:rPr>
            <w:rFonts w:ascii="Times" w:eastAsia="Times New Roman" w:hAnsi="Times"/>
            <w:color w:val="000000"/>
            <w:sz w:val="27"/>
            <w:szCs w:val="27"/>
          </w:rPr>
          <w:t>(1), 47–67. doi:10.1037/a0021353</w:t>
        </w:r>
      </w:ins>
    </w:p>
    <w:p w14:paraId="24BE969F" w14:textId="77777777" w:rsidR="00FB3B0D" w:rsidRDefault="00FB3B0D" w:rsidP="00FB3B0D">
      <w:pPr>
        <w:shd w:val="clear" w:color="auto" w:fill="FFFFFF"/>
        <w:rPr>
          <w:ins w:id="8" w:author="Microsoft Office User" w:date="2017-08-17T15:40:00Z"/>
          <w:rFonts w:ascii="Times" w:eastAsia="Times New Roman" w:hAnsi="Times"/>
          <w:color w:val="000000"/>
          <w:sz w:val="27"/>
          <w:szCs w:val="27"/>
        </w:rPr>
      </w:pPr>
      <w:ins w:id="9" w:author="Microsoft Office User" w:date="2017-08-17T15:40:00Z">
        <w:r>
          <w:rPr>
            <w:rFonts w:ascii="Times" w:eastAsia="Times New Roman" w:hAnsi="Times"/>
            <w:color w:val="000000"/>
            <w:sz w:val="27"/>
            <w:szCs w:val="27"/>
          </w:rPr>
          <w:t>Bryant, R. A. (2007). Does dissociation further our understanding of PTSD? </w:t>
        </w:r>
        <w:r>
          <w:rPr>
            <w:rFonts w:ascii="Times" w:eastAsia="Times New Roman" w:hAnsi="Times"/>
            <w:i/>
            <w:iCs/>
            <w:color w:val="000000"/>
            <w:sz w:val="27"/>
            <w:szCs w:val="27"/>
          </w:rPr>
          <w:t>Journal of Anxiety Disorders</w:t>
        </w:r>
        <w:r>
          <w:rPr>
            <w:rFonts w:ascii="Times" w:eastAsia="Times New Roman" w:hAnsi="Times"/>
            <w:color w:val="000000"/>
            <w:sz w:val="27"/>
            <w:szCs w:val="27"/>
          </w:rPr>
          <w:t>, </w:t>
        </w:r>
        <w:r>
          <w:rPr>
            <w:rFonts w:ascii="Times" w:eastAsia="Times New Roman" w:hAnsi="Times"/>
            <w:i/>
            <w:iCs/>
            <w:color w:val="000000"/>
            <w:sz w:val="27"/>
            <w:szCs w:val="27"/>
          </w:rPr>
          <w:t>21</w:t>
        </w:r>
        <w:r>
          <w:rPr>
            <w:rFonts w:ascii="Times" w:eastAsia="Times New Roman" w:hAnsi="Times"/>
            <w:color w:val="000000"/>
            <w:sz w:val="27"/>
            <w:szCs w:val="27"/>
          </w:rPr>
          <w:t xml:space="preserve">(2), 183–191. </w:t>
        </w:r>
        <w:proofErr w:type="gramStart"/>
        <w:r>
          <w:rPr>
            <w:rFonts w:ascii="Times" w:eastAsia="Times New Roman" w:hAnsi="Times"/>
            <w:color w:val="000000"/>
            <w:sz w:val="27"/>
            <w:szCs w:val="27"/>
          </w:rPr>
          <w:t>doi:10.1016/j.janxdis</w:t>
        </w:r>
        <w:proofErr w:type="gramEnd"/>
        <w:r>
          <w:rPr>
            <w:rFonts w:ascii="Times" w:eastAsia="Times New Roman" w:hAnsi="Times"/>
            <w:color w:val="000000"/>
            <w:sz w:val="27"/>
            <w:szCs w:val="27"/>
          </w:rPr>
          <w:t>.2006.09.012</w:t>
        </w:r>
      </w:ins>
    </w:p>
    <w:p w14:paraId="3EA51E1D" w14:textId="77777777" w:rsidR="00FB3B0D" w:rsidRDefault="00FB3B0D" w:rsidP="00FB3B0D">
      <w:pPr>
        <w:shd w:val="clear" w:color="auto" w:fill="FFFFFF"/>
        <w:rPr>
          <w:ins w:id="10" w:author="Microsoft Office User" w:date="2017-08-17T15:40:00Z"/>
          <w:rFonts w:ascii="Times" w:eastAsia="Times New Roman" w:hAnsi="Times"/>
          <w:color w:val="000000"/>
          <w:sz w:val="27"/>
          <w:szCs w:val="27"/>
        </w:rPr>
      </w:pPr>
      <w:proofErr w:type="spellStart"/>
      <w:ins w:id="11" w:author="Microsoft Office User" w:date="2017-08-17T15:40:00Z">
        <w:r>
          <w:rPr>
            <w:rFonts w:ascii="Times" w:eastAsia="Times New Roman" w:hAnsi="Times"/>
            <w:color w:val="000000"/>
            <w:sz w:val="27"/>
            <w:szCs w:val="27"/>
          </w:rPr>
          <w:t>Candel</w:t>
        </w:r>
        <w:proofErr w:type="spellEnd"/>
        <w:r>
          <w:rPr>
            <w:rFonts w:ascii="Times" w:eastAsia="Times New Roman" w:hAnsi="Times"/>
            <w:color w:val="000000"/>
            <w:sz w:val="27"/>
            <w:szCs w:val="27"/>
          </w:rPr>
          <w:t xml:space="preserve">, I., &amp; </w:t>
        </w:r>
        <w:proofErr w:type="spellStart"/>
        <w:r>
          <w:rPr>
            <w:rFonts w:ascii="Times" w:eastAsia="Times New Roman" w:hAnsi="Times"/>
            <w:color w:val="000000"/>
            <w:sz w:val="27"/>
            <w:szCs w:val="27"/>
          </w:rPr>
          <w:t>Merckelbach</w:t>
        </w:r>
        <w:proofErr w:type="spellEnd"/>
        <w:r>
          <w:rPr>
            <w:rFonts w:ascii="Times" w:eastAsia="Times New Roman" w:hAnsi="Times"/>
            <w:color w:val="000000"/>
            <w:sz w:val="27"/>
            <w:szCs w:val="27"/>
          </w:rPr>
          <w:t xml:space="preserve">, H. (2004). </w:t>
        </w:r>
        <w:proofErr w:type="spellStart"/>
        <w:r>
          <w:rPr>
            <w:rFonts w:ascii="Times" w:eastAsia="Times New Roman" w:hAnsi="Times"/>
            <w:color w:val="000000"/>
            <w:sz w:val="27"/>
            <w:szCs w:val="27"/>
          </w:rPr>
          <w:t>Peritraumatic</w:t>
        </w:r>
        <w:proofErr w:type="spellEnd"/>
        <w:r>
          <w:rPr>
            <w:rFonts w:ascii="Times" w:eastAsia="Times New Roman" w:hAnsi="Times"/>
            <w:color w:val="000000"/>
            <w:sz w:val="27"/>
            <w:szCs w:val="27"/>
          </w:rPr>
          <w:t xml:space="preserve"> dissociation as a predictor of post-traumatic stress disorder: a critical review. </w:t>
        </w:r>
        <w:r>
          <w:rPr>
            <w:rFonts w:ascii="Times" w:eastAsia="Times New Roman" w:hAnsi="Times"/>
            <w:i/>
            <w:iCs/>
            <w:color w:val="000000"/>
            <w:sz w:val="27"/>
            <w:szCs w:val="27"/>
          </w:rPr>
          <w:t>Comprehensive Psychiatry</w:t>
        </w:r>
        <w:r>
          <w:rPr>
            <w:rFonts w:ascii="Times" w:eastAsia="Times New Roman" w:hAnsi="Times"/>
            <w:color w:val="000000"/>
            <w:sz w:val="27"/>
            <w:szCs w:val="27"/>
          </w:rPr>
          <w:t>, </w:t>
        </w:r>
        <w:r>
          <w:rPr>
            <w:rFonts w:ascii="Times" w:eastAsia="Times New Roman" w:hAnsi="Times"/>
            <w:i/>
            <w:iCs/>
            <w:color w:val="000000"/>
            <w:sz w:val="27"/>
            <w:szCs w:val="27"/>
          </w:rPr>
          <w:t>45</w:t>
        </w:r>
        <w:r>
          <w:rPr>
            <w:rFonts w:ascii="Times" w:eastAsia="Times New Roman" w:hAnsi="Times"/>
            <w:color w:val="000000"/>
            <w:sz w:val="27"/>
            <w:szCs w:val="27"/>
          </w:rPr>
          <w:t xml:space="preserve">(1), 44–50. </w:t>
        </w:r>
        <w:proofErr w:type="gramStart"/>
        <w:r>
          <w:rPr>
            <w:rFonts w:ascii="Times" w:eastAsia="Times New Roman" w:hAnsi="Times"/>
            <w:color w:val="000000"/>
            <w:sz w:val="27"/>
            <w:szCs w:val="27"/>
          </w:rPr>
          <w:t>doi:10.1016/j.comppsych</w:t>
        </w:r>
        <w:proofErr w:type="gramEnd"/>
        <w:r>
          <w:rPr>
            <w:rFonts w:ascii="Times" w:eastAsia="Times New Roman" w:hAnsi="Times"/>
            <w:color w:val="000000"/>
            <w:sz w:val="27"/>
            <w:szCs w:val="27"/>
          </w:rPr>
          <w:t>.2003.09.012</w:t>
        </w:r>
      </w:ins>
    </w:p>
    <w:p w14:paraId="5F811BE5" w14:textId="77777777" w:rsidR="00FB3B0D" w:rsidRDefault="00FB3B0D" w:rsidP="00FB3B0D">
      <w:pPr>
        <w:shd w:val="clear" w:color="auto" w:fill="FFFFFF"/>
        <w:rPr>
          <w:ins w:id="12" w:author="Microsoft Office User" w:date="2017-08-17T15:40:00Z"/>
          <w:rFonts w:ascii="Times" w:eastAsia="Times New Roman" w:hAnsi="Times"/>
          <w:color w:val="000000"/>
          <w:sz w:val="27"/>
          <w:szCs w:val="27"/>
        </w:rPr>
      </w:pPr>
      <w:proofErr w:type="spellStart"/>
      <w:ins w:id="13" w:author="Microsoft Office User" w:date="2017-08-17T15:40:00Z">
        <w:r>
          <w:rPr>
            <w:rFonts w:ascii="Times" w:eastAsia="Times New Roman" w:hAnsi="Times"/>
            <w:color w:val="000000"/>
            <w:sz w:val="27"/>
            <w:szCs w:val="27"/>
          </w:rPr>
          <w:t>Cardeña</w:t>
        </w:r>
        <w:proofErr w:type="spellEnd"/>
        <w:r>
          <w:rPr>
            <w:rFonts w:ascii="Times" w:eastAsia="Times New Roman" w:hAnsi="Times"/>
            <w:color w:val="000000"/>
            <w:sz w:val="27"/>
            <w:szCs w:val="27"/>
          </w:rPr>
          <w:t>, E., &amp; Carlson, E. (2011). Acute stress disorder revisited. </w:t>
        </w:r>
        <w:r>
          <w:rPr>
            <w:rFonts w:ascii="Times" w:eastAsia="Times New Roman" w:hAnsi="Times"/>
            <w:i/>
            <w:iCs/>
            <w:color w:val="000000"/>
            <w:sz w:val="27"/>
            <w:szCs w:val="27"/>
          </w:rPr>
          <w:t>Annual Review of Clinical Psychology</w:t>
        </w:r>
        <w:r>
          <w:rPr>
            <w:rFonts w:ascii="Times" w:eastAsia="Times New Roman" w:hAnsi="Times"/>
            <w:color w:val="000000"/>
            <w:sz w:val="27"/>
            <w:szCs w:val="27"/>
          </w:rPr>
          <w:t>, </w:t>
        </w:r>
        <w:r>
          <w:rPr>
            <w:rFonts w:ascii="Times" w:eastAsia="Times New Roman" w:hAnsi="Times"/>
            <w:i/>
            <w:iCs/>
            <w:color w:val="000000"/>
            <w:sz w:val="27"/>
            <w:szCs w:val="27"/>
          </w:rPr>
          <w:t>7</w:t>
        </w:r>
        <w:r>
          <w:rPr>
            <w:rFonts w:ascii="Times" w:eastAsia="Times New Roman" w:hAnsi="Times"/>
            <w:color w:val="000000"/>
            <w:sz w:val="27"/>
            <w:szCs w:val="27"/>
          </w:rPr>
          <w:t>, 245–267. doi:10.1146/annurev-clinpsy-032210-104502</w:t>
        </w:r>
      </w:ins>
    </w:p>
    <w:p w14:paraId="77180677" w14:textId="77777777" w:rsidR="00FB3B0D" w:rsidRDefault="00FB3B0D" w:rsidP="00FB3B0D">
      <w:pPr>
        <w:shd w:val="clear" w:color="auto" w:fill="FFFFFF"/>
        <w:rPr>
          <w:ins w:id="14" w:author="Microsoft Office User" w:date="2017-08-17T15:40:00Z"/>
          <w:rFonts w:ascii="Times" w:eastAsia="Times New Roman" w:hAnsi="Times"/>
          <w:color w:val="000000"/>
          <w:sz w:val="27"/>
          <w:szCs w:val="27"/>
        </w:rPr>
      </w:pPr>
      <w:proofErr w:type="spellStart"/>
      <w:ins w:id="15" w:author="Microsoft Office User" w:date="2017-08-17T15:40:00Z">
        <w:r>
          <w:rPr>
            <w:rFonts w:ascii="Times" w:eastAsia="Times New Roman" w:hAnsi="Times"/>
            <w:color w:val="000000"/>
            <w:sz w:val="27"/>
            <w:szCs w:val="27"/>
          </w:rPr>
          <w:t>Gandubert</w:t>
        </w:r>
        <w:proofErr w:type="spellEnd"/>
        <w:r>
          <w:rPr>
            <w:rFonts w:ascii="Times" w:eastAsia="Times New Roman" w:hAnsi="Times"/>
            <w:color w:val="000000"/>
            <w:sz w:val="27"/>
            <w:szCs w:val="27"/>
          </w:rPr>
          <w:t xml:space="preserve">, C., </w:t>
        </w:r>
        <w:proofErr w:type="spellStart"/>
        <w:r>
          <w:rPr>
            <w:rFonts w:ascii="Times" w:eastAsia="Times New Roman" w:hAnsi="Times"/>
            <w:color w:val="000000"/>
            <w:sz w:val="27"/>
            <w:szCs w:val="27"/>
          </w:rPr>
          <w:t>Scali</w:t>
        </w:r>
        <w:proofErr w:type="spellEnd"/>
        <w:r>
          <w:rPr>
            <w:rFonts w:ascii="Times" w:eastAsia="Times New Roman" w:hAnsi="Times"/>
            <w:color w:val="000000"/>
            <w:sz w:val="27"/>
            <w:szCs w:val="27"/>
          </w:rPr>
          <w:t xml:space="preserve">, J., </w:t>
        </w:r>
        <w:proofErr w:type="spellStart"/>
        <w:r>
          <w:rPr>
            <w:rFonts w:ascii="Times" w:eastAsia="Times New Roman" w:hAnsi="Times"/>
            <w:color w:val="000000"/>
            <w:sz w:val="27"/>
            <w:szCs w:val="27"/>
          </w:rPr>
          <w:t>Ancelin</w:t>
        </w:r>
        <w:proofErr w:type="spellEnd"/>
        <w:r>
          <w:rPr>
            <w:rFonts w:ascii="Times" w:eastAsia="Times New Roman" w:hAnsi="Times"/>
            <w:color w:val="000000"/>
            <w:sz w:val="27"/>
            <w:szCs w:val="27"/>
          </w:rPr>
          <w:t xml:space="preserve">, M. L., </w:t>
        </w:r>
        <w:proofErr w:type="spellStart"/>
        <w:r>
          <w:rPr>
            <w:rFonts w:ascii="Times" w:eastAsia="Times New Roman" w:hAnsi="Times"/>
            <w:color w:val="000000"/>
            <w:sz w:val="27"/>
            <w:szCs w:val="27"/>
          </w:rPr>
          <w:t>Carrière</w:t>
        </w:r>
        <w:proofErr w:type="spellEnd"/>
        <w:r>
          <w:rPr>
            <w:rFonts w:ascii="Times" w:eastAsia="Times New Roman" w:hAnsi="Times"/>
            <w:color w:val="000000"/>
            <w:sz w:val="27"/>
            <w:szCs w:val="27"/>
          </w:rPr>
          <w:t xml:space="preserve">, I., </w:t>
        </w:r>
        <w:proofErr w:type="spellStart"/>
        <w:r>
          <w:rPr>
            <w:rFonts w:ascii="Times" w:eastAsia="Times New Roman" w:hAnsi="Times"/>
            <w:color w:val="000000"/>
            <w:sz w:val="27"/>
            <w:szCs w:val="27"/>
          </w:rPr>
          <w:t>Dupuy</w:t>
        </w:r>
        <w:proofErr w:type="spellEnd"/>
        <w:r>
          <w:rPr>
            <w:rFonts w:ascii="Times" w:eastAsia="Times New Roman" w:hAnsi="Times"/>
            <w:color w:val="000000"/>
            <w:sz w:val="27"/>
            <w:szCs w:val="27"/>
          </w:rPr>
          <w:t xml:space="preserve">, A. M., </w:t>
        </w:r>
        <w:proofErr w:type="spellStart"/>
        <w:r>
          <w:rPr>
            <w:rFonts w:ascii="Times" w:eastAsia="Times New Roman" w:hAnsi="Times"/>
            <w:color w:val="000000"/>
            <w:sz w:val="27"/>
            <w:szCs w:val="27"/>
          </w:rPr>
          <w:t>Bagnolini</w:t>
        </w:r>
        <w:proofErr w:type="spellEnd"/>
        <w:r>
          <w:rPr>
            <w:rFonts w:ascii="Times" w:eastAsia="Times New Roman" w:hAnsi="Times"/>
            <w:color w:val="000000"/>
            <w:sz w:val="27"/>
            <w:szCs w:val="27"/>
          </w:rPr>
          <w:t xml:space="preserve">, G., … </w:t>
        </w:r>
        <w:proofErr w:type="spellStart"/>
        <w:r>
          <w:rPr>
            <w:rFonts w:ascii="Times" w:eastAsia="Times New Roman" w:hAnsi="Times"/>
            <w:color w:val="000000"/>
            <w:sz w:val="27"/>
            <w:szCs w:val="27"/>
          </w:rPr>
          <w:t>Chaudieu</w:t>
        </w:r>
        <w:proofErr w:type="spellEnd"/>
        <w:r>
          <w:rPr>
            <w:rFonts w:ascii="Times" w:eastAsia="Times New Roman" w:hAnsi="Times"/>
            <w:color w:val="000000"/>
            <w:sz w:val="27"/>
            <w:szCs w:val="27"/>
          </w:rPr>
          <w:t>, I. (2016). Biological and psychological predictors of posttraumatic stress disorder onset and chronicity. A one-year prospective study. </w:t>
        </w:r>
        <w:r>
          <w:rPr>
            <w:rFonts w:ascii="Times" w:eastAsia="Times New Roman" w:hAnsi="Times"/>
            <w:i/>
            <w:iCs/>
            <w:color w:val="000000"/>
            <w:sz w:val="27"/>
            <w:szCs w:val="27"/>
          </w:rPr>
          <w:t>Neurobiology of Stress</w:t>
        </w:r>
        <w:r>
          <w:rPr>
            <w:rFonts w:ascii="Times" w:eastAsia="Times New Roman" w:hAnsi="Times"/>
            <w:color w:val="000000"/>
            <w:sz w:val="27"/>
            <w:szCs w:val="27"/>
          </w:rPr>
          <w:t>, </w:t>
        </w:r>
        <w:r>
          <w:rPr>
            <w:rFonts w:ascii="Times" w:eastAsia="Times New Roman" w:hAnsi="Times"/>
            <w:i/>
            <w:iCs/>
            <w:color w:val="000000"/>
            <w:sz w:val="27"/>
            <w:szCs w:val="27"/>
          </w:rPr>
          <w:t>3</w:t>
        </w:r>
        <w:r>
          <w:rPr>
            <w:rFonts w:ascii="Times" w:eastAsia="Times New Roman" w:hAnsi="Times"/>
            <w:color w:val="000000"/>
            <w:sz w:val="27"/>
            <w:szCs w:val="27"/>
          </w:rPr>
          <w:t xml:space="preserve">, 61–67. </w:t>
        </w:r>
        <w:proofErr w:type="gramStart"/>
        <w:r>
          <w:rPr>
            <w:rFonts w:ascii="Times" w:eastAsia="Times New Roman" w:hAnsi="Times"/>
            <w:color w:val="000000"/>
            <w:sz w:val="27"/>
            <w:szCs w:val="27"/>
          </w:rPr>
          <w:t>doi:10.1016/j.ynstr</w:t>
        </w:r>
        <w:proofErr w:type="gramEnd"/>
        <w:r>
          <w:rPr>
            <w:rFonts w:ascii="Times" w:eastAsia="Times New Roman" w:hAnsi="Times"/>
            <w:color w:val="000000"/>
            <w:sz w:val="27"/>
            <w:szCs w:val="27"/>
          </w:rPr>
          <w:t>.2016.02.002</w:t>
        </w:r>
      </w:ins>
    </w:p>
    <w:p w14:paraId="6FBD011B" w14:textId="77777777" w:rsidR="00FB3B0D" w:rsidRPr="00FB3B0D" w:rsidRDefault="00FB3B0D" w:rsidP="00FB3B0D">
      <w:pPr>
        <w:shd w:val="clear" w:color="auto" w:fill="FFFFFF"/>
        <w:rPr>
          <w:ins w:id="16" w:author="Microsoft Office User" w:date="2017-08-17T15:40:00Z"/>
          <w:rFonts w:ascii="Times" w:eastAsia="Times New Roman" w:hAnsi="Times"/>
          <w:color w:val="000000"/>
          <w:sz w:val="27"/>
          <w:szCs w:val="27"/>
          <w:lang w:val="es-ES"/>
          <w:rPrChange w:id="17" w:author="Microsoft Office User" w:date="2017-08-17T15:40:00Z">
            <w:rPr>
              <w:ins w:id="18" w:author="Microsoft Office User" w:date="2017-08-17T15:40:00Z"/>
              <w:rFonts w:ascii="Times" w:eastAsia="Times New Roman" w:hAnsi="Times"/>
              <w:color w:val="000000"/>
              <w:sz w:val="27"/>
              <w:szCs w:val="27"/>
            </w:rPr>
          </w:rPrChange>
        </w:rPr>
      </w:pPr>
      <w:ins w:id="19" w:author="Microsoft Office User" w:date="2017-08-17T15:40:00Z">
        <w:r>
          <w:rPr>
            <w:rFonts w:ascii="Times" w:eastAsia="Times New Roman" w:hAnsi="Times"/>
            <w:color w:val="000000"/>
            <w:sz w:val="27"/>
            <w:szCs w:val="27"/>
          </w:rPr>
          <w:t xml:space="preserve">Ozer, E. J., Best, S. R., </w:t>
        </w:r>
        <w:proofErr w:type="spellStart"/>
        <w:r>
          <w:rPr>
            <w:rFonts w:ascii="Times" w:eastAsia="Times New Roman" w:hAnsi="Times"/>
            <w:color w:val="000000"/>
            <w:sz w:val="27"/>
            <w:szCs w:val="27"/>
          </w:rPr>
          <w:t>Lipsey</w:t>
        </w:r>
        <w:proofErr w:type="spellEnd"/>
        <w:r>
          <w:rPr>
            <w:rFonts w:ascii="Times" w:eastAsia="Times New Roman" w:hAnsi="Times"/>
            <w:color w:val="000000"/>
            <w:sz w:val="27"/>
            <w:szCs w:val="27"/>
          </w:rPr>
          <w:t>, T. L., &amp; Weiss, D. S. (2003). Predictors of posttraumatic stress disorder and symptoms in adults: a meta-analysis. </w:t>
        </w:r>
        <w:proofErr w:type="spellStart"/>
        <w:r w:rsidRPr="00FB3B0D">
          <w:rPr>
            <w:rFonts w:ascii="Times" w:eastAsia="Times New Roman" w:hAnsi="Times"/>
            <w:i/>
            <w:iCs/>
            <w:color w:val="000000"/>
            <w:sz w:val="27"/>
            <w:szCs w:val="27"/>
            <w:lang w:val="es-ES"/>
            <w:rPrChange w:id="20" w:author="Microsoft Office User" w:date="2017-08-17T15:40:00Z">
              <w:rPr>
                <w:rFonts w:ascii="Times" w:eastAsia="Times New Roman" w:hAnsi="Times"/>
                <w:i/>
                <w:iCs/>
                <w:color w:val="000000"/>
                <w:sz w:val="27"/>
                <w:szCs w:val="27"/>
              </w:rPr>
            </w:rPrChange>
          </w:rPr>
          <w:t>Psychological</w:t>
        </w:r>
        <w:proofErr w:type="spellEnd"/>
        <w:r w:rsidRPr="00FB3B0D">
          <w:rPr>
            <w:rFonts w:ascii="Times" w:eastAsia="Times New Roman" w:hAnsi="Times"/>
            <w:i/>
            <w:iCs/>
            <w:color w:val="000000"/>
            <w:sz w:val="27"/>
            <w:szCs w:val="27"/>
            <w:lang w:val="es-ES"/>
            <w:rPrChange w:id="21" w:author="Microsoft Office User" w:date="2017-08-17T15:40:00Z">
              <w:rPr>
                <w:rFonts w:ascii="Times" w:eastAsia="Times New Roman" w:hAnsi="Times"/>
                <w:i/>
                <w:iCs/>
                <w:color w:val="000000"/>
                <w:sz w:val="27"/>
                <w:szCs w:val="27"/>
              </w:rPr>
            </w:rPrChange>
          </w:rPr>
          <w:t xml:space="preserve"> </w:t>
        </w:r>
        <w:proofErr w:type="spellStart"/>
        <w:r w:rsidRPr="00FB3B0D">
          <w:rPr>
            <w:rFonts w:ascii="Times" w:eastAsia="Times New Roman" w:hAnsi="Times"/>
            <w:i/>
            <w:iCs/>
            <w:color w:val="000000"/>
            <w:sz w:val="27"/>
            <w:szCs w:val="27"/>
            <w:lang w:val="es-ES"/>
            <w:rPrChange w:id="22" w:author="Microsoft Office User" w:date="2017-08-17T15:40:00Z">
              <w:rPr>
                <w:rFonts w:ascii="Times" w:eastAsia="Times New Roman" w:hAnsi="Times"/>
                <w:i/>
                <w:iCs/>
                <w:color w:val="000000"/>
                <w:sz w:val="27"/>
                <w:szCs w:val="27"/>
              </w:rPr>
            </w:rPrChange>
          </w:rPr>
          <w:t>Bulletin</w:t>
        </w:r>
        <w:proofErr w:type="spellEnd"/>
        <w:r w:rsidRPr="00FB3B0D">
          <w:rPr>
            <w:rFonts w:ascii="Times" w:eastAsia="Times New Roman" w:hAnsi="Times"/>
            <w:color w:val="000000"/>
            <w:sz w:val="27"/>
            <w:szCs w:val="27"/>
            <w:lang w:val="es-ES"/>
            <w:rPrChange w:id="23" w:author="Microsoft Office User" w:date="2017-08-17T15:40:00Z">
              <w:rPr>
                <w:rFonts w:ascii="Times" w:eastAsia="Times New Roman" w:hAnsi="Times"/>
                <w:color w:val="000000"/>
                <w:sz w:val="27"/>
                <w:szCs w:val="27"/>
              </w:rPr>
            </w:rPrChange>
          </w:rPr>
          <w:t>, </w:t>
        </w:r>
        <w:r w:rsidRPr="00FB3B0D">
          <w:rPr>
            <w:rFonts w:ascii="Times" w:eastAsia="Times New Roman" w:hAnsi="Times"/>
            <w:i/>
            <w:iCs/>
            <w:color w:val="000000"/>
            <w:sz w:val="27"/>
            <w:szCs w:val="27"/>
            <w:lang w:val="es-ES"/>
            <w:rPrChange w:id="24" w:author="Microsoft Office User" w:date="2017-08-17T15:40:00Z">
              <w:rPr>
                <w:rFonts w:ascii="Times" w:eastAsia="Times New Roman" w:hAnsi="Times"/>
                <w:i/>
                <w:iCs/>
                <w:color w:val="000000"/>
                <w:sz w:val="27"/>
                <w:szCs w:val="27"/>
              </w:rPr>
            </w:rPrChange>
          </w:rPr>
          <w:t>129</w:t>
        </w:r>
        <w:r w:rsidRPr="00FB3B0D">
          <w:rPr>
            <w:rFonts w:ascii="Times" w:eastAsia="Times New Roman" w:hAnsi="Times"/>
            <w:color w:val="000000"/>
            <w:sz w:val="27"/>
            <w:szCs w:val="27"/>
            <w:lang w:val="es-ES"/>
            <w:rPrChange w:id="25" w:author="Microsoft Office User" w:date="2017-08-17T15:40:00Z">
              <w:rPr>
                <w:rFonts w:ascii="Times" w:eastAsia="Times New Roman" w:hAnsi="Times"/>
                <w:color w:val="000000"/>
                <w:sz w:val="27"/>
                <w:szCs w:val="27"/>
              </w:rPr>
            </w:rPrChange>
          </w:rPr>
          <w:t>(1), 52–73. doi:10.1037/0033-2909.129.1.52</w:t>
        </w:r>
      </w:ins>
    </w:p>
    <w:p w14:paraId="40E06F01" w14:textId="77777777" w:rsidR="00FB3B0D" w:rsidRPr="00FB3B0D" w:rsidRDefault="00FB3B0D" w:rsidP="00FB3B0D">
      <w:pPr>
        <w:shd w:val="clear" w:color="auto" w:fill="FFFFFF"/>
        <w:rPr>
          <w:ins w:id="26" w:author="Microsoft Office User" w:date="2017-08-17T15:40:00Z"/>
          <w:rFonts w:ascii="Times" w:eastAsia="Times New Roman" w:hAnsi="Times"/>
          <w:color w:val="000000"/>
          <w:sz w:val="27"/>
          <w:szCs w:val="27"/>
          <w:lang w:val="es-ES"/>
          <w:rPrChange w:id="27" w:author="Microsoft Office User" w:date="2017-08-17T15:40:00Z">
            <w:rPr>
              <w:ins w:id="28" w:author="Microsoft Office User" w:date="2017-08-17T15:40:00Z"/>
              <w:rFonts w:ascii="Times" w:eastAsia="Times New Roman" w:hAnsi="Times"/>
              <w:color w:val="000000"/>
              <w:sz w:val="27"/>
              <w:szCs w:val="27"/>
            </w:rPr>
          </w:rPrChange>
        </w:rPr>
      </w:pPr>
      <w:ins w:id="29" w:author="Microsoft Office User" w:date="2017-08-17T15:40:00Z">
        <w:r w:rsidRPr="00FB3B0D">
          <w:rPr>
            <w:rFonts w:ascii="Times" w:eastAsia="Times New Roman" w:hAnsi="Times"/>
            <w:color w:val="000000"/>
            <w:sz w:val="27"/>
            <w:szCs w:val="27"/>
            <w:lang w:val="es-ES"/>
            <w:rPrChange w:id="30" w:author="Microsoft Office User" w:date="2017-08-17T15:40:00Z">
              <w:rPr>
                <w:rFonts w:ascii="Times" w:eastAsia="Times New Roman" w:hAnsi="Times"/>
                <w:color w:val="000000"/>
                <w:sz w:val="27"/>
                <w:szCs w:val="27"/>
              </w:rPr>
            </w:rPrChange>
          </w:rPr>
          <w:t xml:space="preserve">Pérez Benítez, C. I., Vicente, B., </w:t>
        </w:r>
        <w:proofErr w:type="spellStart"/>
        <w:r w:rsidRPr="00FB3B0D">
          <w:rPr>
            <w:rFonts w:ascii="Times" w:eastAsia="Times New Roman" w:hAnsi="Times"/>
            <w:color w:val="000000"/>
            <w:sz w:val="27"/>
            <w:szCs w:val="27"/>
            <w:lang w:val="es-ES"/>
            <w:rPrChange w:id="31" w:author="Microsoft Office User" w:date="2017-08-17T15:40:00Z">
              <w:rPr>
                <w:rFonts w:ascii="Times" w:eastAsia="Times New Roman" w:hAnsi="Times"/>
                <w:color w:val="000000"/>
                <w:sz w:val="27"/>
                <w:szCs w:val="27"/>
              </w:rPr>
            </w:rPrChange>
          </w:rPr>
          <w:t>Zlotnick</w:t>
        </w:r>
        <w:proofErr w:type="spellEnd"/>
        <w:r w:rsidRPr="00FB3B0D">
          <w:rPr>
            <w:rFonts w:ascii="Times" w:eastAsia="Times New Roman" w:hAnsi="Times"/>
            <w:color w:val="000000"/>
            <w:sz w:val="27"/>
            <w:szCs w:val="27"/>
            <w:lang w:val="es-ES"/>
            <w:rPrChange w:id="32" w:author="Microsoft Office User" w:date="2017-08-17T15:40:00Z">
              <w:rPr>
                <w:rFonts w:ascii="Times" w:eastAsia="Times New Roman" w:hAnsi="Times"/>
                <w:color w:val="000000"/>
                <w:sz w:val="27"/>
                <w:szCs w:val="27"/>
              </w:rPr>
            </w:rPrChange>
          </w:rPr>
          <w:t xml:space="preserve">, C., </w:t>
        </w:r>
        <w:proofErr w:type="spellStart"/>
        <w:r w:rsidRPr="00FB3B0D">
          <w:rPr>
            <w:rFonts w:ascii="Times" w:eastAsia="Times New Roman" w:hAnsi="Times"/>
            <w:color w:val="000000"/>
            <w:sz w:val="27"/>
            <w:szCs w:val="27"/>
            <w:lang w:val="es-ES"/>
            <w:rPrChange w:id="33" w:author="Microsoft Office User" w:date="2017-08-17T15:40:00Z">
              <w:rPr>
                <w:rFonts w:ascii="Times" w:eastAsia="Times New Roman" w:hAnsi="Times"/>
                <w:color w:val="000000"/>
                <w:sz w:val="27"/>
                <w:szCs w:val="27"/>
              </w:rPr>
            </w:rPrChange>
          </w:rPr>
          <w:t>Kohn</w:t>
        </w:r>
        <w:proofErr w:type="spellEnd"/>
        <w:r w:rsidRPr="00FB3B0D">
          <w:rPr>
            <w:rFonts w:ascii="Times" w:eastAsia="Times New Roman" w:hAnsi="Times"/>
            <w:color w:val="000000"/>
            <w:sz w:val="27"/>
            <w:szCs w:val="27"/>
            <w:lang w:val="es-ES"/>
            <w:rPrChange w:id="34" w:author="Microsoft Office User" w:date="2017-08-17T15:40:00Z">
              <w:rPr>
                <w:rFonts w:ascii="Times" w:eastAsia="Times New Roman" w:hAnsi="Times"/>
                <w:color w:val="000000"/>
                <w:sz w:val="27"/>
                <w:szCs w:val="27"/>
              </w:rPr>
            </w:rPrChange>
          </w:rPr>
          <w:t xml:space="preserve">, R., Johnson, J., Valdivia, S., &amp; </w:t>
        </w:r>
        <w:proofErr w:type="spellStart"/>
        <w:r w:rsidRPr="00FB3B0D">
          <w:rPr>
            <w:rFonts w:ascii="Times" w:eastAsia="Times New Roman" w:hAnsi="Times"/>
            <w:color w:val="000000"/>
            <w:sz w:val="27"/>
            <w:szCs w:val="27"/>
            <w:lang w:val="es-ES"/>
            <w:rPrChange w:id="35" w:author="Microsoft Office User" w:date="2017-08-17T15:40:00Z">
              <w:rPr>
                <w:rFonts w:ascii="Times" w:eastAsia="Times New Roman" w:hAnsi="Times"/>
                <w:color w:val="000000"/>
                <w:sz w:val="27"/>
                <w:szCs w:val="27"/>
              </w:rPr>
            </w:rPrChange>
          </w:rPr>
          <w:t>Rioseco</w:t>
        </w:r>
        <w:proofErr w:type="spellEnd"/>
        <w:r w:rsidRPr="00FB3B0D">
          <w:rPr>
            <w:rFonts w:ascii="Times" w:eastAsia="Times New Roman" w:hAnsi="Times"/>
            <w:color w:val="000000"/>
            <w:sz w:val="27"/>
            <w:szCs w:val="27"/>
            <w:lang w:val="es-ES"/>
            <w:rPrChange w:id="36" w:author="Microsoft Office User" w:date="2017-08-17T15:40:00Z">
              <w:rPr>
                <w:rFonts w:ascii="Times" w:eastAsia="Times New Roman" w:hAnsi="Times"/>
                <w:color w:val="000000"/>
                <w:sz w:val="27"/>
                <w:szCs w:val="27"/>
              </w:rPr>
            </w:rPrChange>
          </w:rPr>
          <w:t>, P. (2009). </w:t>
        </w:r>
        <w:r w:rsidRPr="00FB3B0D">
          <w:rPr>
            <w:rFonts w:ascii="Times" w:eastAsia="Times New Roman" w:hAnsi="Times"/>
            <w:i/>
            <w:iCs/>
            <w:color w:val="000000"/>
            <w:sz w:val="27"/>
            <w:szCs w:val="27"/>
            <w:lang w:val="es-ES"/>
            <w:rPrChange w:id="37" w:author="Microsoft Office User" w:date="2017-08-17T15:40:00Z">
              <w:rPr>
                <w:rFonts w:ascii="Times" w:eastAsia="Times New Roman" w:hAnsi="Times"/>
                <w:i/>
                <w:iCs/>
                <w:color w:val="000000"/>
                <w:sz w:val="27"/>
                <w:szCs w:val="27"/>
              </w:rPr>
            </w:rPrChange>
          </w:rPr>
          <w:t>Salud Mental (</w:t>
        </w:r>
        <w:proofErr w:type="spellStart"/>
        <w:r w:rsidRPr="00FB3B0D">
          <w:rPr>
            <w:rFonts w:ascii="Times" w:eastAsia="Times New Roman" w:hAnsi="Times"/>
            <w:i/>
            <w:iCs/>
            <w:color w:val="000000"/>
            <w:sz w:val="27"/>
            <w:szCs w:val="27"/>
            <w:lang w:val="es-ES"/>
            <w:rPrChange w:id="38" w:author="Microsoft Office User" w:date="2017-08-17T15:40:00Z">
              <w:rPr>
                <w:rFonts w:ascii="Times" w:eastAsia="Times New Roman" w:hAnsi="Times"/>
                <w:i/>
                <w:iCs/>
                <w:color w:val="000000"/>
                <w:sz w:val="27"/>
                <w:szCs w:val="27"/>
              </w:rPr>
            </w:rPrChange>
          </w:rPr>
          <w:t>Mexico</w:t>
        </w:r>
        <w:proofErr w:type="spellEnd"/>
        <w:r w:rsidRPr="00FB3B0D">
          <w:rPr>
            <w:rFonts w:ascii="Times" w:eastAsia="Times New Roman" w:hAnsi="Times"/>
            <w:i/>
            <w:iCs/>
            <w:color w:val="000000"/>
            <w:sz w:val="27"/>
            <w:szCs w:val="27"/>
            <w:lang w:val="es-ES"/>
            <w:rPrChange w:id="39" w:author="Microsoft Office User" w:date="2017-08-17T15:40:00Z">
              <w:rPr>
                <w:rFonts w:ascii="Times" w:eastAsia="Times New Roman" w:hAnsi="Times"/>
                <w:i/>
                <w:iCs/>
                <w:color w:val="000000"/>
                <w:sz w:val="27"/>
                <w:szCs w:val="27"/>
              </w:rPr>
            </w:rPrChange>
          </w:rPr>
          <w:t xml:space="preserve"> City, </w:t>
        </w:r>
        <w:proofErr w:type="spellStart"/>
        <w:r w:rsidRPr="00FB3B0D">
          <w:rPr>
            <w:rFonts w:ascii="Times" w:eastAsia="Times New Roman" w:hAnsi="Times"/>
            <w:i/>
            <w:iCs/>
            <w:color w:val="000000"/>
            <w:sz w:val="27"/>
            <w:szCs w:val="27"/>
            <w:lang w:val="es-ES"/>
            <w:rPrChange w:id="40" w:author="Microsoft Office User" w:date="2017-08-17T15:40:00Z">
              <w:rPr>
                <w:rFonts w:ascii="Times" w:eastAsia="Times New Roman" w:hAnsi="Times"/>
                <w:i/>
                <w:iCs/>
                <w:color w:val="000000"/>
                <w:sz w:val="27"/>
                <w:szCs w:val="27"/>
              </w:rPr>
            </w:rPrChange>
          </w:rPr>
          <w:t>Mexico</w:t>
        </w:r>
        <w:proofErr w:type="spellEnd"/>
        <w:r w:rsidRPr="00FB3B0D">
          <w:rPr>
            <w:rFonts w:ascii="Times" w:eastAsia="Times New Roman" w:hAnsi="Times"/>
            <w:i/>
            <w:iCs/>
            <w:color w:val="000000"/>
            <w:sz w:val="27"/>
            <w:szCs w:val="27"/>
            <w:lang w:val="es-ES"/>
            <w:rPrChange w:id="41" w:author="Microsoft Office User" w:date="2017-08-17T15:40:00Z">
              <w:rPr>
                <w:rFonts w:ascii="Times" w:eastAsia="Times New Roman" w:hAnsi="Times"/>
                <w:i/>
                <w:iCs/>
                <w:color w:val="000000"/>
                <w:sz w:val="27"/>
                <w:szCs w:val="27"/>
              </w:rPr>
            </w:rPrChange>
          </w:rPr>
          <w:t>)</w:t>
        </w:r>
        <w:r w:rsidRPr="00FB3B0D">
          <w:rPr>
            <w:rFonts w:ascii="Times" w:eastAsia="Times New Roman" w:hAnsi="Times"/>
            <w:color w:val="000000"/>
            <w:sz w:val="27"/>
            <w:szCs w:val="27"/>
            <w:lang w:val="es-ES"/>
            <w:rPrChange w:id="42" w:author="Microsoft Office User" w:date="2017-08-17T15:40:00Z">
              <w:rPr>
                <w:rFonts w:ascii="Times" w:eastAsia="Times New Roman" w:hAnsi="Times"/>
                <w:color w:val="000000"/>
                <w:sz w:val="27"/>
                <w:szCs w:val="27"/>
              </w:rPr>
            </w:rPrChange>
          </w:rPr>
          <w:t>, </w:t>
        </w:r>
        <w:r w:rsidRPr="00FB3B0D">
          <w:rPr>
            <w:rFonts w:ascii="Times" w:eastAsia="Times New Roman" w:hAnsi="Times"/>
            <w:i/>
            <w:iCs/>
            <w:color w:val="000000"/>
            <w:sz w:val="27"/>
            <w:szCs w:val="27"/>
            <w:lang w:val="es-ES"/>
            <w:rPrChange w:id="43" w:author="Microsoft Office User" w:date="2017-08-17T15:40:00Z">
              <w:rPr>
                <w:rFonts w:ascii="Times" w:eastAsia="Times New Roman" w:hAnsi="Times"/>
                <w:i/>
                <w:iCs/>
                <w:color w:val="000000"/>
                <w:sz w:val="27"/>
                <w:szCs w:val="27"/>
              </w:rPr>
            </w:rPrChange>
          </w:rPr>
          <w:t>32</w:t>
        </w:r>
        <w:r w:rsidRPr="00FB3B0D">
          <w:rPr>
            <w:rFonts w:ascii="Times" w:eastAsia="Times New Roman" w:hAnsi="Times"/>
            <w:color w:val="000000"/>
            <w:sz w:val="27"/>
            <w:szCs w:val="27"/>
            <w:lang w:val="es-ES"/>
            <w:rPrChange w:id="44" w:author="Microsoft Office User" w:date="2017-08-17T15:40:00Z">
              <w:rPr>
                <w:rFonts w:ascii="Times" w:eastAsia="Times New Roman" w:hAnsi="Times"/>
                <w:color w:val="000000"/>
                <w:sz w:val="27"/>
                <w:szCs w:val="27"/>
              </w:rPr>
            </w:rPrChange>
          </w:rPr>
          <w:t>(2), 145–153.</w:t>
        </w:r>
      </w:ins>
    </w:p>
    <w:p w14:paraId="7D0F5F7D" w14:textId="77777777" w:rsidR="00FB3B0D" w:rsidRDefault="00FB3B0D" w:rsidP="00FB3B0D">
      <w:pPr>
        <w:shd w:val="clear" w:color="auto" w:fill="FFFFFF"/>
        <w:rPr>
          <w:ins w:id="45" w:author="Microsoft Office User" w:date="2017-08-17T15:40:00Z"/>
          <w:rFonts w:ascii="Times" w:eastAsia="Times New Roman" w:hAnsi="Times"/>
          <w:color w:val="000000"/>
          <w:sz w:val="27"/>
          <w:szCs w:val="27"/>
        </w:rPr>
      </w:pPr>
      <w:proofErr w:type="spellStart"/>
      <w:ins w:id="46" w:author="Microsoft Office User" w:date="2017-08-17T15:40:00Z">
        <w:r>
          <w:rPr>
            <w:rFonts w:ascii="Times" w:eastAsia="Times New Roman" w:hAnsi="Times"/>
            <w:color w:val="000000"/>
            <w:sz w:val="27"/>
            <w:szCs w:val="27"/>
          </w:rPr>
          <w:t>Schönenberg</w:t>
        </w:r>
        <w:proofErr w:type="spellEnd"/>
        <w:r>
          <w:rPr>
            <w:rFonts w:ascii="Times" w:eastAsia="Times New Roman" w:hAnsi="Times"/>
            <w:color w:val="000000"/>
            <w:sz w:val="27"/>
            <w:szCs w:val="27"/>
          </w:rPr>
          <w:t xml:space="preserve">, M., </w:t>
        </w:r>
        <w:proofErr w:type="spellStart"/>
        <w:r>
          <w:rPr>
            <w:rFonts w:ascii="Times" w:eastAsia="Times New Roman" w:hAnsi="Times"/>
            <w:color w:val="000000"/>
            <w:sz w:val="27"/>
            <w:szCs w:val="27"/>
          </w:rPr>
          <w:t>Reichwald</w:t>
        </w:r>
        <w:proofErr w:type="spellEnd"/>
        <w:r>
          <w:rPr>
            <w:rFonts w:ascii="Times" w:eastAsia="Times New Roman" w:hAnsi="Times"/>
            <w:color w:val="000000"/>
            <w:sz w:val="27"/>
            <w:szCs w:val="27"/>
          </w:rPr>
          <w:t xml:space="preserve">, U., Domes, G., </w:t>
        </w:r>
        <w:proofErr w:type="spellStart"/>
        <w:r>
          <w:rPr>
            <w:rFonts w:ascii="Times" w:eastAsia="Times New Roman" w:hAnsi="Times"/>
            <w:color w:val="000000"/>
            <w:sz w:val="27"/>
            <w:szCs w:val="27"/>
          </w:rPr>
          <w:t>Badke</w:t>
        </w:r>
        <w:proofErr w:type="spellEnd"/>
        <w:r>
          <w:rPr>
            <w:rFonts w:ascii="Times" w:eastAsia="Times New Roman" w:hAnsi="Times"/>
            <w:color w:val="000000"/>
            <w:sz w:val="27"/>
            <w:szCs w:val="27"/>
          </w:rPr>
          <w:t xml:space="preserve">, A., &amp; </w:t>
        </w:r>
        <w:proofErr w:type="spellStart"/>
        <w:r>
          <w:rPr>
            <w:rFonts w:ascii="Times" w:eastAsia="Times New Roman" w:hAnsi="Times"/>
            <w:color w:val="000000"/>
            <w:sz w:val="27"/>
            <w:szCs w:val="27"/>
          </w:rPr>
          <w:t>Hautzinger</w:t>
        </w:r>
        <w:proofErr w:type="spellEnd"/>
        <w:r>
          <w:rPr>
            <w:rFonts w:ascii="Times" w:eastAsia="Times New Roman" w:hAnsi="Times"/>
            <w:color w:val="000000"/>
            <w:sz w:val="27"/>
            <w:szCs w:val="27"/>
          </w:rPr>
          <w:t>, M. (2008). Ketamine aggravates symptoms of acute stress disorder in a naturalistic sample of accident victims. </w:t>
        </w:r>
        <w:r>
          <w:rPr>
            <w:rFonts w:ascii="Times" w:eastAsia="Times New Roman" w:hAnsi="Times"/>
            <w:i/>
            <w:iCs/>
            <w:color w:val="000000"/>
            <w:sz w:val="27"/>
            <w:szCs w:val="27"/>
          </w:rPr>
          <w:t>Journal of Psychopharmacology</w:t>
        </w:r>
        <w:r>
          <w:rPr>
            <w:rFonts w:ascii="Times" w:eastAsia="Times New Roman" w:hAnsi="Times"/>
            <w:color w:val="000000"/>
            <w:sz w:val="27"/>
            <w:szCs w:val="27"/>
          </w:rPr>
          <w:t>, </w:t>
        </w:r>
        <w:r>
          <w:rPr>
            <w:rFonts w:ascii="Times" w:eastAsia="Times New Roman" w:hAnsi="Times"/>
            <w:i/>
            <w:iCs/>
            <w:color w:val="000000"/>
            <w:sz w:val="27"/>
            <w:szCs w:val="27"/>
          </w:rPr>
          <w:t>22</w:t>
        </w:r>
        <w:r>
          <w:rPr>
            <w:rFonts w:ascii="Times" w:eastAsia="Times New Roman" w:hAnsi="Times"/>
            <w:color w:val="000000"/>
            <w:sz w:val="27"/>
            <w:szCs w:val="27"/>
          </w:rPr>
          <w:t>(5), 493–497. doi:10.1177/0269881107082481</w:t>
        </w:r>
      </w:ins>
    </w:p>
    <w:p w14:paraId="51CF2E5A" w14:textId="77777777" w:rsidR="00FB3B0D" w:rsidRDefault="00FB3B0D" w:rsidP="00FB3B0D">
      <w:pPr>
        <w:shd w:val="clear" w:color="auto" w:fill="FFFFFF"/>
        <w:rPr>
          <w:ins w:id="47" w:author="Microsoft Office User" w:date="2017-08-17T15:40:00Z"/>
          <w:rFonts w:ascii="Times" w:eastAsia="Times New Roman" w:hAnsi="Times"/>
          <w:color w:val="000000"/>
          <w:sz w:val="27"/>
          <w:szCs w:val="27"/>
        </w:rPr>
      </w:pPr>
      <w:proofErr w:type="spellStart"/>
      <w:ins w:id="48" w:author="Microsoft Office User" w:date="2017-08-17T15:40:00Z">
        <w:r>
          <w:rPr>
            <w:rFonts w:ascii="Times" w:eastAsia="Times New Roman" w:hAnsi="Times"/>
            <w:color w:val="000000"/>
            <w:sz w:val="27"/>
            <w:szCs w:val="27"/>
          </w:rPr>
          <w:t>Ursano</w:t>
        </w:r>
        <w:proofErr w:type="spellEnd"/>
        <w:r>
          <w:rPr>
            <w:rFonts w:ascii="Times" w:eastAsia="Times New Roman" w:hAnsi="Times"/>
            <w:color w:val="000000"/>
            <w:sz w:val="27"/>
            <w:szCs w:val="27"/>
          </w:rPr>
          <w:t xml:space="preserve">, R. J., Fullerton, C. S., Epstein, R. S., Crowley, B., Vance, K., Kao, T. C., &amp; Baum, A. (1999). </w:t>
        </w:r>
        <w:proofErr w:type="spellStart"/>
        <w:r>
          <w:rPr>
            <w:rFonts w:ascii="Times" w:eastAsia="Times New Roman" w:hAnsi="Times"/>
            <w:color w:val="000000"/>
            <w:sz w:val="27"/>
            <w:szCs w:val="27"/>
          </w:rPr>
          <w:t>Peritraumatic</w:t>
        </w:r>
        <w:proofErr w:type="spellEnd"/>
        <w:r>
          <w:rPr>
            <w:rFonts w:ascii="Times" w:eastAsia="Times New Roman" w:hAnsi="Times"/>
            <w:color w:val="000000"/>
            <w:sz w:val="27"/>
            <w:szCs w:val="27"/>
          </w:rPr>
          <w:t xml:space="preserve"> dissociation and posttraumatic stress disorder following motor vehicle accidents. </w:t>
        </w:r>
        <w:r>
          <w:rPr>
            <w:rFonts w:ascii="Times" w:eastAsia="Times New Roman" w:hAnsi="Times"/>
            <w:i/>
            <w:iCs/>
            <w:color w:val="000000"/>
            <w:sz w:val="27"/>
            <w:szCs w:val="27"/>
          </w:rPr>
          <w:t>The American Journal of Psychiatry</w:t>
        </w:r>
        <w:r>
          <w:rPr>
            <w:rFonts w:ascii="Times" w:eastAsia="Times New Roman" w:hAnsi="Times"/>
            <w:color w:val="000000"/>
            <w:sz w:val="27"/>
            <w:szCs w:val="27"/>
          </w:rPr>
          <w:t>, </w:t>
        </w:r>
        <w:r>
          <w:rPr>
            <w:rFonts w:ascii="Times" w:eastAsia="Times New Roman" w:hAnsi="Times"/>
            <w:i/>
            <w:iCs/>
            <w:color w:val="000000"/>
            <w:sz w:val="27"/>
            <w:szCs w:val="27"/>
          </w:rPr>
          <w:t>156</w:t>
        </w:r>
        <w:r>
          <w:rPr>
            <w:rFonts w:ascii="Times" w:eastAsia="Times New Roman" w:hAnsi="Times"/>
            <w:color w:val="000000"/>
            <w:sz w:val="27"/>
            <w:szCs w:val="27"/>
          </w:rPr>
          <w:t>(11), 1808–1810. doi:10.1176/ajp.156.11.1808</w:t>
        </w:r>
      </w:ins>
    </w:p>
    <w:p w14:paraId="6FB63EBB" w14:textId="77777777" w:rsidR="00FB3B0D" w:rsidRDefault="00FB3B0D" w:rsidP="00590C9B">
      <w:pPr>
        <w:spacing w:line="276" w:lineRule="auto"/>
        <w:rPr>
          <w:ins w:id="49" w:author="Microsoft Office User" w:date="2017-08-18T11:35:00Z"/>
          <w:u w:val="single"/>
          <w:lang w:val="es-CL"/>
        </w:rPr>
      </w:pPr>
    </w:p>
    <w:p w14:paraId="59FDCA18" w14:textId="7751FFE3" w:rsidR="00B839EC" w:rsidRPr="00B839EC" w:rsidRDefault="00B839EC" w:rsidP="00590C9B">
      <w:pPr>
        <w:spacing w:line="276" w:lineRule="auto"/>
        <w:rPr>
          <w:ins w:id="50" w:author="Microsoft Office User" w:date="2017-08-18T11:35:00Z"/>
          <w:u w:val="single"/>
          <w:rPrChange w:id="51" w:author="Microsoft Office User" w:date="2017-08-18T11:35:00Z">
            <w:rPr>
              <w:ins w:id="52" w:author="Microsoft Office User" w:date="2017-08-18T11:35:00Z"/>
              <w:u w:val="single"/>
              <w:lang w:val="es-CL"/>
            </w:rPr>
          </w:rPrChange>
        </w:rPr>
      </w:pPr>
      <w:proofErr w:type="spellStart"/>
      <w:ins w:id="53" w:author="Microsoft Office User" w:date="2017-08-18T11:35:00Z">
        <w:r w:rsidRPr="00B839EC">
          <w:rPr>
            <w:u w:val="single"/>
            <w:rPrChange w:id="54" w:author="Microsoft Office User" w:date="2017-08-18T11:35:00Z">
              <w:rPr>
                <w:u w:val="single"/>
                <w:lang w:val="es-CL"/>
              </w:rPr>
            </w:rPrChange>
          </w:rPr>
          <w:t>Copiado</w:t>
        </w:r>
      </w:ins>
      <w:proofErr w:type="spellEnd"/>
      <w:ins w:id="55" w:author="Microsoft Office User" w:date="2017-08-18T11:36:00Z">
        <w:r w:rsidR="00CC059E">
          <w:rPr>
            <w:u w:val="single"/>
          </w:rPr>
          <w:t xml:space="preserve"> de McKinnon 2016:</w:t>
        </w:r>
      </w:ins>
    </w:p>
    <w:p w14:paraId="036AACE9" w14:textId="77777777" w:rsidR="00B839EC" w:rsidRPr="00B839EC" w:rsidRDefault="00B839EC" w:rsidP="00590C9B">
      <w:pPr>
        <w:spacing w:line="276" w:lineRule="auto"/>
        <w:rPr>
          <w:ins w:id="56" w:author="Microsoft Office User" w:date="2017-08-18T11:35:00Z"/>
          <w:u w:val="single"/>
          <w:rPrChange w:id="57" w:author="Microsoft Office User" w:date="2017-08-18T11:35:00Z">
            <w:rPr>
              <w:ins w:id="58" w:author="Microsoft Office User" w:date="2017-08-18T11:35:00Z"/>
              <w:u w:val="single"/>
              <w:lang w:val="es-CL"/>
            </w:rPr>
          </w:rPrChange>
        </w:rPr>
      </w:pPr>
    </w:p>
    <w:p w14:paraId="60065BEB" w14:textId="77777777" w:rsidR="00B839EC" w:rsidRDefault="00B839EC" w:rsidP="00B839EC">
      <w:pPr>
        <w:rPr>
          <w:ins w:id="59" w:author="Microsoft Office User" w:date="2017-08-18T11:38:00Z"/>
          <w:rFonts w:eastAsia="Times New Roman"/>
        </w:rPr>
      </w:pPr>
      <w:ins w:id="60" w:author="Microsoft Office User" w:date="2017-08-18T11:35:00Z">
        <w:r>
          <w:rPr>
            <w:rFonts w:eastAsia="Times New Roman"/>
          </w:rPr>
          <w:lastRenderedPageBreak/>
          <w:t>Dissociative experiences have been conceptualized as lying on a continuum from normal integration of consciousness, followed by depersonalization/</w:t>
        </w:r>
        <w:proofErr w:type="spellStart"/>
        <w:r>
          <w:rPr>
            <w:rFonts w:eastAsia="Times New Roman"/>
          </w:rPr>
          <w:t>derealization</w:t>
        </w:r>
        <w:proofErr w:type="spellEnd"/>
        <w:r>
          <w:rPr>
            <w:rFonts w:eastAsia="Times New Roman"/>
          </w:rPr>
          <w:t xml:space="preserve">, through to identity fragmentation (Bernstein and Putnam, 1986; </w:t>
        </w:r>
        <w:proofErr w:type="spellStart"/>
        <w:r>
          <w:rPr>
            <w:rFonts w:eastAsia="Times New Roman"/>
          </w:rPr>
          <w:t>Bremner</w:t>
        </w:r>
        <w:proofErr w:type="spellEnd"/>
        <w:r>
          <w:rPr>
            <w:rFonts w:eastAsia="Times New Roman"/>
          </w:rPr>
          <w:t xml:space="preserve"> and </w:t>
        </w:r>
        <w:proofErr w:type="spellStart"/>
        <w:r>
          <w:rPr>
            <w:rFonts w:eastAsia="Times New Roman"/>
          </w:rPr>
          <w:t>Marmar</w:t>
        </w:r>
        <w:proofErr w:type="spellEnd"/>
        <w:r>
          <w:rPr>
            <w:rFonts w:eastAsia="Times New Roman"/>
          </w:rPr>
          <w:t>, 1998; Spiegel, 1997). One recent theory suggests that dissociative experiences may be separated into two distinct forms, involving detachment (e.g., altered states of consciousness) and compartmentalization (e.g., inability to control deliberately processes such as memory) (Holmes et al., 2005). Other researchers have noted the distinction between altered states of consciousness and structural dissociation (e.g., divisions in personality), while noting that the two may co-occur in trauma-related disorders (Steele et al., 2009)</w:t>
        </w:r>
      </w:ins>
    </w:p>
    <w:p w14:paraId="1517E492" w14:textId="77777777" w:rsidR="007900AA" w:rsidRDefault="007900AA" w:rsidP="00B839EC">
      <w:pPr>
        <w:rPr>
          <w:ins w:id="61" w:author="Microsoft Office User" w:date="2017-08-18T11:38:00Z"/>
          <w:rFonts w:eastAsia="Times New Roman"/>
        </w:rPr>
      </w:pPr>
    </w:p>
    <w:p w14:paraId="27753A90" w14:textId="77777777" w:rsidR="007900AA" w:rsidRDefault="007900AA" w:rsidP="007900AA">
      <w:pPr>
        <w:rPr>
          <w:ins w:id="62" w:author="Microsoft Office User" w:date="2017-08-18T11:38:00Z"/>
          <w:rFonts w:eastAsia="Times New Roman"/>
        </w:rPr>
      </w:pPr>
      <w:ins w:id="63" w:author="Microsoft Office User" w:date="2017-08-18T11:38:00Z">
        <w:r>
          <w:rPr>
            <w:rFonts w:eastAsia="Times New Roman"/>
          </w:rPr>
          <w:t xml:space="preserve">the trauma model of dissociation suggests that dissociation is a psychobiological response to threat or danger that allows an organism to engage in </w:t>
        </w:r>
        <w:proofErr w:type="spellStart"/>
        <w:r>
          <w:rPr>
            <w:rFonts w:eastAsia="Times New Roman"/>
          </w:rPr>
          <w:t>automized</w:t>
        </w:r>
        <w:proofErr w:type="spellEnd"/>
        <w:r>
          <w:rPr>
            <w:rFonts w:eastAsia="Times New Roman"/>
          </w:rPr>
          <w:t xml:space="preserve"> </w:t>
        </w:r>
        <w:proofErr w:type="spellStart"/>
        <w:r>
          <w:rPr>
            <w:rFonts w:eastAsia="Times New Roman"/>
          </w:rPr>
          <w:t>behaviour</w:t>
        </w:r>
        <w:proofErr w:type="spellEnd"/>
        <w:r>
          <w:rPr>
            <w:rFonts w:eastAsia="Times New Roman"/>
          </w:rPr>
          <w:t>, enhancing analgesia, depersonalization, and removal of oneself from traumatic or catastrophic experiences with the aim of enhancing survival during and after the event (</w:t>
        </w:r>
        <w:proofErr w:type="spellStart"/>
        <w:r>
          <w:rPr>
            <w:rFonts w:eastAsia="Times New Roman"/>
          </w:rPr>
          <w:t>Dalenberg</w:t>
        </w:r>
        <w:proofErr w:type="spellEnd"/>
        <w:r>
          <w:rPr>
            <w:rFonts w:eastAsia="Times New Roman"/>
          </w:rPr>
          <w:t xml:space="preserve"> et al., 2012). Accordingly, dissociation allows for psychological escape when physical escape is not possible (Putnam, 1997). In addition to their association with traumatic life events, dissociative symptoms are frequently associated with disrupted development of attachment relationships (Dutra et al., 2009; </w:t>
        </w:r>
        <w:proofErr w:type="spellStart"/>
        <w:r>
          <w:rPr>
            <w:rFonts w:eastAsia="Times New Roman"/>
          </w:rPr>
          <w:t>Liotti</w:t>
        </w:r>
        <w:proofErr w:type="spellEnd"/>
        <w:r>
          <w:rPr>
            <w:rFonts w:eastAsia="Times New Roman"/>
          </w:rPr>
          <w:t xml:space="preserve">, 2006, 2004; </w:t>
        </w:r>
        <w:proofErr w:type="spellStart"/>
        <w:r>
          <w:rPr>
            <w:rFonts w:eastAsia="Times New Roman"/>
          </w:rPr>
          <w:t>Schore</w:t>
        </w:r>
        <w:proofErr w:type="spellEnd"/>
        <w:r>
          <w:rPr>
            <w:rFonts w:eastAsia="Times New Roman"/>
          </w:rPr>
          <w:t>, 2002, 2009).</w:t>
        </w:r>
      </w:ins>
    </w:p>
    <w:p w14:paraId="0B614A4A" w14:textId="77777777" w:rsidR="007900AA" w:rsidRDefault="007900AA" w:rsidP="00B839EC">
      <w:pPr>
        <w:rPr>
          <w:ins w:id="64" w:author="Microsoft Office User" w:date="2017-08-18T11:35:00Z"/>
          <w:rFonts w:eastAsia="Times New Roman"/>
        </w:rPr>
      </w:pPr>
    </w:p>
    <w:p w14:paraId="3E08AF74" w14:textId="062EAA9A" w:rsidR="00C035BE" w:rsidRDefault="00C035BE" w:rsidP="00C035BE">
      <w:pPr>
        <w:rPr>
          <w:ins w:id="65" w:author="Microsoft Office User" w:date="2017-08-18T11:52:00Z"/>
          <w:rFonts w:eastAsia="Times New Roman"/>
        </w:rPr>
      </w:pPr>
      <w:ins w:id="66" w:author="Microsoft Office User" w:date="2017-08-18T11:43:00Z">
        <w:r>
          <w:rPr>
            <w:rFonts w:eastAsia="Times New Roman"/>
          </w:rPr>
          <w:t xml:space="preserve">Critically, poor cognitive functioning is thought to contribute to the development and maintenance of PTSD and other psychiatric disorders, where, for example, executive dysfunction impacts negatively on response to pharmacological and non-pharmacological treatments for psychiatric disorders including mood disorders and PTSD (Dunkin et al., 2000; </w:t>
        </w:r>
        <w:proofErr w:type="spellStart"/>
        <w:r>
          <w:rPr>
            <w:rFonts w:eastAsia="Times New Roman"/>
          </w:rPr>
          <w:t>Polak</w:t>
        </w:r>
        <w:proofErr w:type="spellEnd"/>
        <w:r>
          <w:rPr>
            <w:rFonts w:eastAsia="Times New Roman"/>
          </w:rPr>
          <w:t xml:space="preserve"> et al., 2012; Wild and Gur, 2008) (but see Walter et al. (2010)). </w:t>
        </w:r>
      </w:ins>
    </w:p>
    <w:p w14:paraId="13186765" w14:textId="77777777" w:rsidR="0092609A" w:rsidRDefault="0092609A" w:rsidP="00C035BE">
      <w:pPr>
        <w:rPr>
          <w:ins w:id="67" w:author="Microsoft Office User" w:date="2017-08-18T11:52:00Z"/>
          <w:rFonts w:eastAsia="Times New Roman"/>
        </w:rPr>
      </w:pPr>
    </w:p>
    <w:p w14:paraId="3530E36A" w14:textId="77777777" w:rsidR="000B0304" w:rsidRDefault="000B0304" w:rsidP="000C3F80">
      <w:pPr>
        <w:rPr>
          <w:ins w:id="68" w:author="Microsoft Office User" w:date="2017-08-18T12:05:00Z"/>
          <w:rFonts w:eastAsia="Times New Roman"/>
        </w:rPr>
      </w:pPr>
    </w:p>
    <w:p w14:paraId="1298102D" w14:textId="471FFCAB" w:rsidR="0092609A" w:rsidRDefault="0092609A" w:rsidP="0092609A">
      <w:pPr>
        <w:rPr>
          <w:ins w:id="69" w:author="Microsoft Office User" w:date="2017-08-18T11:53:00Z"/>
          <w:rFonts w:eastAsia="Times New Roman"/>
        </w:rPr>
      </w:pPr>
    </w:p>
    <w:p w14:paraId="02EAFEC9" w14:textId="77777777" w:rsidR="0092609A" w:rsidRDefault="0092609A" w:rsidP="0092609A">
      <w:pPr>
        <w:rPr>
          <w:ins w:id="70" w:author="Microsoft Office User" w:date="2017-08-18T11:52:00Z"/>
          <w:rFonts w:eastAsia="Times New Roman"/>
        </w:rPr>
      </w:pPr>
    </w:p>
    <w:p w14:paraId="0A7B0AF5" w14:textId="77777777" w:rsidR="0092609A" w:rsidRDefault="0092609A" w:rsidP="00C035BE">
      <w:pPr>
        <w:rPr>
          <w:ins w:id="71" w:author="Microsoft Office User" w:date="2017-08-18T11:43:00Z"/>
          <w:rFonts w:eastAsia="Times New Roman"/>
        </w:rPr>
      </w:pPr>
    </w:p>
    <w:p w14:paraId="4F4FD74A" w14:textId="77777777" w:rsidR="00B839EC" w:rsidRPr="00B839EC" w:rsidRDefault="00B839EC" w:rsidP="00590C9B">
      <w:pPr>
        <w:spacing w:line="276" w:lineRule="auto"/>
        <w:rPr>
          <w:ins w:id="72" w:author="Microsoft Office User" w:date="2017-08-17T15:40:00Z"/>
          <w:u w:val="single"/>
          <w:rPrChange w:id="73" w:author="Microsoft Office User" w:date="2017-08-18T11:35:00Z">
            <w:rPr>
              <w:ins w:id="74" w:author="Microsoft Office User" w:date="2017-08-17T15:40:00Z"/>
              <w:u w:val="single"/>
              <w:lang w:val="es-CL"/>
            </w:rPr>
          </w:rPrChange>
        </w:rPr>
      </w:pPr>
    </w:p>
    <w:p w14:paraId="12163F59" w14:textId="77777777" w:rsidR="00FB3B0D" w:rsidRPr="00B839EC" w:rsidRDefault="00FB3B0D" w:rsidP="00590C9B">
      <w:pPr>
        <w:spacing w:line="276" w:lineRule="auto"/>
        <w:rPr>
          <w:rPrChange w:id="75" w:author="Microsoft Office User" w:date="2017-08-18T11:35:00Z">
            <w:rPr>
              <w:u w:val="single"/>
              <w:lang w:val="es-CL"/>
            </w:rPr>
          </w:rPrChange>
        </w:rPr>
      </w:pPr>
    </w:p>
    <w:p w14:paraId="5865FF51" w14:textId="2155C841" w:rsidR="00590C9B" w:rsidRPr="0092609A" w:rsidRDefault="00590C9B" w:rsidP="00590C9B">
      <w:pPr>
        <w:spacing w:line="276" w:lineRule="auto"/>
        <w:rPr>
          <w:u w:val="single"/>
          <w:rPrChange w:id="76" w:author="Microsoft Office User" w:date="2017-08-18T11:44:00Z">
            <w:rPr>
              <w:u w:val="single"/>
              <w:lang w:val="es-CL"/>
            </w:rPr>
          </w:rPrChange>
        </w:rPr>
      </w:pPr>
      <w:r w:rsidRPr="0092609A">
        <w:rPr>
          <w:u w:val="single"/>
          <w:rPrChange w:id="77" w:author="Microsoft Office User" w:date="2017-08-18T11:44:00Z">
            <w:rPr>
              <w:u w:val="single"/>
              <w:lang w:val="es-CL"/>
            </w:rPr>
          </w:rPrChange>
        </w:rPr>
        <w:t>Mail Rodrigo</w:t>
      </w:r>
    </w:p>
    <w:p w14:paraId="72F0242D" w14:textId="77777777" w:rsidR="00590C9B" w:rsidRPr="0092609A" w:rsidRDefault="00590C9B" w:rsidP="00590C9B">
      <w:pPr>
        <w:spacing w:line="276" w:lineRule="auto"/>
        <w:rPr>
          <w:u w:val="single"/>
          <w:rPrChange w:id="78" w:author="Microsoft Office User" w:date="2017-08-18T11:44:00Z">
            <w:rPr>
              <w:u w:val="single"/>
              <w:lang w:val="es-CL"/>
            </w:rPr>
          </w:rPrChange>
        </w:rPr>
      </w:pPr>
    </w:p>
    <w:p w14:paraId="3568A6E3" w14:textId="77777777" w:rsidR="00590C9B" w:rsidRPr="0030239F" w:rsidRDefault="00590C9B" w:rsidP="00590C9B">
      <w:pPr>
        <w:spacing w:line="276" w:lineRule="auto"/>
        <w:rPr>
          <w:lang w:val="es-CL"/>
        </w:rPr>
      </w:pPr>
      <w:r w:rsidRPr="0030239F">
        <w:rPr>
          <w:lang w:val="es-CL"/>
        </w:rPr>
        <w:t>BACKGROUND:</w:t>
      </w:r>
    </w:p>
    <w:p w14:paraId="0AD71F0C" w14:textId="77777777" w:rsidR="00590C9B" w:rsidRDefault="00590C9B" w:rsidP="00590C9B">
      <w:pPr>
        <w:spacing w:line="276" w:lineRule="auto"/>
        <w:rPr>
          <w:lang w:val="es-CL"/>
        </w:rPr>
      </w:pPr>
      <w:r w:rsidRPr="0030239F">
        <w:rPr>
          <w:lang w:val="es-CL"/>
        </w:rPr>
        <w:t>Pienso que falta formular mejor la pregunta e hipótesis de investigación (falta una argumentación que resalte mejor el vacío de conocimiento o la controversia, que permita entender mejor el valor agregado del trabajo).</w:t>
      </w:r>
    </w:p>
    <w:p w14:paraId="21BFF3BC" w14:textId="77777777" w:rsidR="00590C9B" w:rsidRDefault="00590C9B" w:rsidP="00590C9B">
      <w:pPr>
        <w:spacing w:line="276" w:lineRule="auto"/>
        <w:rPr>
          <w:lang w:val="es-CL"/>
        </w:rPr>
      </w:pPr>
    </w:p>
    <w:p w14:paraId="5BF625CC" w14:textId="2EE59CD1" w:rsidR="00590C9B" w:rsidRDefault="00590C9B" w:rsidP="00590C9B">
      <w:pPr>
        <w:spacing w:line="276" w:lineRule="auto"/>
        <w:rPr>
          <w:lang w:val="es-CL"/>
        </w:rPr>
      </w:pPr>
      <w:r>
        <w:rPr>
          <w:lang w:val="es-CL"/>
        </w:rPr>
        <w:t xml:space="preserve">Controversia de valor predictivo de fenomenos disociativos para predecir el riesgo de ptsd. Algunos dicen que si y otros que no. Los datos en controversia se han obtenido en momentos distintos y con instrumentos. Los que miden muy temprano no encuentran asociacion. Los que miden 2 semanas despues si encuentran que seria predictivo. </w:t>
      </w:r>
    </w:p>
    <w:p w14:paraId="39BDCC60" w14:textId="13559DB9" w:rsidR="00590C9B" w:rsidRDefault="00590C9B" w:rsidP="00590C9B">
      <w:pPr>
        <w:spacing w:line="276" w:lineRule="auto"/>
        <w:rPr>
          <w:lang w:val="es-CL"/>
        </w:rPr>
      </w:pPr>
      <w:r>
        <w:rPr>
          <w:lang w:val="es-CL"/>
        </w:rPr>
        <w:t xml:space="preserve">Es normal disociarse las primeras horas y minutos, para todos, por eso no es predictivo. Pero si se sigue disociando despuès, esa es la gente que desarrolla estrés post traumatico. </w:t>
      </w:r>
      <w:r>
        <w:rPr>
          <w:lang w:val="es-CL"/>
        </w:rPr>
        <w:lastRenderedPageBreak/>
        <w:t xml:space="preserve">En las primeras 48 hrs es reaccions disociativa normal. Plantear esta área de controversia. Nuestros datos muestran que los fenomenos disociativos tempranos si predicen. En nuestro caso lo medimos en un continuo. </w:t>
      </w:r>
    </w:p>
    <w:p w14:paraId="04070268" w14:textId="77777777" w:rsidR="00590C9B" w:rsidRDefault="00590C9B" w:rsidP="00590C9B">
      <w:pPr>
        <w:spacing w:line="276" w:lineRule="auto"/>
        <w:rPr>
          <w:lang w:val="es-CL"/>
        </w:rPr>
      </w:pPr>
    </w:p>
    <w:p w14:paraId="1BF40EE0" w14:textId="1377F256" w:rsidR="00590C9B" w:rsidRDefault="00590C9B" w:rsidP="00590C9B">
      <w:pPr>
        <w:spacing w:line="276" w:lineRule="auto"/>
        <w:rPr>
          <w:lang w:val="es-CL"/>
        </w:rPr>
      </w:pPr>
      <w:r>
        <w:rPr>
          <w:lang w:val="es-CL"/>
        </w:rPr>
        <w:t>PDEQ mide detachment y no mide compartamentalización. Lo primero es menos grave. A pesar de eso predice PTSD.</w:t>
      </w:r>
    </w:p>
    <w:p w14:paraId="3BDFCAE8" w14:textId="77777777" w:rsidR="00590C9B" w:rsidRDefault="00590C9B" w:rsidP="00590C9B">
      <w:pPr>
        <w:spacing w:line="276" w:lineRule="auto"/>
        <w:rPr>
          <w:lang w:val="es-CL"/>
        </w:rPr>
      </w:pPr>
    </w:p>
    <w:p w14:paraId="2650CEF9" w14:textId="53B54905" w:rsidR="00590C9B" w:rsidRDefault="00590C9B" w:rsidP="00590C9B">
      <w:pPr>
        <w:spacing w:line="276" w:lineRule="auto"/>
        <w:rPr>
          <w:lang w:val="es-CL"/>
        </w:rPr>
      </w:pPr>
      <w:r>
        <w:rPr>
          <w:lang w:val="es-CL"/>
        </w:rPr>
        <w:t>Continuo entre fenemoenos normales de disociacion (detachmente) y lo más grave de disociación con compartamentalización. Nuestros datos son congruentes con esta idea de continuo porque lo menos grave (sintomas de detachment dentro de las primeras 72 horas son predictivos de ptsd). Citar a Putnam</w:t>
      </w:r>
    </w:p>
    <w:p w14:paraId="79CEB4E5" w14:textId="77777777" w:rsidR="00590C9B" w:rsidRPr="0030239F" w:rsidRDefault="00590C9B" w:rsidP="00590C9B">
      <w:pPr>
        <w:spacing w:line="276" w:lineRule="auto"/>
        <w:rPr>
          <w:lang w:val="es-CL"/>
        </w:rPr>
      </w:pPr>
    </w:p>
    <w:p w14:paraId="09FEB579" w14:textId="77777777" w:rsidR="00590C9B" w:rsidRPr="0030239F" w:rsidRDefault="00590C9B" w:rsidP="00590C9B">
      <w:pPr>
        <w:spacing w:line="276" w:lineRule="auto"/>
        <w:rPr>
          <w:lang w:val="es-CL"/>
        </w:rPr>
      </w:pPr>
      <w:r w:rsidRPr="0030239F">
        <w:rPr>
          <w:lang w:val="es-CL"/>
        </w:rPr>
        <w:t>MÉTODOS:</w:t>
      </w:r>
    </w:p>
    <w:p w14:paraId="0B84953D" w14:textId="77777777" w:rsidR="00590C9B" w:rsidRDefault="00590C9B" w:rsidP="00590C9B">
      <w:pPr>
        <w:spacing w:line="276" w:lineRule="auto"/>
        <w:rPr>
          <w:lang w:val="es-CL"/>
        </w:rPr>
      </w:pPr>
      <w:r w:rsidRPr="0030239F">
        <w:rPr>
          <w:lang w:val="es-CL"/>
        </w:rPr>
        <w:t>Hay que describir mejor las características de la muestra, muestreo, e instrumentos.</w:t>
      </w:r>
    </w:p>
    <w:p w14:paraId="74C01AA0" w14:textId="77777777" w:rsidR="00590C9B" w:rsidRDefault="00590C9B" w:rsidP="00590C9B">
      <w:pPr>
        <w:spacing w:line="276" w:lineRule="auto"/>
        <w:rPr>
          <w:lang w:val="es-CL"/>
        </w:rPr>
      </w:pPr>
    </w:p>
    <w:p w14:paraId="08CA649D" w14:textId="74AA695D" w:rsidR="00590C9B" w:rsidRPr="0030239F" w:rsidRDefault="00590C9B" w:rsidP="00590C9B">
      <w:pPr>
        <w:spacing w:line="276" w:lineRule="auto"/>
        <w:rPr>
          <w:lang w:val="es-CL"/>
        </w:rPr>
      </w:pPr>
      <w:r>
        <w:rPr>
          <w:lang w:val="es-CL"/>
        </w:rPr>
        <w:t>Gran limitación son la personas que no pudieron ser seguidas por razones que se desconocen. Se sabe que son los pacientes más graves los que no pudieron ser seguidos.</w:t>
      </w:r>
    </w:p>
    <w:p w14:paraId="785DF410" w14:textId="77777777" w:rsidR="00590C9B" w:rsidRPr="0030239F" w:rsidRDefault="00590C9B" w:rsidP="00590C9B">
      <w:pPr>
        <w:spacing w:line="276" w:lineRule="auto"/>
        <w:rPr>
          <w:lang w:val="es-CL"/>
        </w:rPr>
      </w:pPr>
    </w:p>
    <w:p w14:paraId="4768FEC7" w14:textId="77777777" w:rsidR="00590C9B" w:rsidRPr="0030239F" w:rsidRDefault="00590C9B" w:rsidP="00590C9B">
      <w:pPr>
        <w:spacing w:line="276" w:lineRule="auto"/>
        <w:rPr>
          <w:lang w:val="es-CL"/>
        </w:rPr>
      </w:pPr>
      <w:r w:rsidRPr="0030239F">
        <w:rPr>
          <w:lang w:val="es-CL"/>
        </w:rPr>
        <w:t>RESULTADOS:</w:t>
      </w:r>
    </w:p>
    <w:p w14:paraId="2202E09A" w14:textId="77777777" w:rsidR="00590C9B" w:rsidRPr="0030239F" w:rsidRDefault="00590C9B" w:rsidP="00590C9B">
      <w:pPr>
        <w:spacing w:line="276" w:lineRule="auto"/>
        <w:rPr>
          <w:lang w:val="es-CL"/>
        </w:rPr>
      </w:pPr>
      <w:r w:rsidRPr="0030239F">
        <w:rPr>
          <w:lang w:val="es-CL"/>
        </w:rPr>
        <w:t>OK.</w:t>
      </w:r>
    </w:p>
    <w:p w14:paraId="636F3249" w14:textId="77777777" w:rsidR="00590C9B" w:rsidRPr="0030239F" w:rsidRDefault="00590C9B" w:rsidP="00590C9B">
      <w:pPr>
        <w:spacing w:line="276" w:lineRule="auto"/>
        <w:rPr>
          <w:lang w:val="es-CL"/>
        </w:rPr>
      </w:pPr>
    </w:p>
    <w:p w14:paraId="3BE8F928" w14:textId="77777777" w:rsidR="00590C9B" w:rsidRPr="0030239F" w:rsidRDefault="00590C9B" w:rsidP="00590C9B">
      <w:pPr>
        <w:spacing w:line="276" w:lineRule="auto"/>
        <w:rPr>
          <w:lang w:val="es-CL"/>
        </w:rPr>
      </w:pPr>
      <w:r w:rsidRPr="0030239F">
        <w:rPr>
          <w:lang w:val="es-CL"/>
        </w:rPr>
        <w:t>DISCUSIÓN:</w:t>
      </w:r>
    </w:p>
    <w:p w14:paraId="1E65D1B2" w14:textId="77777777" w:rsidR="00590C9B" w:rsidRDefault="00590C9B" w:rsidP="00590C9B">
      <w:pPr>
        <w:spacing w:line="276" w:lineRule="auto"/>
        <w:rPr>
          <w:lang w:val="es-CL"/>
        </w:rPr>
      </w:pPr>
      <w:r w:rsidRPr="0030239F">
        <w:rPr>
          <w:lang w:val="es-CL"/>
        </w:rPr>
        <w:t>Pienso que las limitaciones de estudio son más que las que se presentan, incluyendo limitaciones de la muestra utilizada, y de los instrumentos utilizados. A la interpretación de los resultados también se les puede dar un giro más, por ej., en relación a educación y la falta de asociación entre PTSD y variables conocidas como género y apoyo social.</w:t>
      </w:r>
    </w:p>
    <w:p w14:paraId="490F0D8D" w14:textId="77777777" w:rsidR="00590C9B" w:rsidRDefault="00590C9B" w:rsidP="00590C9B">
      <w:pPr>
        <w:spacing w:line="276" w:lineRule="auto"/>
        <w:rPr>
          <w:lang w:val="es-CL"/>
        </w:rPr>
      </w:pPr>
    </w:p>
    <w:p w14:paraId="73AB36D0" w14:textId="3466EF19" w:rsidR="00590C9B" w:rsidRPr="00026314" w:rsidRDefault="00590C9B" w:rsidP="00590C9B">
      <w:pPr>
        <w:spacing w:line="276" w:lineRule="auto"/>
        <w:rPr>
          <w:b/>
          <w:lang w:val="es-CL"/>
        </w:rPr>
      </w:pPr>
      <w:r>
        <w:rPr>
          <w:lang w:val="es-CL"/>
        </w:rPr>
        <w:t>No poner</w:t>
      </w:r>
    </w:p>
    <w:p w14:paraId="0A62CE1D" w14:textId="77777777" w:rsidR="00590C9B" w:rsidRPr="0030239F" w:rsidRDefault="00590C9B" w:rsidP="00590C9B">
      <w:pPr>
        <w:spacing w:line="276" w:lineRule="auto"/>
        <w:rPr>
          <w:lang w:val="es-CL"/>
        </w:rPr>
      </w:pPr>
    </w:p>
    <w:p w14:paraId="0B89EE74" w14:textId="77777777" w:rsidR="00590C9B" w:rsidRPr="0023566C" w:rsidRDefault="00590C9B" w:rsidP="00590C9B">
      <w:pPr>
        <w:spacing w:line="276" w:lineRule="auto"/>
        <w:rPr>
          <w:lang w:val="es-ES"/>
        </w:rPr>
      </w:pPr>
      <w:r w:rsidRPr="0023566C">
        <w:rPr>
          <w:lang w:val="es-ES"/>
        </w:rPr>
        <w:t>ASPECTOS FORMALES:</w:t>
      </w:r>
    </w:p>
    <w:p w14:paraId="2B393EF4" w14:textId="61D8E214" w:rsidR="00590C9B" w:rsidRPr="0030239F" w:rsidRDefault="00590C9B" w:rsidP="00590C9B">
      <w:pPr>
        <w:spacing w:line="276" w:lineRule="auto"/>
        <w:rPr>
          <w:lang w:val="es-CL"/>
        </w:rPr>
      </w:pPr>
      <w:r w:rsidRPr="0030239F">
        <w:rPr>
          <w:lang w:val="es-CL"/>
        </w:rPr>
        <w:t xml:space="preserve">Hay que mejorar la gramática y la ortografía. </w:t>
      </w:r>
      <w:r w:rsidRPr="0030239F">
        <w:rPr>
          <w:lang w:val="es-CL"/>
        </w:rPr>
        <w:br w:type="page"/>
      </w:r>
    </w:p>
    <w:p w14:paraId="4F84D0EC" w14:textId="1FEB917E" w:rsidR="00590C9B" w:rsidRPr="00B44153" w:rsidRDefault="00590C9B" w:rsidP="00590C9B">
      <w:pPr>
        <w:ind w:firstLine="720"/>
        <w:contextualSpacing/>
      </w:pPr>
      <w:r w:rsidRPr="00B44153">
        <w:lastRenderedPageBreak/>
        <w:t xml:space="preserve">During a </w:t>
      </w:r>
      <w:r w:rsidRPr="00B44153">
        <w:rPr>
          <w:b/>
        </w:rPr>
        <w:t>traumatic event</w:t>
      </w:r>
      <w:r w:rsidRPr="00B44153">
        <w:t xml:space="preserve">, an individual may suffer </w:t>
      </w:r>
      <w:r>
        <w:rPr>
          <w:rStyle w:val="CommentReference"/>
        </w:rPr>
        <w:commentReference w:id="79"/>
      </w:r>
      <w:r w:rsidRPr="00B44153">
        <w:t xml:space="preserve">alterations in the experience of time, place, and person, making the traumatic event feel unreal. This way of processing information during a traumatic experience, or subsequently, has been </w:t>
      </w:r>
      <w:r w:rsidRPr="00B44153">
        <w:rPr>
          <w:b/>
        </w:rPr>
        <w:t>conceptualized as traumatic dissociation</w:t>
      </w:r>
      <w:r w:rsidRPr="00B44153">
        <w:t xml:space="preserve"> (Van der </w:t>
      </w:r>
      <w:proofErr w:type="spellStart"/>
      <w:r w:rsidRPr="00B44153">
        <w:t>Kolk</w:t>
      </w:r>
      <w:proofErr w:type="spellEnd"/>
      <w:r w:rsidRPr="00B44153">
        <w:t xml:space="preserve">, Van der Hart, &amp; </w:t>
      </w:r>
      <w:proofErr w:type="spellStart"/>
      <w:r w:rsidRPr="00B44153">
        <w:t>Marmar</w:t>
      </w:r>
      <w:proofErr w:type="spellEnd"/>
      <w:r w:rsidRPr="00B44153">
        <w:t xml:space="preserve">, 1996). According to Van der </w:t>
      </w:r>
      <w:proofErr w:type="spellStart"/>
      <w:r w:rsidRPr="00B44153">
        <w:t>Kolk</w:t>
      </w:r>
      <w:proofErr w:type="spellEnd"/>
      <w:r w:rsidRPr="00B44153">
        <w:t xml:space="preserve"> (2014), dissociation is the essence of trauma</w:t>
      </w:r>
      <w:commentRangeStart w:id="80"/>
      <w:r>
        <w:t xml:space="preserve"> and refers to</w:t>
      </w:r>
      <w:commentRangeEnd w:id="80"/>
      <w:r w:rsidRPr="00B44153">
        <w:t xml:space="preserve"> a </w:t>
      </w:r>
      <w:proofErr w:type="spellStart"/>
      <w:r w:rsidRPr="00B44153">
        <w:t>compartamentalization</w:t>
      </w:r>
      <w:proofErr w:type="spellEnd"/>
      <w:r w:rsidRPr="00B44153">
        <w:t xml:space="preserve"> of experience where the elements of trauma are not integrated into a sense of self or a unitary whole. The </w:t>
      </w:r>
      <w:r w:rsidRPr="00B44153">
        <w:rPr>
          <w:b/>
        </w:rPr>
        <w:t>dissociative symptoms</w:t>
      </w:r>
      <w:r w:rsidRPr="00B44153">
        <w:t xml:space="preserve"> may manifest as psychological or as bodily phenomena and include disrupted memory encoding, affect compartmentalization, and time distortion and fugue. </w:t>
      </w:r>
      <w:r>
        <w:rPr>
          <w:rStyle w:val="CommentReference"/>
        </w:rPr>
        <w:commentReference w:id="80"/>
      </w:r>
    </w:p>
    <w:p w14:paraId="191402CD" w14:textId="532EE9A6" w:rsidR="00590C9B" w:rsidRPr="00B44153" w:rsidRDefault="00590C9B" w:rsidP="00590C9B">
      <w:pPr>
        <w:ind w:firstLine="720"/>
        <w:contextualSpacing/>
      </w:pPr>
      <w:r w:rsidRPr="00B44153">
        <w:t xml:space="preserve">The term “dissociation” refers to three distinct but related mental health phenomena, one of which is </w:t>
      </w:r>
      <w:proofErr w:type="spellStart"/>
      <w:r w:rsidRPr="00B44153">
        <w:t>peritraumatic</w:t>
      </w:r>
      <w:proofErr w:type="spellEnd"/>
      <w:r w:rsidRPr="00B44153">
        <w:t xml:space="preserve"> dissociation, also called “secondary dissociation” (Van der Hart, Van der </w:t>
      </w:r>
      <w:proofErr w:type="spellStart"/>
      <w:r w:rsidRPr="00B44153">
        <w:t>Kolk</w:t>
      </w:r>
      <w:proofErr w:type="spellEnd"/>
      <w:r w:rsidRPr="00B44153">
        <w:t xml:space="preserve">, &amp; Boon, 1996). </w:t>
      </w:r>
      <w:proofErr w:type="spellStart"/>
      <w:r w:rsidRPr="00B44153">
        <w:t>Marmar</w:t>
      </w:r>
      <w:proofErr w:type="spellEnd"/>
      <w:r w:rsidRPr="00B44153">
        <w:t xml:space="preserve"> and his colleagues (1994) have described </w:t>
      </w:r>
      <w:proofErr w:type="spellStart"/>
      <w:r w:rsidRPr="00B44153">
        <w:t>peritraumatic</w:t>
      </w:r>
      <w:proofErr w:type="spellEnd"/>
      <w:r w:rsidRPr="00B44153">
        <w:t xml:space="preserve"> dissociation as an alteration in the experience of time place and person </w:t>
      </w:r>
      <w:commentRangeStart w:id="81"/>
      <w:r w:rsidRPr="00B44153">
        <w:t xml:space="preserve">that makes the occurring event seem unreal. Some of the symptoms they describe in this type of dissociation include experiencing that time is going slower or faster, depersonalization, out-of-body </w:t>
      </w:r>
      <w:commentRangeEnd w:id="81"/>
      <w:r>
        <w:rPr>
          <w:rStyle w:val="CommentReference"/>
        </w:rPr>
        <w:commentReference w:id="82"/>
      </w:r>
      <w:r w:rsidRPr="00B44153">
        <w:t xml:space="preserve">experiences, confusion, bewilderment, disorientation, altered perception of pain, tunnel vision, and altered body image. </w:t>
      </w:r>
      <w:r>
        <w:rPr>
          <w:rStyle w:val="CommentReference"/>
        </w:rPr>
        <w:commentReference w:id="81"/>
      </w:r>
    </w:p>
    <w:p w14:paraId="18643162" w14:textId="34AE685E" w:rsidR="00590C9B" w:rsidRPr="00B44153" w:rsidRDefault="00590C9B" w:rsidP="00590C9B">
      <w:pPr>
        <w:ind w:firstLine="720"/>
        <w:contextualSpacing/>
      </w:pPr>
      <w:r w:rsidRPr="00B44153">
        <w:t xml:space="preserve">Over a century ago Pierre </w:t>
      </w:r>
      <w:r w:rsidRPr="00B44153">
        <w:rPr>
          <w:b/>
        </w:rPr>
        <w:t xml:space="preserve">Janet </w:t>
      </w:r>
      <w:r w:rsidRPr="00B44153">
        <w:t xml:space="preserve">(1907) described as the main problem of severely traumatized victims the </w:t>
      </w:r>
      <w:r w:rsidRPr="00B44153">
        <w:rPr>
          <w:b/>
        </w:rPr>
        <w:t>inability to emotionally process traumatic memories</w:t>
      </w:r>
      <w:r w:rsidRPr="00B44153">
        <w:t xml:space="preserve">. According to Janet’s clinical observations, in the wake of traumatic experiences, the self lacks the capacity to incorporate into its structure emotions and memories resulting from the trauma. Thus, the traumatic experience is not available to normal conscious representation, and </w:t>
      </w:r>
      <w:proofErr w:type="gramStart"/>
      <w:r w:rsidRPr="00B44153">
        <w:t>therefore</w:t>
      </w:r>
      <w:proofErr w:type="gramEnd"/>
      <w:r w:rsidRPr="00B44153">
        <w:t xml:space="preserve"> cannot be processed, persisting as a fixed idea that is split off from consciousness and distorts subsequent experiences. Unlike normal memories, traumatic memories are not associated with an internal sense of self, and consequently, the retrieval of those memories are not under voluntary control (Bower and </w:t>
      </w:r>
      <w:proofErr w:type="spellStart"/>
      <w:r w:rsidRPr="00B44153">
        <w:t>Sivers</w:t>
      </w:r>
      <w:proofErr w:type="spellEnd"/>
      <w:r w:rsidRPr="00B44153">
        <w:t xml:space="preserve">, 1998). Nevertheless, the sensory fragments of the traumatic experiences can be revived in consciousness when associated </w:t>
      </w:r>
      <w:commentRangeStart w:id="83"/>
      <w:r w:rsidRPr="00B44153">
        <w:t xml:space="preserve">with </w:t>
      </w:r>
      <w:commentRangeEnd w:id="83"/>
      <w:r>
        <w:rPr>
          <w:rStyle w:val="CommentReference"/>
        </w:rPr>
        <w:commentReference w:id="84"/>
      </w:r>
      <w:r>
        <w:rPr>
          <w:rStyle w:val="CommentReference"/>
        </w:rPr>
        <w:commentReference w:id="85"/>
      </w:r>
      <w:r w:rsidRPr="00B44153">
        <w:t xml:space="preserve">external cues similar to those of the original traumatic experience, which could explain the </w:t>
      </w:r>
      <w:r w:rsidRPr="00B44153">
        <w:rPr>
          <w:b/>
        </w:rPr>
        <w:t xml:space="preserve">relationship between </w:t>
      </w:r>
      <w:proofErr w:type="spellStart"/>
      <w:r w:rsidRPr="00B44153">
        <w:rPr>
          <w:b/>
        </w:rPr>
        <w:t>peritraumatic</w:t>
      </w:r>
      <w:proofErr w:type="spellEnd"/>
      <w:r w:rsidRPr="00B44153">
        <w:rPr>
          <w:b/>
        </w:rPr>
        <w:t xml:space="preserve"> dissociative experiences and intrusive thoughts or flashbacks</w:t>
      </w:r>
      <w:commentRangeStart w:id="86"/>
      <w:r w:rsidRPr="00B44153">
        <w:t xml:space="preserve">, key symptoms of </w:t>
      </w:r>
      <w:proofErr w:type="spellStart"/>
      <w:r w:rsidRPr="00B44153">
        <w:t>Post Traumatic</w:t>
      </w:r>
      <w:proofErr w:type="spellEnd"/>
      <w:r w:rsidRPr="00B44153">
        <w:t xml:space="preserve"> Stress Disorder (PTSD; American Psychiatric Association, 2013)</w:t>
      </w:r>
      <w:commentRangeEnd w:id="86"/>
      <w:r w:rsidRPr="00B44153">
        <w:t>.</w:t>
      </w:r>
      <w:r>
        <w:rPr>
          <w:rStyle w:val="CommentReference"/>
        </w:rPr>
        <w:commentReference w:id="83"/>
      </w:r>
      <w:r>
        <w:rPr>
          <w:rStyle w:val="CommentReference"/>
        </w:rPr>
        <w:commentReference w:id="86"/>
      </w:r>
    </w:p>
    <w:p w14:paraId="29D44A67" w14:textId="77777777" w:rsidR="00590C9B" w:rsidRPr="00B44153" w:rsidRDefault="00590C9B" w:rsidP="00590C9B">
      <w:pPr>
        <w:contextualSpacing/>
      </w:pPr>
    </w:p>
    <w:p w14:paraId="50371B85" w14:textId="269060A8" w:rsidR="00590C9B" w:rsidRPr="002975E0" w:rsidRDefault="00590C9B" w:rsidP="00590C9B">
      <w:pPr>
        <w:contextualSpacing/>
        <w:rPr>
          <w:b/>
        </w:rPr>
      </w:pPr>
      <w:r w:rsidRPr="002975E0">
        <w:rPr>
          <w:b/>
        </w:rPr>
        <w:t>PTSD</w:t>
      </w:r>
    </w:p>
    <w:p w14:paraId="28C05285" w14:textId="00CD7A99" w:rsidR="00590C9B" w:rsidRPr="00B44153" w:rsidRDefault="00590C9B" w:rsidP="00590C9B">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 xml:space="preserve">experiences produce strong emotional reactions in most people. Only a minority, but significant group, of those who experience a trauma, will develop long-term emotional sequelae, such as Posttraumatic Stress Disorder (PTSD; Cova, Rincon, </w:t>
      </w:r>
      <w:proofErr w:type="spellStart"/>
      <w:r w:rsidRPr="00B44153">
        <w:rPr>
          <w:color w:val="212121"/>
          <w:lang w:val="en"/>
        </w:rPr>
        <w:t>Grandón</w:t>
      </w:r>
      <w:proofErr w:type="spellEnd"/>
      <w:r w:rsidRPr="00B44153">
        <w:rPr>
          <w:color w:val="212121"/>
          <w:lang w:val="en"/>
        </w:rPr>
        <w:t>, &amp; Vicente, 2011). PTSD is characterized by involuntary re-experience of trauma through involuntary, almost</w:t>
      </w:r>
      <w:r>
        <w:rPr>
          <w:rStyle w:val="CommentReference"/>
        </w:rPr>
        <w:commentReference w:id="87"/>
      </w:r>
      <w:r>
        <w:rPr>
          <w:color w:val="212121"/>
          <w:lang w:val="en"/>
        </w:rPr>
        <w:t xml:space="preserve"> dreamlike images, memories and/</w:t>
      </w:r>
      <w:r w:rsidRPr="00B44153">
        <w:rPr>
          <w:color w:val="212121"/>
          <w:lang w:val="en"/>
        </w:rPr>
        <w:t>o</w:t>
      </w:r>
      <w:r>
        <w:rPr>
          <w:color w:val="212121"/>
          <w:lang w:val="en"/>
        </w:rPr>
        <w:t>r sensations about the trauma; strong discomfort and/</w:t>
      </w:r>
      <w:r w:rsidRPr="00B44153">
        <w:rPr>
          <w:color w:val="212121"/>
          <w:lang w:val="en"/>
        </w:rPr>
        <w:t>or need to escape from people, situations, places or th</w:t>
      </w:r>
      <w:r>
        <w:rPr>
          <w:color w:val="212121"/>
          <w:lang w:val="en"/>
        </w:rPr>
        <w:t>ings that remind of the event; f</w:t>
      </w:r>
      <w:r w:rsidRPr="00B44153">
        <w:rPr>
          <w:color w:val="212121"/>
          <w:lang w:val="en"/>
        </w:rPr>
        <w:t>ear, guilt, an</w:t>
      </w:r>
      <w:r>
        <w:rPr>
          <w:color w:val="212121"/>
          <w:lang w:val="en"/>
        </w:rPr>
        <w:t>ger, sadness, embarrassment and/</w:t>
      </w:r>
      <w:r w:rsidRPr="00B44153">
        <w:rPr>
          <w:color w:val="212121"/>
          <w:lang w:val="en"/>
        </w:rPr>
        <w:t xml:space="preserve">or feeling of emotional dullness (Friedman, </w:t>
      </w:r>
      <w:proofErr w:type="spellStart"/>
      <w:r w:rsidRPr="00B44153">
        <w:rPr>
          <w:color w:val="212121"/>
          <w:lang w:val="en"/>
        </w:rPr>
        <w:t>Resick</w:t>
      </w:r>
      <w:proofErr w:type="spellEnd"/>
      <w:r w:rsidRPr="00B44153">
        <w:rPr>
          <w:color w:val="212121"/>
          <w:lang w:val="en"/>
        </w:rPr>
        <w:t xml:space="preserve">, Bryant, &amp; Brewin, 2011). It has been reported that up to 11.8% of people attending primary care services may </w:t>
      </w:r>
      <w:r w:rsidRPr="00B44153">
        <w:rPr>
          <w:color w:val="212121"/>
          <w:lang w:val="en"/>
        </w:rPr>
        <w:lastRenderedPageBreak/>
        <w:t xml:space="preserve">suffer PTSD, but their diagnosis is much lower (Wade, Howard, Fletcher, Cooper, &amp; Forbes, 2013, </w:t>
      </w:r>
      <w:proofErr w:type="spellStart"/>
      <w:r w:rsidRPr="00B44153">
        <w:rPr>
          <w:color w:val="212121"/>
          <w:lang w:val="en"/>
        </w:rPr>
        <w:t>Grinage</w:t>
      </w:r>
      <w:proofErr w:type="spellEnd"/>
      <w:r w:rsidRPr="00B44153">
        <w:rPr>
          <w:color w:val="212121"/>
          <w:lang w:val="en"/>
        </w:rPr>
        <w:t xml:space="preserve"> 2003; Stein, </w:t>
      </w:r>
      <w:proofErr w:type="spellStart"/>
      <w:r w:rsidRPr="00B44153">
        <w:rPr>
          <w:color w:val="212121"/>
          <w:lang w:val="en"/>
        </w:rPr>
        <w:t>McQuaid</w:t>
      </w:r>
      <w:proofErr w:type="spellEnd"/>
      <w:r w:rsidRPr="00B44153">
        <w:rPr>
          <w:color w:val="212121"/>
          <w:lang w:val="en"/>
        </w:rPr>
        <w:t xml:space="preserve">, </w:t>
      </w:r>
      <w:proofErr w:type="spellStart"/>
      <w:r w:rsidRPr="00B44153">
        <w:rPr>
          <w:color w:val="212121"/>
          <w:lang w:val="en"/>
        </w:rPr>
        <w:t>Pedrelli</w:t>
      </w:r>
      <w:proofErr w:type="spellEnd"/>
      <w:r w:rsidRPr="00B44153">
        <w:rPr>
          <w:color w:val="212121"/>
          <w:lang w:val="en"/>
        </w:rPr>
        <w:t xml:space="preserve">, Lenox, &amp; </w:t>
      </w:r>
      <w:proofErr w:type="spellStart"/>
      <w:r w:rsidRPr="00B44153">
        <w:rPr>
          <w:color w:val="212121"/>
          <w:lang w:val="en"/>
        </w:rPr>
        <w:t>McCahill</w:t>
      </w:r>
      <w:proofErr w:type="spellEnd"/>
      <w:r w:rsidRPr="00B44153">
        <w:rPr>
          <w:color w:val="212121"/>
          <w:lang w:val="en"/>
        </w:rPr>
        <w:t>, 2000).</w:t>
      </w:r>
    </w:p>
    <w:p w14:paraId="4021978C" w14:textId="79B26BCE" w:rsidR="00590C9B" w:rsidRPr="00B44153" w:rsidRDefault="00590C9B" w:rsidP="00590C9B">
      <w:pPr>
        <w:ind w:firstLine="720"/>
        <w:contextualSpacing/>
        <w:rPr>
          <w:color w:val="212121"/>
          <w:lang w:val="en"/>
        </w:rPr>
      </w:pPr>
      <w:r w:rsidRPr="00B44153">
        <w:rPr>
          <w:color w:val="212121"/>
          <w:lang w:val="en"/>
        </w:rPr>
        <w:t xml:space="preserve">Unlike what was previously thought, the experience of having lived a trauma is </w:t>
      </w:r>
      <w:r>
        <w:rPr>
          <w:color w:val="212121"/>
          <w:lang w:val="en"/>
        </w:rPr>
        <w:t>very frequent in the life of</w:t>
      </w:r>
      <w:r w:rsidRPr="00B44153">
        <w:rPr>
          <w:color w:val="212121"/>
          <w:lang w:val="en"/>
        </w:rPr>
        <w:t xml:space="preserve"> people, varying the frequency between different countries. For example, in a study, almost 80% of the population in Mexico reported having experienced a traumatic event in their lifetime, compared to Germany, where only slightly above 20% reported the same (</w:t>
      </w:r>
      <w:r>
        <w:rPr>
          <w:rStyle w:val="CommentReference"/>
        </w:rPr>
        <w:commentReference w:id="88"/>
      </w:r>
      <w:r w:rsidRPr="002975E0">
        <w:rPr>
          <w:color w:val="212121"/>
          <w:lang w:val="en"/>
        </w:rPr>
        <w:t xml:space="preserve">Norris et al., 2003; </w:t>
      </w:r>
      <w:proofErr w:type="spellStart"/>
      <w:r w:rsidRPr="002975E0">
        <w:rPr>
          <w:color w:val="212121"/>
          <w:lang w:val="en"/>
        </w:rPr>
        <w:t>Perkonigg</w:t>
      </w:r>
      <w:proofErr w:type="spellEnd"/>
      <w:r w:rsidRPr="00B44153">
        <w:rPr>
          <w:color w:val="212121"/>
          <w:lang w:val="en"/>
        </w:rPr>
        <w:t xml:space="preserve">, Kessler, </w:t>
      </w:r>
      <w:proofErr w:type="spellStart"/>
      <w:r w:rsidRPr="00B44153">
        <w:rPr>
          <w:color w:val="212121"/>
          <w:lang w:val="en"/>
        </w:rPr>
        <w:t>Storz</w:t>
      </w:r>
      <w:proofErr w:type="spellEnd"/>
      <w:r w:rsidRPr="00B44153">
        <w:rPr>
          <w:color w:val="212121"/>
          <w:lang w:val="en"/>
        </w:rPr>
        <w:t xml:space="preserve">, &amp; </w:t>
      </w:r>
      <w:proofErr w:type="spellStart"/>
      <w:r w:rsidRPr="00B44153">
        <w:rPr>
          <w:color w:val="212121"/>
          <w:lang w:val="en"/>
        </w:rPr>
        <w:t>Wittchen</w:t>
      </w:r>
      <w:proofErr w:type="spellEnd"/>
      <w:r w:rsidRPr="00B44153">
        <w:rPr>
          <w:color w:val="212121"/>
          <w:lang w:val="en"/>
        </w:rPr>
        <w:t xml:space="preserve">, 2000). In the United States and Australia, the figure was just over 50% (Creamer, Burgess, &amp; McFarlane, 2001;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xml:space="preserve">, Hughes, &amp; Nelson, 1995). Chile has an intermediate situation: almost 40% of Chileans report having experienced a trauma at some </w:t>
      </w:r>
      <w:r>
        <w:rPr>
          <w:rStyle w:val="CommentReference"/>
        </w:rPr>
        <w:commentReference w:id="89"/>
      </w:r>
      <w:r>
        <w:rPr>
          <w:color w:val="212121"/>
          <w:lang w:val="en"/>
        </w:rPr>
        <w:t>point</w:t>
      </w:r>
      <w:r w:rsidRPr="00B44153">
        <w:rPr>
          <w:color w:val="212121"/>
          <w:lang w:val="en"/>
        </w:rPr>
        <w:t xml:space="preserve"> in their lives (</w:t>
      </w:r>
      <w:proofErr w:type="spellStart"/>
      <w:r w:rsidRPr="00B44153">
        <w:rPr>
          <w:color w:val="212121"/>
          <w:lang w:val="en"/>
        </w:rPr>
        <w:t>Zlotnick</w:t>
      </w:r>
      <w:proofErr w:type="spellEnd"/>
      <w:r w:rsidRPr="00B44153">
        <w:rPr>
          <w:color w:val="212121"/>
          <w:lang w:val="en"/>
        </w:rPr>
        <w:t xml:space="preserve"> et al., 2006).</w:t>
      </w:r>
    </w:p>
    <w:p w14:paraId="6A1F94EC" w14:textId="017655EB" w:rsidR="00590C9B" w:rsidRPr="00B44153" w:rsidRDefault="00590C9B" w:rsidP="00590C9B">
      <w:pPr>
        <w:ind w:firstLine="720"/>
        <w:contextualSpacing/>
      </w:pPr>
      <w:r w:rsidRPr="00B44153">
        <w:rPr>
          <w:color w:val="212121"/>
          <w:lang w:val="en"/>
        </w:rPr>
        <w:t>The incidence of PTSD after trauma varies according to the type of trauma, its severity, duration</w:t>
      </w:r>
      <w:r>
        <w:rPr>
          <w:color w:val="212121"/>
          <w:lang w:val="en"/>
        </w:rPr>
        <w:t>,</w:t>
      </w:r>
      <w:r w:rsidRPr="00B44153">
        <w:rPr>
          <w:color w:val="212121"/>
          <w:lang w:val="en"/>
        </w:rPr>
        <w:t xml:space="preserve"> and the amount of time that has passed since the event occurred. In general terms, one out of seven people (14%) are described as having long-term emotional sequelae following trauma, such as PTSD, post-traumatic depression or anxiety disorders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w:t>
      </w:r>
      <w:r>
        <w:rPr>
          <w:color w:val="212121"/>
          <w:lang w:val="en"/>
        </w:rPr>
        <w:t xml:space="preserve"> &amp; Nelson, 1995; Norris et al., 2003;</w:t>
      </w:r>
      <w:r w:rsidRPr="00B44153">
        <w:rPr>
          <w:color w:val="212121"/>
          <w:lang w:val="en"/>
        </w:rPr>
        <w:t xml:space="preserve"> </w:t>
      </w:r>
      <w:proofErr w:type="spellStart"/>
      <w:r w:rsidRPr="00B44153">
        <w:rPr>
          <w:color w:val="212121"/>
          <w:lang w:val="en"/>
        </w:rPr>
        <w:t>Zlotnick</w:t>
      </w:r>
      <w:proofErr w:type="spellEnd"/>
      <w:r w:rsidRPr="00B44153">
        <w:rPr>
          <w:color w:val="212121"/>
          <w:lang w:val="en"/>
        </w:rPr>
        <w:t xml:space="preserve"> et al., 2006).</w:t>
      </w:r>
      <w:r w:rsidRPr="00B44153">
        <w:t xml:space="preserve"> </w:t>
      </w:r>
      <w:r w:rsidRPr="004265C6">
        <w:rPr>
          <w:rFonts w:eastAsia="Times New Roman"/>
          <w:color w:val="212121"/>
          <w:shd w:val="clear" w:color="auto" w:fill="FFFFFF"/>
        </w:rPr>
        <w:t xml:space="preserve">PTSD is more frequent </w:t>
      </w:r>
      <w:r>
        <w:rPr>
          <w:rFonts w:eastAsia="Times New Roman"/>
          <w:color w:val="212121"/>
          <w:shd w:val="clear" w:color="auto" w:fill="FFFFFF"/>
        </w:rPr>
        <w:t>in women than in men, with a 2:</w:t>
      </w:r>
      <w:r w:rsidRPr="004265C6">
        <w:rPr>
          <w:rFonts w:eastAsia="Times New Roman"/>
          <w:color w:val="212121"/>
          <w:shd w:val="clear" w:color="auto" w:fill="FFFFFF"/>
        </w:rPr>
        <w:t xml:space="preserve">1 ratio (Breslau, 2001). Other risk factors include a low perception of social support and a high perception of post-trauma stress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&amp; Weiss, 2003), a high perception of vital risk during trauma, physical sequelae</w:t>
      </w:r>
      <w:r>
        <w:rPr>
          <w:rFonts w:eastAsia="Times New Roman"/>
          <w:color w:val="212121"/>
          <w:shd w:val="clear" w:color="auto" w:fill="FFFFFF"/>
        </w:rPr>
        <w:t>,</w:t>
      </w:r>
      <w:r w:rsidRPr="004265C6">
        <w:rPr>
          <w:rFonts w:eastAsia="Times New Roman"/>
          <w:color w:val="212121"/>
          <w:shd w:val="clear" w:color="auto" w:fill="FFFFFF"/>
        </w:rPr>
        <w:t xml:space="preserv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 xml:space="preserve">psychiatric history. It is important to note, however, that none of these factors increases the risk by more than 50% (Brewin, Andrews, &amp; Valentine, 2000;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&amp; Weiss, 2003)</w:t>
      </w:r>
      <w:r w:rsidRPr="00B44153">
        <w:t xml:space="preserve">. </w:t>
      </w:r>
    </w:p>
    <w:p w14:paraId="02601EFB" w14:textId="48430797" w:rsidR="00590C9B" w:rsidRPr="00B44153" w:rsidRDefault="00590C9B" w:rsidP="00590C9B">
      <w:pPr>
        <w:ind w:firstLine="720"/>
        <w:contextualSpacing/>
      </w:pPr>
      <w:r w:rsidRPr="00B44153">
        <w:t>The results of two well-</w:t>
      </w:r>
      <w:r>
        <w:t>known meta-analyse</w:t>
      </w:r>
      <w:r w:rsidRPr="00CA358E">
        <w:t xml:space="preserve">s (Brewin et al., 2000; Ozer et al., 2003) reveal that the variables that have been proven  to be relevant predicting PTSD symptoms one month after suffering a traumatic event are the following: </w:t>
      </w:r>
      <w:commentRangeStart w:id="90"/>
      <w:r w:rsidRPr="00CA358E">
        <w:t>a) demographic variables: age, sex and education; b) non-demographics personal characteristics salient for psychological processing and functi</w:t>
      </w:r>
      <w:r>
        <w:t>oning: perceived social support and</w:t>
      </w:r>
      <w:r w:rsidRPr="00CA358E">
        <w:t xml:space="preserve"> traumatic load;</w:t>
      </w:r>
      <w:commentRangeEnd w:id="90"/>
      <w:r>
        <w:rPr>
          <w:rStyle w:val="CommentReference"/>
          <w:rFonts w:ascii="Arial" w:hAnsi="Arial" w:cs="Arial"/>
          <w:color w:val="000000"/>
          <w:lang w:val="es-CL" w:eastAsia="es-CL"/>
        </w:rPr>
        <w:commentReference w:id="90"/>
      </w:r>
      <w:r w:rsidRPr="00CA358E">
        <w:t xml:space="preserve"> and c) aspects </w:t>
      </w:r>
      <w:r>
        <w:t>of the traumatic event or seque</w:t>
      </w:r>
      <w:r w:rsidRPr="00CA358E">
        <w:t>l</w:t>
      </w:r>
      <w:r>
        <w:t>a</w:t>
      </w:r>
      <w:r w:rsidRPr="00CA358E">
        <w:t>e: dissociation and traumatic stress during the event.</w:t>
      </w:r>
      <w:r w:rsidRPr="00B44153">
        <w:t xml:space="preserve"> </w:t>
      </w:r>
    </w:p>
    <w:p w14:paraId="58A110DA" w14:textId="77777777" w:rsidR="00590C9B" w:rsidRPr="00B44153" w:rsidRDefault="00590C9B" w:rsidP="00590C9B">
      <w:pPr>
        <w:contextualSpacing/>
      </w:pPr>
    </w:p>
    <w:p w14:paraId="36106359" w14:textId="577300A5" w:rsidR="00590C9B" w:rsidRPr="00B44153" w:rsidRDefault="00590C9B" w:rsidP="00590C9B">
      <w:pPr>
        <w:contextualSpacing/>
      </w:pPr>
      <w:r w:rsidRPr="00B44153">
        <w:t>Dissociative experiences and PTSD</w:t>
      </w:r>
    </w:p>
    <w:p w14:paraId="19C1DD92" w14:textId="2B0F8A88" w:rsidR="00B4161D" w:rsidRDefault="00B4161D" w:rsidP="00B4161D">
      <w:pPr>
        <w:ind w:firstLine="720"/>
        <w:contextualSpacing/>
        <w:rPr>
          <w:ins w:id="91" w:author="Microsoft Office User" w:date="2017-08-17T15:24:00Z"/>
        </w:rPr>
      </w:pPr>
      <w:ins w:id="92" w:author="Microsoft Office User" w:date="2017-08-17T15:24:00Z">
        <w:r>
          <w:t xml:space="preserve">The relationship between dissociative experiences and PTSD is not clear. On one </w:t>
        </w:r>
      </w:ins>
      <w:ins w:id="93" w:author="Microsoft Office User" w:date="2017-08-17T15:25:00Z">
        <w:r>
          <w:t>hand,</w:t>
        </w:r>
      </w:ins>
      <w:ins w:id="94" w:author="Microsoft Office User" w:date="2017-08-17T15:24:00Z">
        <w:r>
          <w:t xml:space="preserve"> there is research that finds </w:t>
        </w:r>
      </w:ins>
      <w:moveToRangeStart w:id="95" w:author="Microsoft Office User" w:date="2017-08-17T15:28:00Z" w:name="move490747037"/>
      <w:moveTo w:id="96" w:author="Microsoft Office User" w:date="2017-08-17T15:28:00Z">
        <w:r w:rsidR="004E7AB6" w:rsidRPr="00B44153">
          <w:t xml:space="preserve">that </w:t>
        </w:r>
        <w:r w:rsidR="004E7AB6">
          <w:rPr>
            <w:rStyle w:val="CommentReference"/>
          </w:rPr>
          <w:commentReference w:id="97"/>
        </w:r>
        <w:r w:rsidR="004E7AB6" w:rsidRPr="00B44153">
          <w:rPr>
            <w:b/>
          </w:rPr>
          <w:t>dissociative experiences during a traumatic event may play a critical role in the development of trauma-related psychological disorders</w:t>
        </w:r>
        <w:r w:rsidR="004E7AB6" w:rsidRPr="00B44153">
          <w:t>, including PTSD (</w:t>
        </w:r>
      </w:moveTo>
      <w:proofErr w:type="spellStart"/>
      <w:ins w:id="98" w:author="Microsoft Office User" w:date="2017-08-17T15:33:00Z">
        <w:r w:rsidR="00B24006">
          <w:t>Birmes</w:t>
        </w:r>
        <w:proofErr w:type="spellEnd"/>
        <w:r w:rsidR="00B24006">
          <w:t xml:space="preserve"> et al., 2003; </w:t>
        </w:r>
      </w:ins>
      <w:moveTo w:id="99" w:author="Microsoft Office User" w:date="2017-08-17T15:28:00Z">
        <w:del w:id="100" w:author="Microsoft Office User" w:date="2017-08-17T15:33:00Z">
          <w:r w:rsidR="004E7AB6" w:rsidRPr="00B44153" w:rsidDel="00B24006">
            <w:delText xml:space="preserve">e.g., </w:delText>
          </w:r>
        </w:del>
        <w:r w:rsidR="004E7AB6" w:rsidRPr="00B44153">
          <w:t xml:space="preserve">Van Der </w:t>
        </w:r>
        <w:proofErr w:type="spellStart"/>
        <w:r w:rsidR="004E7AB6" w:rsidRPr="00B44153">
          <w:t>Kolk</w:t>
        </w:r>
        <w:proofErr w:type="spellEnd"/>
        <w:r w:rsidR="004E7AB6" w:rsidRPr="00B44153">
          <w:t xml:space="preserve">, Van Der Hart, &amp; </w:t>
        </w:r>
        <w:proofErr w:type="spellStart"/>
        <w:r w:rsidR="004E7AB6" w:rsidRPr="00B44153">
          <w:t>Marmar</w:t>
        </w:r>
        <w:proofErr w:type="spellEnd"/>
        <w:r w:rsidR="004E7AB6" w:rsidRPr="00B44153">
          <w:t>, 1996)</w:t>
        </w:r>
      </w:moveTo>
      <w:ins w:id="101" w:author="Microsoft Office User" w:date="2017-08-17T15:28:00Z">
        <w:r w:rsidR="004E7AB6">
          <w:t xml:space="preserve">. Nevertheless, </w:t>
        </w:r>
      </w:ins>
      <w:moveTo w:id="102" w:author="Microsoft Office User" w:date="2017-08-17T15:28:00Z">
        <w:del w:id="103" w:author="Microsoft Office User" w:date="2017-08-17T15:28:00Z">
          <w:r w:rsidR="004E7AB6" w:rsidRPr="00B44153" w:rsidDel="004E7AB6">
            <w:delText>.</w:delText>
          </w:r>
        </w:del>
      </w:moveTo>
      <w:moveToRangeEnd w:id="95"/>
      <w:ins w:id="104" w:author="Microsoft Office User" w:date="2017-08-17T15:28:00Z">
        <w:r w:rsidR="004E7AB6">
          <w:t>other</w:t>
        </w:r>
      </w:ins>
      <w:ins w:id="105" w:author="Microsoft Office User" w:date="2017-08-17T15:26:00Z">
        <w:r>
          <w:t xml:space="preserve"> research</w:t>
        </w:r>
      </w:ins>
      <w:ins w:id="106" w:author="Microsoft Office User" w:date="2017-08-17T15:25:00Z">
        <w:r w:rsidR="004E7AB6">
          <w:t xml:space="preserve"> does not find a significant association between the two</w:t>
        </w:r>
      </w:ins>
      <w:ins w:id="107" w:author="Microsoft Office User" w:date="2017-08-17T15:29:00Z">
        <w:r w:rsidR="004E7AB6">
          <w:t xml:space="preserve"> (REFS)</w:t>
        </w:r>
      </w:ins>
      <w:ins w:id="108" w:author="Microsoft Office User" w:date="2017-08-17T15:25:00Z">
        <w:r w:rsidR="004E7AB6">
          <w:t>.</w:t>
        </w:r>
        <w:r>
          <w:t xml:space="preserve"> </w:t>
        </w:r>
      </w:ins>
    </w:p>
    <w:p w14:paraId="2582B856" w14:textId="747E16DE" w:rsidR="00590C9B" w:rsidRPr="00B44153" w:rsidRDefault="00590C9B" w:rsidP="00590C9B">
      <w:pPr>
        <w:ind w:firstLine="720"/>
        <w:contextualSpacing/>
      </w:pPr>
      <w:del w:id="109" w:author="Microsoft Office User" w:date="2017-08-17T15:27:00Z">
        <w:r w:rsidRPr="00B44153" w:rsidDel="00B4161D">
          <w:delText>During the past decades, trauma research has confirmed</w:delText>
        </w:r>
      </w:del>
      <w:r w:rsidRPr="00B44153">
        <w:t xml:space="preserve"> </w:t>
      </w:r>
      <w:moveFromRangeStart w:id="110" w:author="Microsoft Office User" w:date="2017-08-17T15:28:00Z" w:name="move490747037"/>
      <w:moveFrom w:id="111" w:author="Microsoft Office User" w:date="2017-08-17T15:28:00Z">
        <w:r w:rsidRPr="00B44153" w:rsidDel="004E7AB6">
          <w:t xml:space="preserve">that </w:t>
        </w:r>
        <w:r w:rsidDel="004E7AB6">
          <w:rPr>
            <w:rStyle w:val="CommentReference"/>
          </w:rPr>
          <w:commentReference w:id="112"/>
        </w:r>
        <w:r w:rsidRPr="00B44153" w:rsidDel="004E7AB6">
          <w:rPr>
            <w:b/>
          </w:rPr>
          <w:t>dissociative experiences during a traumatic event may play a critical role in the development of trauma-related psychological disorders</w:t>
        </w:r>
        <w:r w:rsidRPr="00B44153" w:rsidDel="004E7AB6">
          <w:t xml:space="preserve">, including PTSD (e.g., Van Der Kolk, Van Der Hart, &amp; Marmar, 1996). </w:t>
        </w:r>
      </w:moveFrom>
      <w:moveFromRangeEnd w:id="110"/>
      <w:r w:rsidRPr="00B44153">
        <w:t xml:space="preserve">In addition, pathological dissociation has been used as a basis for a subtype of PTSD because research has </w:t>
      </w:r>
      <w:commentRangeStart w:id="113"/>
      <w:commentRangeStart w:id="114"/>
      <w:r w:rsidRPr="00B44153">
        <w:t xml:space="preserve">identified </w:t>
      </w:r>
      <w:commentRangeEnd w:id="114"/>
      <w:r>
        <w:rPr>
          <w:rStyle w:val="CommentReference"/>
        </w:rPr>
        <w:commentReference w:id="115"/>
      </w:r>
      <w:commentRangeEnd w:id="113"/>
      <w:r w:rsidRPr="00B44153">
        <w:t>a subgroup of individuals with both biological and psychological features of dissociation in addition to PTSD (</w:t>
      </w:r>
      <w:proofErr w:type="spellStart"/>
      <w:r w:rsidRPr="00B44153">
        <w:t>Lanius</w:t>
      </w:r>
      <w:proofErr w:type="spellEnd"/>
      <w:r w:rsidRPr="00B44153">
        <w:t xml:space="preserve">, Brand, </w:t>
      </w:r>
      <w:proofErr w:type="spellStart"/>
      <w:r w:rsidRPr="00B44153">
        <w:t>Vermetten</w:t>
      </w:r>
      <w:proofErr w:type="spellEnd"/>
      <w:r w:rsidRPr="00B44153">
        <w:t xml:space="preserve">, </w:t>
      </w:r>
      <w:proofErr w:type="spellStart"/>
      <w:r w:rsidRPr="00B44153">
        <w:t>Frewen</w:t>
      </w:r>
      <w:proofErr w:type="spellEnd"/>
      <w:r w:rsidRPr="00B44153">
        <w:t xml:space="preserve">, &amp; Spiegel, 2012). </w:t>
      </w:r>
      <w:r>
        <w:rPr>
          <w:rStyle w:val="CommentReference"/>
        </w:rPr>
        <w:commentReference w:id="113"/>
      </w:r>
      <w:r>
        <w:rPr>
          <w:rStyle w:val="CommentReference"/>
        </w:rPr>
        <w:commentReference w:id="114"/>
      </w:r>
    </w:p>
    <w:p w14:paraId="153263AA" w14:textId="1FF3DF4F" w:rsidR="00590C9B" w:rsidRPr="00B44153" w:rsidRDefault="00590C9B" w:rsidP="00590C9B">
      <w:pPr>
        <w:ind w:firstLine="720"/>
        <w:contextualSpacing/>
      </w:pPr>
      <w:commentRangeStart w:id="116"/>
      <w:r w:rsidRPr="00B44153">
        <w:t xml:space="preserve">According to van der </w:t>
      </w:r>
      <w:proofErr w:type="spellStart"/>
      <w:r w:rsidRPr="00B44153">
        <w:t>Kolk</w:t>
      </w:r>
      <w:proofErr w:type="spellEnd"/>
      <w:r w:rsidRPr="00B44153">
        <w:t xml:space="preserve"> (2014), due to dissociation the traumatic experience is split off and fragmented, causing sounds, images, emotions, thoughts, and physical sensations to be left unintegrated. These split off aspects would then intrude into the present in those who suffer PTSD. As he explains "As long as the trauma is not resolved, </w:t>
      </w:r>
      <w:r w:rsidRPr="00B44153">
        <w:lastRenderedPageBreak/>
        <w:t>the stress hormones that the body secretes to protect itself keep circulating, and the defensive movements and emotional responses keep getting replayed." (</w:t>
      </w:r>
      <w:proofErr w:type="spellStart"/>
      <w:r w:rsidRPr="00B44153">
        <w:t>pag</w:t>
      </w:r>
      <w:proofErr w:type="spellEnd"/>
      <w:r w:rsidRPr="00B44153">
        <w:t>. 66).</w:t>
      </w:r>
      <w:commentRangeEnd w:id="116"/>
      <w:r>
        <w:rPr>
          <w:rStyle w:val="CommentReference"/>
        </w:rPr>
        <w:commentReference w:id="116"/>
      </w:r>
    </w:p>
    <w:p w14:paraId="6CF71B24" w14:textId="0D63BFA9" w:rsidR="00590C9B" w:rsidRPr="00B44153" w:rsidRDefault="00590C9B" w:rsidP="00590C9B">
      <w:pPr>
        <w:contextualSpacing/>
        <w:rPr>
          <w:b/>
        </w:rPr>
      </w:pPr>
      <w:r w:rsidRPr="00B44153">
        <w:t xml:space="preserve">In a study of over 25,000 adults from 16 countries </w:t>
      </w:r>
      <w:r>
        <w:t xml:space="preserve">assessed </w:t>
      </w:r>
      <w:r w:rsidRPr="00BD1F92">
        <w:t xml:space="preserve">with </w:t>
      </w:r>
      <w:r>
        <w:t xml:space="preserve">a </w:t>
      </w:r>
      <w:r w:rsidRPr="00BD1F92">
        <w:t>12-month DSM-IV/Composite Interna</w:t>
      </w:r>
      <w:r>
        <w:t>tional Diagnostic Interview,</w:t>
      </w:r>
      <w:r w:rsidRPr="00BD1F92">
        <w:t xml:space="preserve"> </w:t>
      </w:r>
      <w:r w:rsidRPr="00B44153">
        <w:t>Stein et al. (</w:t>
      </w:r>
      <w:r>
        <w:t>2013)</w:t>
      </w:r>
      <w:r w:rsidRPr="00B44153">
        <w:t xml:space="preserve"> found that </w:t>
      </w:r>
      <w:r w:rsidRPr="00B44153">
        <w:rPr>
          <w:b/>
        </w:rPr>
        <w:t>dissociative symptoms</w:t>
      </w:r>
      <w:r w:rsidRPr="00B44153">
        <w:t xml:space="preserve"> were present in 14% of individuals. </w:t>
      </w:r>
      <w:r w:rsidRPr="00B44153">
        <w:rPr>
          <w:b/>
        </w:rPr>
        <w:t>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and prior histories of separation anxiety disorder.</w:t>
      </w:r>
    </w:p>
    <w:p w14:paraId="189D75A3" w14:textId="68AE9806" w:rsidR="00590C9B" w:rsidRPr="00B44153" w:rsidRDefault="00590C9B" w:rsidP="00590C9B">
      <w:pPr>
        <w:ind w:firstLine="720"/>
        <w:contextualSpacing/>
        <w:rPr>
          <w:color w:val="000000" w:themeColor="text1"/>
        </w:rPr>
      </w:pPr>
      <w:r w:rsidRPr="00B44153">
        <w:t>But not everyone who undergoes a traumatic experience dissociates. Research has shown that</w:t>
      </w:r>
      <w:r w:rsidRPr="00B44153">
        <w:rPr>
          <w:color w:val="000000" w:themeColor="text1"/>
        </w:rPr>
        <w:t xml:space="preserve"> a </w:t>
      </w:r>
      <w:r w:rsidRPr="00B44153">
        <w:rPr>
          <w:b/>
          <w:color w:val="000000" w:themeColor="text1"/>
        </w:rPr>
        <w:t>potential etiological factor of dissociation is that of traumatic experiences</w:t>
      </w:r>
      <w:r w:rsidRPr="00B44153">
        <w:rPr>
          <w:color w:val="000000" w:themeColor="text1"/>
        </w:rPr>
        <w:t xml:space="preserve">, particularly childhood abuse (see Dutra, Bureau, Holmes, &amp; </w:t>
      </w:r>
      <w:proofErr w:type="spellStart"/>
      <w:r w:rsidRPr="00B44153">
        <w:rPr>
          <w:color w:val="000000" w:themeColor="text1"/>
        </w:rPr>
        <w:t>Lyubchik</w:t>
      </w:r>
      <w:proofErr w:type="spellEnd"/>
      <w:r w:rsidRPr="00B44153">
        <w:rPr>
          <w:color w:val="000000" w:themeColor="text1"/>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w:t>
      </w:r>
      <w:r>
        <w:rPr>
          <w:rStyle w:val="CommentReference"/>
        </w:rPr>
        <w:commentReference w:id="117"/>
      </w:r>
      <w:r w:rsidRPr="00B44153">
        <w:rPr>
          <w:color w:val="000000" w:themeColor="text1"/>
        </w:rPr>
        <w:t xml:space="preserve">At the same time, a protective factor appears to be social support, since research has consistently found that having a good support network is the most powerful protection against being traumatized, and not having an adequate social support gives rise to problems such as dissociation (van der </w:t>
      </w:r>
      <w:proofErr w:type="spellStart"/>
      <w:r w:rsidRPr="00B44153">
        <w:rPr>
          <w:color w:val="000000" w:themeColor="text1"/>
        </w:rPr>
        <w:t>Kolk</w:t>
      </w:r>
      <w:proofErr w:type="spellEnd"/>
      <w:r w:rsidRPr="00B44153">
        <w:rPr>
          <w:color w:val="000000" w:themeColor="text1"/>
        </w:rPr>
        <w:t xml:space="preserve">, 2014). To the best of our knowledge, existing research has not convincingly demonstrated that </w:t>
      </w:r>
      <w:r>
        <w:rPr>
          <w:b/>
          <w:color w:val="000000" w:themeColor="text1"/>
        </w:rPr>
        <w:t>age, gender</w:t>
      </w:r>
      <w:r w:rsidRPr="00B44153">
        <w:rPr>
          <w:b/>
          <w:color w:val="000000" w:themeColor="text1"/>
        </w:rPr>
        <w:t>, and education significantly influence dissociation</w:t>
      </w:r>
      <w:commentRangeStart w:id="118"/>
      <w:r w:rsidRPr="00B44153">
        <w:rPr>
          <w:color w:val="000000" w:themeColor="text1"/>
        </w:rPr>
        <w:t xml:space="preserve"> (Dutra et al., 2009).  </w:t>
      </w:r>
      <w:commentRangeEnd w:id="118"/>
      <w:r>
        <w:rPr>
          <w:rStyle w:val="CommentReference"/>
        </w:rPr>
        <w:commentReference w:id="119"/>
      </w:r>
      <w:r>
        <w:rPr>
          <w:rStyle w:val="CommentReference"/>
        </w:rPr>
        <w:commentReference w:id="118"/>
      </w:r>
    </w:p>
    <w:p w14:paraId="279CC2DD" w14:textId="77B4DB0E" w:rsidR="00590C9B" w:rsidRPr="00B44153" w:rsidRDefault="00590C9B" w:rsidP="00590C9B">
      <w:pPr>
        <w:ind w:firstLine="720"/>
        <w:contextualSpacing/>
      </w:pPr>
      <w:commentRangeStart w:id="120"/>
      <w:r w:rsidRPr="00B44153">
        <w:t xml:space="preserve">While we have advanced greatly in the understanding of dissociation, further research is necessary to understand individual characteristics that make a person more vulnerable to experiencing </w:t>
      </w:r>
      <w:proofErr w:type="spellStart"/>
      <w:r w:rsidRPr="00B44153">
        <w:t>peritraumatic</w:t>
      </w:r>
      <w:proofErr w:type="spellEnd"/>
      <w:r w:rsidRPr="00B44153">
        <w:t xml:space="preserve"> dissociation, and how this type of dissociation, as well as other individual variables, are related to the development of PTSD in the aftermath of a traumatic event.</w:t>
      </w:r>
      <w:commentRangeEnd w:id="120"/>
      <w:r>
        <w:rPr>
          <w:rStyle w:val="CommentReference"/>
          <w:rFonts w:ascii="Arial" w:hAnsi="Arial" w:cs="Arial"/>
          <w:color w:val="000000"/>
          <w:lang w:val="es-CL" w:eastAsia="es-CL"/>
        </w:rPr>
        <w:commentReference w:id="120"/>
      </w:r>
    </w:p>
    <w:p w14:paraId="62CAB955" w14:textId="4AF8B455" w:rsidR="00590C9B" w:rsidRPr="00B44153" w:rsidRDefault="00590C9B" w:rsidP="00590C9B">
      <w:pPr>
        <w:ind w:firstLine="720"/>
        <w:contextualSpacing/>
        <w:rPr>
          <w:color w:val="7030A0"/>
        </w:rPr>
      </w:pPr>
      <w:r w:rsidRPr="00B44153">
        <w:t xml:space="preserve">The </w:t>
      </w:r>
      <w:r w:rsidRPr="00B44153">
        <w:rPr>
          <w:b/>
        </w:rPr>
        <w:t>current study</w:t>
      </w:r>
      <w:r w:rsidRPr="00B44153">
        <w:t xml:space="preserve"> focused on </w:t>
      </w:r>
      <w:r>
        <w:t xml:space="preserve">better </w:t>
      </w:r>
      <w:r w:rsidRPr="00B44153">
        <w:t xml:space="preserve">understanding the role of </w:t>
      </w:r>
      <w:proofErr w:type="spellStart"/>
      <w:r w:rsidRPr="00B44153">
        <w:t>peritraumatic</w:t>
      </w:r>
      <w:proofErr w:type="spellEnd"/>
      <w:r w:rsidRPr="00B44153">
        <w:t xml:space="preserve"> dissociation. We had three objectives a) Predict which subjects would develop </w:t>
      </w:r>
      <w:proofErr w:type="spellStart"/>
      <w:r w:rsidRPr="00B44153">
        <w:t>peritraumatic</w:t>
      </w:r>
      <w:proofErr w:type="spellEnd"/>
      <w:r w:rsidRPr="00B44153">
        <w:t xml:space="preserve"> dissociation; b) Assess the role of dissociation as a predictor of PTSD symptomatology; </w:t>
      </w:r>
      <w:r>
        <w:t xml:space="preserve">and c) Test </w:t>
      </w:r>
      <w:r w:rsidRPr="00B44153">
        <w:t>mediational model with dissociation mediating between traumatic load and PTSD symptomatology. Based on the previous literature we hypothesized that: a) Traumatic load would predict dissociation even after controlling for other variables; b) Dissociation would significantly predict the development of PTSD symptoms, even after contro</w:t>
      </w:r>
      <w:r>
        <w:t>lling for gender, age, education, traumatic load, social support, and traumatic stress</w:t>
      </w:r>
      <w:r w:rsidRPr="00B44153">
        <w:t xml:space="preserve">; and c) Dissociation would significantly mediate between traumatic load and PTSD symptoms. </w:t>
      </w:r>
    </w:p>
    <w:p w14:paraId="4BB9416E" w14:textId="77777777" w:rsidR="00590C9B" w:rsidRPr="00B44153" w:rsidRDefault="00590C9B" w:rsidP="00590C9B">
      <w:pPr>
        <w:contextualSpacing/>
        <w:rPr>
          <w:b/>
        </w:rPr>
      </w:pPr>
    </w:p>
    <w:p w14:paraId="1B2EAA0F" w14:textId="2383C323" w:rsidR="00590C9B" w:rsidRPr="00B44153" w:rsidRDefault="00590C9B" w:rsidP="00590C9B">
      <w:pPr>
        <w:contextualSpacing/>
        <w:jc w:val="center"/>
        <w:rPr>
          <w:b/>
        </w:rPr>
      </w:pPr>
      <w:commentRangeStart w:id="121"/>
      <w:r w:rsidRPr="00B44153">
        <w:rPr>
          <w:b/>
        </w:rPr>
        <w:t>Methods</w:t>
      </w:r>
      <w:commentRangeEnd w:id="121"/>
      <w:r>
        <w:rPr>
          <w:rStyle w:val="CommentReference"/>
          <w:rFonts w:ascii="Arial" w:hAnsi="Arial" w:cs="Arial"/>
          <w:color w:val="000000"/>
          <w:lang w:val="es-CL" w:eastAsia="es-CL"/>
        </w:rPr>
        <w:commentReference w:id="121"/>
      </w:r>
    </w:p>
    <w:p w14:paraId="2DA5EBC5" w14:textId="456CB069" w:rsidR="00590C9B" w:rsidRPr="00E63FDB" w:rsidRDefault="00590C9B" w:rsidP="00590C9B">
      <w:pPr>
        <w:contextualSpacing/>
        <w:rPr>
          <w:b/>
        </w:rPr>
      </w:pPr>
      <w:r w:rsidRPr="002975E0">
        <w:rPr>
          <w:b/>
        </w:rPr>
        <w:t>Design</w:t>
      </w:r>
    </w:p>
    <w:p w14:paraId="5525BD89" w14:textId="7D318CA7" w:rsidR="00590C9B" w:rsidRPr="00B44153" w:rsidRDefault="00590C9B" w:rsidP="00590C9B">
      <w:pPr>
        <w:ind w:firstLine="720"/>
        <w:contextualSpacing/>
      </w:pPr>
      <w:r w:rsidRPr="00B44153">
        <w:t xml:space="preserve">This is a secondary analysis of a randomized </w:t>
      </w:r>
      <w:r>
        <w:t xml:space="preserve">clinical </w:t>
      </w:r>
      <w:r w:rsidRPr="00B44153">
        <w:t xml:space="preserve">trial that took place between  </w:t>
      </w:r>
    </w:p>
    <w:p w14:paraId="26FF1BD0" w14:textId="2A67BFD5" w:rsidR="00590C9B" w:rsidRDefault="00590C9B" w:rsidP="00590C9B">
      <w:pPr>
        <w:contextualSpacing/>
      </w:pPr>
      <w:r w:rsidRPr="00B44153">
        <w:t>XX and XX of 2016 in the emergency room</w:t>
      </w:r>
      <w:r>
        <w:t>s</w:t>
      </w:r>
      <w:r w:rsidRPr="00B44153">
        <w:t xml:space="preserve"> of </w:t>
      </w:r>
      <w:r>
        <w:t xml:space="preserve">general </w:t>
      </w:r>
      <w:r w:rsidRPr="00B44153">
        <w:t>hospital</w:t>
      </w:r>
      <w:r>
        <w:t>s</w:t>
      </w:r>
      <w:r w:rsidRPr="00B44153">
        <w:t xml:space="preserve"> in Santiago de Chile. </w:t>
      </w:r>
      <w:r>
        <w:t>A</w:t>
      </w:r>
      <w:r w:rsidRPr="00B44153">
        <w:t xml:space="preserve">dults who came to the emergency </w:t>
      </w:r>
      <w:r>
        <w:t>who had experienced a recent non-intentional traumatic experience (as defined by DSM5)</w:t>
      </w:r>
      <w:r w:rsidRPr="00B44153">
        <w:t>, and who were medically able to respond to questionnaires</w:t>
      </w:r>
      <w:r>
        <w:t xml:space="preserve">, </w:t>
      </w:r>
      <w:r w:rsidRPr="00B44153">
        <w:t xml:space="preserve">were invited to participate in the study. All participants signed informed consent forms, and the study was approved by the relevant ethical review boards. </w:t>
      </w:r>
    </w:p>
    <w:p w14:paraId="20579907" w14:textId="790A0905" w:rsidR="00590C9B" w:rsidRPr="00235A4F" w:rsidRDefault="00590C9B" w:rsidP="00590C9B">
      <w:pPr>
        <w:ind w:firstLine="720"/>
        <w:contextualSpacing/>
      </w:pPr>
      <w:r w:rsidRPr="00235A4F">
        <w:lastRenderedPageBreak/>
        <w:t>Inclusion criteria:</w:t>
      </w:r>
      <w:r>
        <w:t xml:space="preserve"> </w:t>
      </w:r>
      <w:r w:rsidRPr="00235A4F">
        <w:t xml:space="preserve">Adults (≥ 18 years old) attending the emergency service, either as </w:t>
      </w:r>
      <w:r>
        <w:t>a patient or companion, who had</w:t>
      </w:r>
      <w:r w:rsidRPr="00235A4F">
        <w:t xml:space="preserve"> been victims of recent unintentional trauma (less than 72 hours), and who meet one of the following criteria:</w:t>
      </w:r>
      <w:r>
        <w:t xml:space="preserve"> a) </w:t>
      </w:r>
      <w:r w:rsidRPr="00235A4F">
        <w:t>Direct victim</w:t>
      </w:r>
      <w:r>
        <w:t>, or witness</w:t>
      </w:r>
      <w:r w:rsidRPr="00235A4F">
        <w:t xml:space="preserve">, to a risk for life </w:t>
      </w:r>
      <w:r>
        <w:t xml:space="preserve">situation; or b) </w:t>
      </w:r>
      <w:r w:rsidRPr="00235A4F">
        <w:t xml:space="preserve">Direct victim, </w:t>
      </w:r>
      <w:r>
        <w:t xml:space="preserve">or witness, </w:t>
      </w:r>
      <w:r w:rsidRPr="00235A4F">
        <w:t>to a situation that</w:t>
      </w:r>
      <w:r>
        <w:t xml:space="preserve"> that pose a </w:t>
      </w:r>
      <w:r w:rsidRPr="00235A4F">
        <w:t>serious risk to physical integrity.</w:t>
      </w:r>
      <w:r>
        <w:t xml:space="preserve"> Examples of these situations </w:t>
      </w:r>
      <w:r w:rsidRPr="00235A4F">
        <w:t>include serious accidents, catastrophic illnesses, highly</w:t>
      </w:r>
      <w:r>
        <w:t xml:space="preserve"> painful medical procedures, negative</w:t>
      </w:r>
      <w:r w:rsidRPr="00235A4F">
        <w:t xml:space="preserve"> medical news, natural catastrophes, fires, witnessing the violent death of another person, </w:t>
      </w:r>
      <w:r>
        <w:t xml:space="preserve">and </w:t>
      </w:r>
      <w:r w:rsidRPr="00235A4F">
        <w:t>explosions, among others.</w:t>
      </w:r>
    </w:p>
    <w:p w14:paraId="124C9B14" w14:textId="376DA7B3" w:rsidR="00590C9B" w:rsidRPr="00235A4F" w:rsidRDefault="00590C9B" w:rsidP="00590C9B">
      <w:pPr>
        <w:ind w:firstLine="720"/>
        <w:contextualSpacing/>
      </w:pPr>
      <w:r w:rsidRPr="00235A4F">
        <w:t>Exclusion criteria</w:t>
      </w:r>
      <w:r>
        <w:t xml:space="preserve"> were the following</w:t>
      </w:r>
      <w:r w:rsidRPr="00235A4F">
        <w:t>:</w:t>
      </w:r>
      <w:r>
        <w:t xml:space="preserve"> a) Did not understand Spanish; b) Did</w:t>
      </w:r>
      <w:r w:rsidRPr="00235A4F">
        <w:t xml:space="preserve"> not remember the traumatic experience</w:t>
      </w:r>
      <w:r>
        <w:t xml:space="preserve">; c) </w:t>
      </w:r>
      <w:r w:rsidRPr="00235A4F">
        <w:t>Poisoning</w:t>
      </w:r>
      <w:r>
        <w:t xml:space="preserve">; d) </w:t>
      </w:r>
      <w:r w:rsidRPr="00235A4F">
        <w:t>Loss of consciousness for more than 5 minutes</w:t>
      </w:r>
      <w:r>
        <w:t xml:space="preserve">; e) </w:t>
      </w:r>
      <w:r w:rsidRPr="00235A4F">
        <w:t>Psychosi</w:t>
      </w:r>
      <w:r>
        <w:t xml:space="preserve">s (loss of judgment of reality); </w:t>
      </w:r>
      <w:proofErr w:type="spellStart"/>
      <w:r>
        <w:t>f</w:t>
      </w:r>
      <w:proofErr w:type="spellEnd"/>
      <w:r>
        <w:t xml:space="preserve">) </w:t>
      </w:r>
      <w:r w:rsidRPr="00235A4F">
        <w:t>Children and adolescents (&lt;18 years)</w:t>
      </w:r>
      <w:r>
        <w:t xml:space="preserve">; g) </w:t>
      </w:r>
      <w:r w:rsidRPr="00235A4F">
        <w:t>People at risk of life or medical instability requiring the implementation of life support measures incompat</w:t>
      </w:r>
      <w:r>
        <w:t>ible with the application of measures</w:t>
      </w:r>
      <w:r w:rsidRPr="00235A4F">
        <w:t xml:space="preserve"> (severe fractures, wounds with severe uncontrolled hemorrhage, unbearable pain, </w:t>
      </w:r>
      <w:r>
        <w:t xml:space="preserve">unstable myocardial infarction); h) </w:t>
      </w:r>
      <w:r w:rsidRPr="00235A4F">
        <w:t>Relatives of imminently impaired or newly deceased persons in the emergency department in whom the offer to participate in the investigati</w:t>
      </w:r>
      <w:r>
        <w:t xml:space="preserve">on could cause further discomfort; </w:t>
      </w:r>
      <w:proofErr w:type="spellStart"/>
      <w:r>
        <w:t>i</w:t>
      </w:r>
      <w:proofErr w:type="spellEnd"/>
      <w:r>
        <w:t xml:space="preserve">) </w:t>
      </w:r>
      <w:r w:rsidRPr="00235A4F">
        <w:t>Commitmen</w:t>
      </w:r>
      <w:r>
        <w:t xml:space="preserve">t of conscience (Glasgow 2 &lt;15); j) </w:t>
      </w:r>
      <w:r w:rsidRPr="00235A4F">
        <w:t>Direct and indirect victim of intentional trauma (e</w:t>
      </w:r>
      <w:r>
        <w:t>.</w:t>
      </w:r>
      <w:r w:rsidRPr="00235A4F">
        <w:t>g</w:t>
      </w:r>
      <w:r>
        <w:t>.,</w:t>
      </w:r>
      <w:r w:rsidRPr="00235A4F">
        <w:t xml:space="preserve"> assault, abduction, sex</w:t>
      </w:r>
      <w:r>
        <w:t xml:space="preserve">ual abuse, terrorist act, etc.); k) </w:t>
      </w:r>
      <w:r w:rsidRPr="00235A4F">
        <w:t>Patients wh</w:t>
      </w:r>
      <w:r>
        <w:t>o were</w:t>
      </w:r>
      <w:r w:rsidRPr="00235A4F">
        <w:t xml:space="preserve"> vulnerable to psychiatric disorder (excluding personality disorder), in formal medical treatment (e</w:t>
      </w:r>
      <w:r>
        <w:t>.</w:t>
      </w:r>
      <w:r w:rsidRPr="00235A4F">
        <w:t>g</w:t>
      </w:r>
      <w:r>
        <w:t>.</w:t>
      </w:r>
      <w:r w:rsidRPr="00235A4F">
        <w:t>, schizophrenia, mental retardation, autism, obsessive-compulsive disorder, bipolar disorder, depression, Alz</w:t>
      </w:r>
      <w:r>
        <w:t>heimer's, panic disorder, etc.</w:t>
      </w:r>
      <w:r w:rsidRPr="00235A4F">
        <w:t>)</w:t>
      </w:r>
      <w:r>
        <w:t>.</w:t>
      </w:r>
    </w:p>
    <w:p w14:paraId="2D7D8659" w14:textId="27C160C6" w:rsidR="00590C9B" w:rsidRDefault="00590C9B" w:rsidP="00590C9B">
      <w:pPr>
        <w:ind w:firstLine="720"/>
        <w:contextualSpacing/>
      </w:pPr>
      <w:r>
        <w:t>As can be seen in the flow diagram (Figure 1), o</w:t>
      </w:r>
      <w:r w:rsidRPr="00B44153">
        <w:t xml:space="preserve">f </w:t>
      </w:r>
      <w:commentRangeStart w:id="122"/>
      <w:r w:rsidRPr="00B44153">
        <w:t xml:space="preserve">953 individuals </w:t>
      </w:r>
      <w:commentRangeEnd w:id="122"/>
      <w:r>
        <w:rPr>
          <w:rStyle w:val="CommentReference"/>
          <w:rFonts w:ascii="Arial" w:hAnsi="Arial" w:cs="Arial"/>
          <w:color w:val="000000"/>
          <w:lang w:val="es-CL" w:eastAsia="es-CL"/>
        </w:rPr>
        <w:commentReference w:id="122"/>
      </w:r>
      <w:r w:rsidRPr="00B44153">
        <w:t>invited to participate, XX (</w:t>
      </w:r>
      <w:proofErr w:type="spellStart"/>
      <w:r w:rsidRPr="00B44153">
        <w:t>XX</w:t>
      </w:r>
      <w:proofErr w:type="spellEnd"/>
      <w:r w:rsidRPr="00B44153">
        <w:t>%) agreed and XX (</w:t>
      </w:r>
      <w:proofErr w:type="spellStart"/>
      <w:r w:rsidRPr="00B44153">
        <w:t>XX</w:t>
      </w:r>
      <w:proofErr w:type="spellEnd"/>
      <w:r w:rsidRPr="00B44153">
        <w:t xml:space="preserve">%) completed measures time 0 (T0) measures that included XX self-report questionnaires. Participants were randomly assigned to a treatment XX and a Psychoeducation control group. A month later (time 1 – T1), 57 participants completed the second data collection, which included XX self-report questionnaires. Because some of the analyses of the current study require T1 data, only the 57 participants that completed T0 and T1 measures were included. </w:t>
      </w:r>
      <w:r>
        <w:t xml:space="preserve">Data </w:t>
      </w:r>
      <w:r w:rsidRPr="002975E0">
        <w:t>at T0 and T1</w:t>
      </w:r>
      <w:r>
        <w:t xml:space="preserve"> was collected by a psychologist.</w:t>
      </w:r>
    </w:p>
    <w:p w14:paraId="40AA49D2" w14:textId="77777777" w:rsidR="00590C9B" w:rsidRDefault="00590C9B" w:rsidP="00590C9B">
      <w:pPr>
        <w:ind w:firstLine="720"/>
        <w:contextualSpacing/>
      </w:pPr>
    </w:p>
    <w:p w14:paraId="6529DAE5" w14:textId="7FA2787E" w:rsidR="00590C9B" w:rsidRDefault="00590C9B" w:rsidP="00590C9B">
      <w:pPr>
        <w:contextualSpacing/>
      </w:pPr>
      <w:r>
        <w:rPr>
          <w:noProof/>
        </w:rPr>
        <w:lastRenderedPageBreak/>
        <w:drawing>
          <wp:inline distT="0" distB="0" distL="0" distR="0">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1BF7347" w14:textId="77777777" w:rsidR="00590C9B" w:rsidRDefault="00590C9B" w:rsidP="00590C9B">
      <w:pPr>
        <w:ind w:firstLine="720"/>
        <w:contextualSpacing/>
      </w:pPr>
    </w:p>
    <w:p w14:paraId="03239C56" w14:textId="3F5A4942" w:rsidR="00590C9B" w:rsidRPr="00B44153" w:rsidRDefault="00590C9B" w:rsidP="00590C9B">
      <w:pPr>
        <w:ind w:firstLine="720"/>
        <w:contextualSpacing/>
      </w:pPr>
      <w:r>
        <w:t>Figure 1: Flow Diagram</w:t>
      </w:r>
    </w:p>
    <w:p w14:paraId="727C2A9B" w14:textId="77777777" w:rsidR="00590C9B" w:rsidRPr="00B44153" w:rsidRDefault="00590C9B" w:rsidP="00590C9B">
      <w:pPr>
        <w:contextualSpacing/>
      </w:pPr>
    </w:p>
    <w:p w14:paraId="22876017" w14:textId="77777777" w:rsidR="00590C9B" w:rsidRDefault="00590C9B">
      <w:pPr>
        <w:spacing w:line="276" w:lineRule="auto"/>
        <w:rPr>
          <w:b/>
        </w:rPr>
      </w:pPr>
      <w:r>
        <w:rPr>
          <w:b/>
        </w:rPr>
        <w:br w:type="page"/>
      </w:r>
    </w:p>
    <w:p w14:paraId="35C7FB43" w14:textId="7CC4BCAE" w:rsidR="00590C9B" w:rsidRPr="002975E0" w:rsidRDefault="00590C9B" w:rsidP="00590C9B">
      <w:pPr>
        <w:contextualSpacing/>
        <w:rPr>
          <w:b/>
        </w:rPr>
      </w:pPr>
      <w:r w:rsidRPr="002975E0">
        <w:rPr>
          <w:b/>
        </w:rPr>
        <w:lastRenderedPageBreak/>
        <w:t>Participants</w:t>
      </w:r>
    </w:p>
    <w:p w14:paraId="5EBF4121" w14:textId="677C7BA2" w:rsidR="00590C9B" w:rsidRPr="00B44153" w:rsidRDefault="00590C9B" w:rsidP="00590C9B">
      <w:pPr>
        <w:ind w:firstLine="720"/>
        <w:contextualSpacing/>
      </w:pPr>
      <w:r w:rsidRPr="00B44153">
        <w:t xml:space="preserve">Participants were 57 adults </w:t>
      </w:r>
      <w:r>
        <w:t>(</w:t>
      </w:r>
      <w:r w:rsidRPr="00B44153">
        <w:t>35</w:t>
      </w:r>
      <w:r>
        <w:t xml:space="preserve"> </w:t>
      </w:r>
      <w:r w:rsidRPr="00B44153">
        <w:t>female and 22 male</w:t>
      </w:r>
      <w:r>
        <w:t>)</w:t>
      </w:r>
      <w:r w:rsidRPr="00B44153">
        <w:t xml:space="preserve"> who attended a hospital emergency room aft</w:t>
      </w:r>
      <w:r>
        <w:t>er experiencing or witnessing a non-intentional traumatic event and who completed T0 and T1 measures</w:t>
      </w:r>
      <w:r w:rsidRPr="00B44153">
        <w:t>. The mean age was 46.79 (SD=17.21) and the mean years of education 12.09 (SD=3.82).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w:t>
      </w:r>
      <w:r>
        <w:t xml:space="preserve">itness </w:t>
      </w:r>
      <w:r w:rsidRPr="00B44153">
        <w:t xml:space="preserve">grave injury, and 10.53% (6) had another type of traumatic experience. </w:t>
      </w:r>
      <w:r>
        <w:rPr>
          <w:rStyle w:val="CommentReference"/>
        </w:rPr>
        <w:commentReference w:id="123"/>
      </w:r>
      <w:r w:rsidR="00DA1742">
        <w:rPr>
          <w:rStyle w:val="CommentReference"/>
          <w:rFonts w:ascii="Arial" w:hAnsi="Arial" w:cs="Arial"/>
          <w:color w:val="000000"/>
          <w:lang w:val="es-CL" w:eastAsia="es-CL"/>
        </w:rPr>
        <w:commentReference w:id="124"/>
      </w:r>
    </w:p>
    <w:p w14:paraId="10D768C2" w14:textId="77087954" w:rsidR="00590C9B" w:rsidRPr="00B44153" w:rsidRDefault="00590C9B" w:rsidP="00590C9B">
      <w:pPr>
        <w:ind w:firstLine="720"/>
        <w:contextualSpacing/>
      </w:pPr>
      <w:commentRangeStart w:id="125"/>
      <w:r w:rsidRPr="00B44153">
        <w:t xml:space="preserve">After being randomized, </w:t>
      </w:r>
      <w:r>
        <w:t xml:space="preserve">XXX </w:t>
      </w:r>
      <w:r w:rsidRPr="00B44153">
        <w:t>of the subjects recei</w:t>
      </w:r>
      <w:r>
        <w:t>ved an intervention (PAP) and XXX</w:t>
      </w:r>
      <w:r w:rsidRPr="00B44153">
        <w:t xml:space="preserve"> were in a psychoeducation control group.</w:t>
      </w:r>
      <w:commentRangeEnd w:id="125"/>
      <w:r>
        <w:rPr>
          <w:rStyle w:val="CommentReference"/>
          <w:rFonts w:ascii="Arial" w:hAnsi="Arial" w:cs="Arial"/>
          <w:color w:val="000000"/>
          <w:lang w:val="es-CL" w:eastAsia="es-CL"/>
        </w:rPr>
        <w:commentReference w:id="125"/>
      </w:r>
    </w:p>
    <w:p w14:paraId="5F0F6EBA" w14:textId="77777777" w:rsidR="00590C9B" w:rsidRPr="00B44153" w:rsidRDefault="00590C9B" w:rsidP="00590C9B">
      <w:pPr>
        <w:contextualSpacing/>
        <w:rPr>
          <w:b/>
        </w:rPr>
      </w:pPr>
    </w:p>
    <w:p w14:paraId="6E17CD14" w14:textId="4430982B" w:rsidR="00590C9B" w:rsidRPr="00B44153" w:rsidRDefault="00590C9B" w:rsidP="00590C9B">
      <w:pPr>
        <w:contextualSpacing/>
        <w:rPr>
          <w:b/>
        </w:rPr>
      </w:pPr>
      <w:r w:rsidRPr="00B44153">
        <w:rPr>
          <w:b/>
        </w:rPr>
        <w:t>Measures</w:t>
      </w:r>
    </w:p>
    <w:p w14:paraId="21DD4ED5" w14:textId="77777777" w:rsidR="00590C9B" w:rsidRPr="00B44153" w:rsidRDefault="00590C9B" w:rsidP="00590C9B">
      <w:pPr>
        <w:contextualSpacing/>
        <w:rPr>
          <w:color w:val="7030A0"/>
        </w:rPr>
      </w:pPr>
    </w:p>
    <w:p w14:paraId="744A552C" w14:textId="60988F89" w:rsidR="00590C9B" w:rsidRPr="00B44153" w:rsidRDefault="00590C9B" w:rsidP="00590C9B">
      <w:pPr>
        <w:contextualSpacing/>
        <w:rPr>
          <w:color w:val="000000" w:themeColor="text1"/>
        </w:rPr>
      </w:pPr>
      <w:r w:rsidRPr="00B44153">
        <w:rPr>
          <w:color w:val="000000" w:themeColor="text1"/>
        </w:rPr>
        <w:t>CIDI: Administered at T0.</w:t>
      </w:r>
    </w:p>
    <w:p w14:paraId="3CF50502" w14:textId="77777777" w:rsidR="00590C9B" w:rsidRPr="00B44153" w:rsidRDefault="00590C9B" w:rsidP="00590C9B">
      <w:pPr>
        <w:contextualSpacing/>
        <w:rPr>
          <w:color w:val="000000" w:themeColor="text1"/>
        </w:rPr>
      </w:pPr>
    </w:p>
    <w:p w14:paraId="722E02DC" w14:textId="6197DAF5" w:rsidR="00590C9B" w:rsidRPr="00B44153" w:rsidRDefault="00590C9B" w:rsidP="00590C9B">
      <w:pPr>
        <w:contextualSpacing/>
        <w:rPr>
          <w:color w:val="000000" w:themeColor="text1"/>
        </w:rPr>
      </w:pPr>
      <w:r w:rsidRPr="00B44153">
        <w:rPr>
          <w:color w:val="000000" w:themeColor="text1"/>
        </w:rPr>
        <w:t xml:space="preserve">TQ: Administered at T0. For this study, we use a total score of traumatic load, which was calculated by adding the number of traumatic experiences endorsed. </w:t>
      </w:r>
      <w:r>
        <w:rPr>
          <w:rStyle w:val="CommentReference"/>
        </w:rPr>
        <w:commentReference w:id="126"/>
      </w:r>
    </w:p>
    <w:p w14:paraId="73A95A90" w14:textId="77777777" w:rsidR="00590C9B" w:rsidRPr="00B44153" w:rsidRDefault="00590C9B" w:rsidP="00590C9B">
      <w:pPr>
        <w:contextualSpacing/>
        <w:rPr>
          <w:color w:val="000000" w:themeColor="text1"/>
        </w:rPr>
      </w:pPr>
    </w:p>
    <w:p w14:paraId="4C0E8BCC" w14:textId="1268837E" w:rsidR="00590C9B" w:rsidRPr="00B44153" w:rsidRDefault="00590C9B" w:rsidP="00590C9B">
      <w:pPr>
        <w:contextualSpacing/>
        <w:rPr>
          <w:color w:val="000000" w:themeColor="text1"/>
        </w:rPr>
      </w:pPr>
      <w:r w:rsidRPr="00B44153">
        <w:rPr>
          <w:color w:val="000000" w:themeColor="text1"/>
        </w:rPr>
        <w:t>MSPSS. Administered at T0.</w:t>
      </w:r>
    </w:p>
    <w:p w14:paraId="141B1E7C" w14:textId="6F6D381C" w:rsidR="00590C9B" w:rsidRPr="00B44153" w:rsidRDefault="00590C9B" w:rsidP="00590C9B">
      <w:pPr>
        <w:contextualSpacing/>
        <w:rPr>
          <w:color w:val="000000" w:themeColor="text1"/>
        </w:rPr>
      </w:pPr>
    </w:p>
    <w:p w14:paraId="738D7053" w14:textId="4E8935D7" w:rsidR="00590C9B" w:rsidRPr="00B44153" w:rsidRDefault="00590C9B" w:rsidP="00590C9B">
      <w:pPr>
        <w:contextualSpacing/>
        <w:rPr>
          <w:color w:val="000000" w:themeColor="text1"/>
        </w:rPr>
      </w:pPr>
      <w:r w:rsidRPr="00B44153">
        <w:rPr>
          <w:color w:val="000000" w:themeColor="text1"/>
        </w:rPr>
        <w:t>PCL: administered at T0 and T1.</w:t>
      </w:r>
    </w:p>
    <w:p w14:paraId="42E1529E" w14:textId="77777777" w:rsidR="00590C9B" w:rsidRPr="00B44153" w:rsidRDefault="00590C9B" w:rsidP="00590C9B">
      <w:pPr>
        <w:contextualSpacing/>
        <w:rPr>
          <w:color w:val="000000" w:themeColor="text1"/>
        </w:rPr>
      </w:pPr>
    </w:p>
    <w:p w14:paraId="22236D9B" w14:textId="4D6B38BE" w:rsidR="00590C9B" w:rsidRPr="00116EEB" w:rsidRDefault="00590C9B" w:rsidP="00590C9B">
      <w:pPr>
        <w:contextualSpacing/>
        <w:rPr>
          <w:color w:val="000000" w:themeColor="text1"/>
        </w:rPr>
      </w:pPr>
      <w:proofErr w:type="spellStart"/>
      <w:r w:rsidRPr="00B44153">
        <w:rPr>
          <w:color w:val="000000" w:themeColor="text1"/>
        </w:rPr>
        <w:t>Peritraumatic</w:t>
      </w:r>
      <w:proofErr w:type="spellEnd"/>
      <w:r w:rsidRPr="00B44153">
        <w:rPr>
          <w:color w:val="000000" w:themeColor="text1"/>
        </w:rPr>
        <w:t xml:space="preserve"> Dissociative Experiences Questionnaire (PDEQ): The PDEQ is a 10-item self-report questionnaire that was used to measure the level of </w:t>
      </w:r>
      <w:proofErr w:type="spellStart"/>
      <w:r w:rsidRPr="00B44153">
        <w:rPr>
          <w:color w:val="000000" w:themeColor="text1"/>
        </w:rPr>
        <w:t>peritraumatic</w:t>
      </w:r>
      <w:proofErr w:type="spellEnd"/>
      <w:r w:rsidRPr="00B44153">
        <w:rPr>
          <w:color w:val="000000" w:themeColor="text1"/>
        </w:rPr>
        <w:t xml:space="preserve"> dissociation during the last traumatic event (the one related </w:t>
      </w:r>
      <w:r w:rsidRPr="002975E0">
        <w:rPr>
          <w:color w:val="000000" w:themeColor="text1"/>
        </w:rPr>
        <w:t>to the participant`s visit to the ER). The items describe</w:t>
      </w:r>
      <w:r>
        <w:rPr>
          <w:color w:val="000000" w:themeColor="text1"/>
        </w:rPr>
        <w:t xml:space="preserve"> the following</w:t>
      </w:r>
      <w:r w:rsidRPr="002975E0">
        <w:rPr>
          <w:color w:val="000000" w:themeColor="text1"/>
        </w:rPr>
        <w:t xml:space="preserve"> dissociative experiences at the time a</w:t>
      </w:r>
      <w:r>
        <w:rPr>
          <w:color w:val="000000" w:themeColor="text1"/>
        </w:rPr>
        <w:t xml:space="preserve"> traumatic event was occurring:</w:t>
      </w:r>
      <w:r w:rsidRPr="002975E0">
        <w:rPr>
          <w:color w:val="000000" w:themeColor="text1"/>
        </w:rPr>
        <w:t xml:space="preserve"> losing track of time </w:t>
      </w:r>
      <w:r>
        <w:rPr>
          <w:color w:val="000000" w:themeColor="text1"/>
        </w:rPr>
        <w:t>or blanking out;</w:t>
      </w:r>
      <w:r w:rsidRPr="002975E0">
        <w:rPr>
          <w:color w:val="000000" w:themeColor="text1"/>
        </w:rPr>
        <w:t xml:space="preserve"> acting on “automatic </w:t>
      </w:r>
      <w:r>
        <w:rPr>
          <w:color w:val="000000" w:themeColor="text1"/>
        </w:rPr>
        <w:t>pilot”; sensation</w:t>
      </w:r>
      <w:r w:rsidRPr="002975E0">
        <w:rPr>
          <w:color w:val="000000" w:themeColor="text1"/>
        </w:rPr>
        <w:t xml:space="preserve"> of time changing during the event; the event </w:t>
      </w:r>
      <w:r>
        <w:rPr>
          <w:color w:val="000000" w:themeColor="text1"/>
        </w:rPr>
        <w:t xml:space="preserve">seeming unreal; </w:t>
      </w:r>
      <w:r w:rsidRPr="002975E0">
        <w:rPr>
          <w:color w:val="000000" w:themeColor="text1"/>
        </w:rPr>
        <w:t>feeling as if floating above the scene</w:t>
      </w:r>
      <w:r>
        <w:rPr>
          <w:color w:val="000000" w:themeColor="text1"/>
        </w:rPr>
        <w:t xml:space="preserve">; </w:t>
      </w:r>
      <w:r w:rsidRPr="002975E0">
        <w:rPr>
          <w:color w:val="000000" w:themeColor="text1"/>
        </w:rPr>
        <w:t>feeling of body distortion; confusion as to what was happening; not being aware of things that happened during the event; and disorientation (</w:t>
      </w:r>
      <w:proofErr w:type="spellStart"/>
      <w:r w:rsidRPr="002975E0">
        <w:rPr>
          <w:color w:val="000000" w:themeColor="text1"/>
        </w:rPr>
        <w:t>Marmar</w:t>
      </w:r>
      <w:proofErr w:type="spellEnd"/>
      <w:r w:rsidRPr="002975E0">
        <w:rPr>
          <w:color w:val="000000" w:themeColor="text1"/>
        </w:rPr>
        <w:t xml:space="preserve">, Weiss, &amp; Metzler, 1997). Administered </w:t>
      </w:r>
      <w:r w:rsidRPr="00B44153">
        <w:rPr>
          <w:color w:val="000000" w:themeColor="text1"/>
        </w:rPr>
        <w:t>at T0 and T1.</w:t>
      </w:r>
    </w:p>
    <w:p w14:paraId="26A637D4" w14:textId="77777777" w:rsidR="00590C9B" w:rsidRPr="00B44153" w:rsidRDefault="00590C9B" w:rsidP="00590C9B">
      <w:pPr>
        <w:contextualSpacing/>
        <w:rPr>
          <w:b/>
        </w:rPr>
      </w:pPr>
    </w:p>
    <w:p w14:paraId="1F483D94" w14:textId="10E504C7" w:rsidR="00590C9B" w:rsidRPr="00B44153" w:rsidRDefault="00590C9B" w:rsidP="00590C9B">
      <w:pPr>
        <w:contextualSpacing/>
        <w:rPr>
          <w:color w:val="000000" w:themeColor="text1"/>
        </w:rPr>
      </w:pPr>
      <w:r w:rsidRPr="00B44153">
        <w:rPr>
          <w:b/>
        </w:rPr>
        <w:t xml:space="preserve">PDI: </w:t>
      </w:r>
      <w:r w:rsidRPr="00B44153">
        <w:rPr>
          <w:color w:val="000000" w:themeColor="text1"/>
        </w:rPr>
        <w:t>Administered at T0 and T1.</w:t>
      </w:r>
    </w:p>
    <w:p w14:paraId="72516DF7" w14:textId="77777777" w:rsidR="00590C9B" w:rsidRPr="00B44153" w:rsidRDefault="00590C9B" w:rsidP="00590C9B">
      <w:pPr>
        <w:contextualSpacing/>
        <w:rPr>
          <w:b/>
        </w:rPr>
      </w:pPr>
    </w:p>
    <w:p w14:paraId="6F62166D" w14:textId="77777777" w:rsidR="00590C9B" w:rsidRDefault="00590C9B" w:rsidP="00590C9B">
      <w:pPr>
        <w:keepNext/>
        <w:contextualSpacing/>
        <w:rPr>
          <w:b/>
        </w:rPr>
      </w:pPr>
      <w:r w:rsidRPr="00B44153">
        <w:rPr>
          <w:b/>
        </w:rPr>
        <w:t>Data Analysis Strategy</w:t>
      </w:r>
    </w:p>
    <w:p w14:paraId="5468A8FB" w14:textId="6FEA0BAA" w:rsidR="00590C9B" w:rsidRDefault="00590C9B" w:rsidP="00590C9B">
      <w:pPr>
        <w:ind w:firstLine="720"/>
        <w:contextualSpacing/>
      </w:pPr>
      <w:r>
        <w:t xml:space="preserve">We included in our analyses the variables that are the focus of the current study, </w:t>
      </w:r>
      <w:proofErr w:type="spellStart"/>
      <w:r>
        <w:t>peritraumatic</w:t>
      </w:r>
      <w:proofErr w:type="spellEnd"/>
      <w:r>
        <w:t xml:space="preserve"> dissociation (T0) and PTSD symptomatology (T1), as well as other variables measured at T0 that have been found to predict PTSD </w:t>
      </w:r>
      <w:r w:rsidRPr="00B44153">
        <w:t>(Brewin et al., 2000; Ozer et al., 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590C9B" w:rsidRPr="00B44153" w:rsidRDefault="00590C9B" w:rsidP="00590C9B">
      <w:pPr>
        <w:ind w:firstLine="720"/>
        <w:contextualSpacing/>
      </w:pPr>
      <w:r w:rsidRPr="00B44153">
        <w:t xml:space="preserve">We first calculated the mean and standard deviation </w:t>
      </w:r>
      <w:r>
        <w:t xml:space="preserve">of the former variables, as well as calculating the percentage of the participants who reported a history of each specific type of trauma. </w:t>
      </w:r>
    </w:p>
    <w:p w14:paraId="7E7FD4A1" w14:textId="436642DC" w:rsidR="00590C9B" w:rsidRPr="002975E0" w:rsidRDefault="00590C9B" w:rsidP="00590C9B">
      <w:pPr>
        <w:ind w:firstLine="720"/>
        <w:contextualSpacing/>
      </w:pPr>
      <w:r w:rsidRPr="00B44153">
        <w:lastRenderedPageBreak/>
        <w:t>Second</w:t>
      </w:r>
      <w:r w:rsidRPr="002975E0">
        <w:t xml:space="preserve">, we calculated a Person correlation </w:t>
      </w:r>
      <w:proofErr w:type="gramStart"/>
      <w:r w:rsidRPr="002975E0">
        <w:t>between  PTSD</w:t>
      </w:r>
      <w:proofErr w:type="gramEnd"/>
      <w:r w:rsidRPr="002975E0">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4D31E70D" w14:textId="78E9590F" w:rsidR="00590C9B" w:rsidRPr="002975E0" w:rsidRDefault="00590C9B" w:rsidP="00590C9B">
      <w:pPr>
        <w:ind w:firstLine="720"/>
        <w:contextualSpacing/>
      </w:pPr>
      <w:r w:rsidRPr="002975E0">
        <w:t xml:space="preserve">Third, we calculated a Person correlation between </w:t>
      </w:r>
      <w:proofErr w:type="spellStart"/>
      <w:r w:rsidRPr="002975E0">
        <w:t>peritraumatic</w:t>
      </w:r>
      <w:proofErr w:type="spellEnd"/>
      <w:r w:rsidRPr="002975E0">
        <w:t xml:space="preserve"> dissociation at T0 and the relevant T0 variables</w:t>
      </w:r>
      <w:commentRangeStart w:id="127"/>
      <w:r w:rsidRPr="002975E0">
        <w:t xml:space="preserve"> and used an independent t-test to see if there were significant differences in </w:t>
      </w:r>
      <w:proofErr w:type="spellStart"/>
      <w:r w:rsidRPr="002975E0">
        <w:t>peritraumatic</w:t>
      </w:r>
      <w:proofErr w:type="spellEnd"/>
      <w:r w:rsidRPr="002975E0">
        <w:t xml:space="preserve"> dissociation based on gender. </w:t>
      </w:r>
      <w:commentRangeEnd w:id="127"/>
      <w:r w:rsidRPr="002975E0">
        <w:t xml:space="preserve">We then included all the T0 variables in a multiple regression predicting T0 </w:t>
      </w:r>
      <w:proofErr w:type="spellStart"/>
      <w:r w:rsidRPr="002975E0">
        <w:t>peritraumatic</w:t>
      </w:r>
      <w:proofErr w:type="spellEnd"/>
      <w:r w:rsidRPr="002975E0">
        <w:t xml:space="preserve"> dissociation.   </w:t>
      </w:r>
      <w:r>
        <w:rPr>
          <w:rStyle w:val="CommentReference"/>
        </w:rPr>
        <w:commentReference w:id="127"/>
      </w:r>
    </w:p>
    <w:p w14:paraId="120E12C4" w14:textId="77777777" w:rsidR="00590C9B" w:rsidRDefault="00590C9B" w:rsidP="00590C9B">
      <w:pPr>
        <w:ind w:firstLine="720"/>
        <w:contextualSpacing/>
      </w:pPr>
      <w:r w:rsidRPr="002975E0">
        <w:t xml:space="preserve">Finally, we performed </w:t>
      </w:r>
      <w:r>
        <w:t>a</w:t>
      </w:r>
      <w:r w:rsidRPr="002975E0">
        <w:t xml:space="preserve"> </w:t>
      </w:r>
      <w:r w:rsidRPr="002975E0">
        <w:rPr>
          <w:rFonts w:eastAsia="Times New Roman"/>
          <w:color w:val="000000"/>
        </w:rPr>
        <w:t>causal mediation analyses, calculating Quasi-Bayesian confidence intervals,</w:t>
      </w:r>
      <w:r w:rsidRPr="002975E0">
        <w:t xml:space="preserve"> using R</w:t>
      </w:r>
      <w:r>
        <w:t xml:space="preserve"> Statistical Package. The model was</w:t>
      </w:r>
      <w:r w:rsidRPr="002975E0">
        <w:t xml:space="preserve"> as follow</w:t>
      </w:r>
      <w:r>
        <w:t>s</w:t>
      </w:r>
      <w:r w:rsidRPr="002975E0">
        <w:t>:</w:t>
      </w:r>
      <w:r>
        <w:t xml:space="preserve"> </w:t>
      </w:r>
    </w:p>
    <w:p w14:paraId="14393947" w14:textId="6CBD5452" w:rsidR="00590C9B" w:rsidRDefault="00590C9B" w:rsidP="00590C9B">
      <w:pPr>
        <w:contextualSpacing/>
      </w:pPr>
      <w:r>
        <w:t>Traumatic load (T0)</w:t>
      </w:r>
      <w:r w:rsidRPr="00C930E4">
        <w:t xml:space="preserve"> -&gt; </w:t>
      </w:r>
      <w:proofErr w:type="spellStart"/>
      <w:r>
        <w:t>peritraumatic</w:t>
      </w:r>
      <w:proofErr w:type="spellEnd"/>
      <w:r>
        <w:t xml:space="preserve"> dissociation (T0)</w:t>
      </w:r>
      <w:r w:rsidRPr="00C930E4">
        <w:t xml:space="preserve"> -&gt; </w:t>
      </w:r>
      <w:r>
        <w:t xml:space="preserve">PTSD symptomatology (T1). Because we found that education was a significant predictor of </w:t>
      </w:r>
      <w:proofErr w:type="spellStart"/>
      <w:r>
        <w:t>peritraumatic</w:t>
      </w:r>
      <w:proofErr w:type="spellEnd"/>
      <w:r>
        <w:t xml:space="preserve"> dissociation we also decided to add the</w:t>
      </w:r>
      <w:commentRangeStart w:id="128"/>
      <w:r>
        <w:t xml:space="preserve"> </w:t>
      </w:r>
      <w:proofErr w:type="spellStart"/>
      <w:r>
        <w:t>posthoc</w:t>
      </w:r>
      <w:proofErr w:type="spellEnd"/>
      <w:r>
        <w:t xml:space="preserve"> mediation analyses with </w:t>
      </w:r>
      <w:commentRangeEnd w:id="128"/>
      <w:r>
        <w:t>this variable:</w:t>
      </w:r>
      <w:r>
        <w:rPr>
          <w:rStyle w:val="CommentReference"/>
        </w:rPr>
        <w:commentReference w:id="128"/>
      </w:r>
    </w:p>
    <w:p w14:paraId="340A8FBE" w14:textId="725716AE" w:rsidR="00590C9B" w:rsidRDefault="00590C9B" w:rsidP="00590C9B">
      <w:pPr>
        <w:contextualSpacing/>
      </w:pPr>
      <w:r w:rsidRPr="002975E0">
        <w:t xml:space="preserve">Education (T0) -&gt; </w:t>
      </w:r>
      <w:proofErr w:type="spellStart"/>
      <w:r w:rsidRPr="002975E0">
        <w:t>peritraumatic</w:t>
      </w:r>
      <w:proofErr w:type="spellEnd"/>
      <w:r w:rsidRPr="002975E0">
        <w:t xml:space="preserve"> dissociation</w:t>
      </w:r>
      <w:r w:rsidRPr="00C930E4">
        <w:t xml:space="preserve"> </w:t>
      </w:r>
      <w:r>
        <w:t xml:space="preserve">(T0) </w:t>
      </w:r>
      <w:r w:rsidRPr="00C930E4">
        <w:t xml:space="preserve">-&gt; </w:t>
      </w:r>
      <w:r>
        <w:t>PTSD</w:t>
      </w:r>
      <w:r w:rsidRPr="00C930E4">
        <w:t xml:space="preserve"> </w:t>
      </w:r>
      <w:r>
        <w:t>symptomatology (T1)</w:t>
      </w:r>
    </w:p>
    <w:p w14:paraId="7184DEE9" w14:textId="780A090F" w:rsidR="00590C9B" w:rsidRPr="00B44153" w:rsidRDefault="00590C9B" w:rsidP="00590C9B">
      <w:pPr>
        <w:ind w:firstLine="720"/>
        <w:contextualSpacing/>
      </w:pPr>
    </w:p>
    <w:p w14:paraId="11687520" w14:textId="77777777" w:rsidR="00590C9B" w:rsidRPr="00B44153" w:rsidRDefault="00590C9B" w:rsidP="00590C9B">
      <w:pPr>
        <w:contextualSpacing/>
        <w:rPr>
          <w:b/>
        </w:rPr>
      </w:pPr>
    </w:p>
    <w:p w14:paraId="786E9DE1" w14:textId="5B9CFCC8" w:rsidR="00590C9B" w:rsidRPr="002975E0" w:rsidRDefault="00590C9B" w:rsidP="00590C9B">
      <w:pPr>
        <w:contextualSpacing/>
        <w:jc w:val="center"/>
        <w:rPr>
          <w:b/>
        </w:rPr>
      </w:pPr>
      <w:r>
        <w:rPr>
          <w:b/>
        </w:rPr>
        <w:t>Results</w:t>
      </w:r>
    </w:p>
    <w:p w14:paraId="42EE0AA4" w14:textId="021ED2DB" w:rsidR="00590C9B" w:rsidRPr="002975E0" w:rsidRDefault="00590C9B" w:rsidP="00590C9B">
      <w:pPr>
        <w:contextualSpacing/>
        <w:rPr>
          <w:b/>
        </w:rPr>
      </w:pPr>
      <w:proofErr w:type="spellStart"/>
      <w:r w:rsidRPr="002975E0">
        <w:rPr>
          <w:b/>
        </w:rPr>
        <w:t>Descriptives</w:t>
      </w:r>
      <w:proofErr w:type="spellEnd"/>
    </w:p>
    <w:p w14:paraId="1D70BBCF" w14:textId="77777777" w:rsidR="003210C2" w:rsidRPr="00E82349" w:rsidRDefault="003210C2" w:rsidP="00590C9B">
      <w:pPr>
        <w:ind w:firstLine="720"/>
        <w:contextualSpacing/>
        <w:rPr>
          <w:ins w:id="129" w:author="Microsoft Office User" w:date="2017-08-18T16:11:00Z"/>
          <w:lang w:val="es-ES"/>
          <w:rPrChange w:id="130" w:author="Microsoft Office User" w:date="2017-08-18T16:12:00Z">
            <w:rPr>
              <w:ins w:id="131" w:author="Microsoft Office User" w:date="2017-08-18T16:11:00Z"/>
            </w:rPr>
          </w:rPrChange>
        </w:rPr>
      </w:pPr>
    </w:p>
    <w:p w14:paraId="2CC18E08" w14:textId="2F238D50" w:rsidR="00590C9B" w:rsidRPr="00B44153" w:rsidRDefault="00590C9B" w:rsidP="00590C9B">
      <w:pPr>
        <w:ind w:firstLine="720"/>
        <w:contextualSpacing/>
      </w:pPr>
      <w:r w:rsidRPr="00B44153">
        <w:t xml:space="preserve">The mean </w:t>
      </w:r>
      <w:proofErr w:type="spellStart"/>
      <w:r w:rsidRPr="00B44153">
        <w:t>peritraumatic</w:t>
      </w:r>
      <w:proofErr w:type="spellEnd"/>
      <w:r w:rsidRPr="00B44153">
        <w:t xml:space="preserve"> dissociation score during the last traumatic event was 22.33 (SD=11.41), which is considered </w:t>
      </w:r>
      <w:proofErr w:type="spellStart"/>
      <w:r w:rsidRPr="00B44153">
        <w:t>xXXX</w:t>
      </w:r>
      <w:proofErr w:type="spellEnd"/>
      <w:r w:rsidRPr="00B44153">
        <w:t xml:space="preserve">.  The mean reported </w:t>
      </w:r>
      <w:proofErr w:type="spellStart"/>
      <w:r w:rsidRPr="00B44153">
        <w:t>peritraumatic</w:t>
      </w:r>
      <w:proofErr w:type="spellEnd"/>
      <w:r w:rsidRPr="00B44153">
        <w:t xml:space="preserve"> distress during the last traumatic event was 24.48 (SD=13.05), considered </w:t>
      </w:r>
      <w:proofErr w:type="spellStart"/>
      <w:r w:rsidRPr="00B44153">
        <w:t>xxxx</w:t>
      </w:r>
      <w:proofErr w:type="spellEnd"/>
      <w:r w:rsidRPr="00B44153">
        <w:t>. And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 member or loved one (35%), been the victim of aggression (28%), almost drowning (26%), and being in an in</w:t>
      </w:r>
      <w:r>
        <w:t>dustrial or work accident (23%).</w:t>
      </w:r>
    </w:p>
    <w:p w14:paraId="4626AA7E" w14:textId="6FA85F2D" w:rsidR="00590C9B" w:rsidRPr="00B44153" w:rsidRDefault="00590C9B" w:rsidP="00590C9B">
      <w:pPr>
        <w:ind w:firstLine="720"/>
        <w:contextualSpacing/>
      </w:pPr>
      <w:r w:rsidRPr="00B44153">
        <w:t xml:space="preserve">In addition, the mean score for perceived social support was 33.37 </w:t>
      </w:r>
      <w:r w:rsidRPr="00E63FDB">
        <w:t>(SD=</w:t>
      </w:r>
      <w:r w:rsidRPr="00B44153">
        <w:t>10.62), considered xxx, and the mean PTSD symptomatology score at T1 was 39.53 (SD=16.23). Out of the complete sample, 26 individuals (45.61%) met criteria for PTSD one month after the traumatic event, and 31 (54.39) did not.</w:t>
      </w:r>
    </w:p>
    <w:p w14:paraId="4D9069B0" w14:textId="77777777" w:rsidR="00590C9B" w:rsidRPr="00B44153" w:rsidRDefault="00590C9B" w:rsidP="00590C9B">
      <w:pPr>
        <w:contextualSpacing/>
      </w:pPr>
    </w:p>
    <w:p w14:paraId="2688614D" w14:textId="309A6A7C" w:rsidR="00590C9B" w:rsidRPr="002975E0" w:rsidRDefault="00590C9B" w:rsidP="00590C9B">
      <w:pPr>
        <w:contextualSpacing/>
        <w:rPr>
          <w:b/>
        </w:rPr>
      </w:pPr>
      <w:r w:rsidRPr="002975E0">
        <w:rPr>
          <w:b/>
        </w:rPr>
        <w:t>Predicting PTSD</w:t>
      </w:r>
    </w:p>
    <w:p w14:paraId="0EFA6325" w14:textId="6F13F228" w:rsidR="00590C9B" w:rsidRPr="00B44153" w:rsidRDefault="00590C9B" w:rsidP="00590C9B">
      <w:pPr>
        <w:ind w:firstLine="720"/>
        <w:contextualSpacing/>
      </w:pPr>
      <w:r>
        <w:t xml:space="preserve">Regarding PTSD </w:t>
      </w:r>
      <w:proofErr w:type="gramStart"/>
      <w:r>
        <w:t>symptomatology</w:t>
      </w:r>
      <w:proofErr w:type="gramEnd"/>
      <w:r>
        <w:t xml:space="preserve"> a month after the traumatic event, we found a strong positive Pearson correlation with </w:t>
      </w:r>
      <w:proofErr w:type="spellStart"/>
      <w:r>
        <w:t>peritraumatic</w:t>
      </w:r>
      <w:proofErr w:type="spellEnd"/>
      <w:r>
        <w:t xml:space="preserve"> dissociation (r=0.49) and traumatic stress (r=0.49), a moderate positive correlation with traumatic load (r=0.32), a moderate negative correlation with perceived social support (-0.23), a moderate to weak negative association to education (-0.19), and a weak positive correlation with age (r=0.09). We found </w:t>
      </w:r>
      <w:r w:rsidRPr="00B44153">
        <w:t>no significant differences between men (37.23) and women (40.97) in their report of PTSD symptomatology one month after a traumatic event (t = 0.</w:t>
      </w:r>
      <w:r>
        <w:t xml:space="preserve">83, </w:t>
      </w:r>
      <w:proofErr w:type="spellStart"/>
      <w:r>
        <w:t>df</w:t>
      </w:r>
      <w:proofErr w:type="spellEnd"/>
      <w:r>
        <w:t xml:space="preserve"> = 42.91, p-value = 0.41), and also no significant differences between the intervention group (36.57) and the psychoeducation control group (42.38; t = -1.36, </w:t>
      </w:r>
      <w:proofErr w:type="spellStart"/>
      <w:r>
        <w:t>df</w:t>
      </w:r>
      <w:proofErr w:type="spellEnd"/>
      <w:r>
        <w:t xml:space="preserve"> = 54.43, p-value = 0.18).</w:t>
      </w:r>
    </w:p>
    <w:p w14:paraId="6B437E97" w14:textId="01A5B2F0" w:rsidR="00590C9B" w:rsidRPr="00B44153" w:rsidRDefault="00590C9B" w:rsidP="00590C9B">
      <w:pPr>
        <w:contextualSpacing/>
      </w:pPr>
      <w:r>
        <w:tab/>
      </w:r>
      <w:r w:rsidRPr="00186CC6">
        <w:t xml:space="preserve">Through a multiple regression, we predicted the level of PTSD </w:t>
      </w:r>
      <w:r>
        <w:rPr>
          <w:rStyle w:val="CommentReference"/>
        </w:rPr>
        <w:commentReference w:id="132"/>
      </w:r>
      <w:r w:rsidRPr="00186CC6">
        <w:t>symptomatology individuals reported a month after a</w:t>
      </w:r>
      <w:r>
        <w:t xml:space="preserve"> traumatic event (see Table 1</w:t>
      </w:r>
      <w:r w:rsidRPr="00186CC6">
        <w:t xml:space="preserve">). </w:t>
      </w:r>
      <w:r>
        <w:t>As hypothesized, controlling for the intervention and other relevant variables,</w:t>
      </w:r>
      <w:r w:rsidRPr="00186CC6">
        <w:t xml:space="preserve"> </w:t>
      </w:r>
      <w:proofErr w:type="spellStart"/>
      <w:r w:rsidRPr="00186CC6">
        <w:t>peritraumatic</w:t>
      </w:r>
      <w:proofErr w:type="spellEnd"/>
      <w:r w:rsidRPr="00186CC6">
        <w:t xml:space="preserve"> dissociation </w:t>
      </w:r>
      <w:r w:rsidRPr="00186CC6">
        <w:lastRenderedPageBreak/>
        <w:t>significantly predicted PTSD symptomatology</w:t>
      </w:r>
      <w:r>
        <w:t xml:space="preserve"> </w:t>
      </w:r>
      <w:r w:rsidRPr="00186CC6">
        <w:t>(</w:t>
      </w:r>
      <w:r w:rsidRPr="00186CC6">
        <w:rPr>
          <w:rFonts w:ascii="Symbol" w:hAnsi="Symbol"/>
        </w:rPr>
        <w:sym w:font="Symbol" w:char="F062"/>
      </w:r>
      <w:r w:rsidRPr="00186CC6">
        <w:t>=0.54, SE=0.19, t =2.65, p=0.0108)</w:t>
      </w:r>
      <w:r>
        <w:t xml:space="preserve">. Individuals </w:t>
      </w:r>
      <w:r w:rsidRPr="00200278">
        <w:t xml:space="preserve">who reported </w:t>
      </w:r>
      <w:r>
        <w:t>more dissociative symptomatology during a traumatic event</w:t>
      </w:r>
      <w:r w:rsidRPr="00200278">
        <w:t xml:space="preserve"> were more likely to </w:t>
      </w:r>
      <w:r>
        <w:t>present</w:t>
      </w:r>
      <w:r w:rsidRPr="00200278">
        <w:t xml:space="preserve"> </w:t>
      </w:r>
      <w:r>
        <w:t xml:space="preserve">greater </w:t>
      </w:r>
      <w:r w:rsidRPr="00200278">
        <w:t>PTSD</w:t>
      </w:r>
      <w:r>
        <w:t xml:space="preserve"> symptomatology a month after the event</w:t>
      </w:r>
      <w:r w:rsidRPr="00200278">
        <w:t>.</w:t>
      </w:r>
      <w:r w:rsidRPr="00B44153">
        <w:t xml:space="preserve"> </w:t>
      </w:r>
      <w:r>
        <w:t>Gender, age, education, traumatic load</w:t>
      </w:r>
      <w:r w:rsidRPr="00B44153">
        <w:t>, perceived social support, and traumatic stress during the</w:t>
      </w:r>
      <w:r>
        <w:t xml:space="preserve"> event</w:t>
      </w:r>
      <w:r w:rsidRPr="00B44153">
        <w:t xml:space="preserve"> </w:t>
      </w:r>
      <w:r>
        <w:t>were not significant predictors of PTSD symptomatology.</w:t>
      </w:r>
    </w:p>
    <w:p w14:paraId="175C529B" w14:textId="77777777" w:rsidR="00590C9B" w:rsidRDefault="00590C9B" w:rsidP="00590C9B">
      <w:pPr>
        <w:contextualSpacing/>
      </w:pPr>
    </w:p>
    <w:p w14:paraId="728A4B63" w14:textId="07A9DD9C" w:rsidR="00590C9B" w:rsidRPr="00B44153" w:rsidRDefault="00590C9B" w:rsidP="00590C9B">
      <w:pPr>
        <w:contextualSpacing/>
      </w:pPr>
      <w:r>
        <w:t>Table 1: Predicting PTSD symptomatology one month after a traumatic event</w:t>
      </w:r>
    </w:p>
    <w:tbl>
      <w:tblPr>
        <w:tblW w:w="8500" w:type="dxa"/>
        <w:tblLook w:val="04A0" w:firstRow="1" w:lastRow="0" w:firstColumn="1" w:lastColumn="0" w:noHBand="0" w:noVBand="1"/>
      </w:tblPr>
      <w:tblGrid>
        <w:gridCol w:w="2548"/>
        <w:gridCol w:w="1128"/>
        <w:gridCol w:w="1288"/>
        <w:gridCol w:w="1288"/>
        <w:gridCol w:w="1288"/>
        <w:gridCol w:w="960"/>
      </w:tblGrid>
      <w:tr w:rsidR="000A595C" w14:paraId="44552E1E" w14:textId="77777777" w:rsidTr="00590C9B">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590C9B" w:rsidRPr="00B44153" w:rsidRDefault="00590C9B" w:rsidP="00590C9B">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590C9B" w:rsidRPr="00B44153" w:rsidRDefault="00590C9B" w:rsidP="00590C9B">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590C9B" w:rsidRPr="00B44153" w:rsidRDefault="00590C9B" w:rsidP="00590C9B">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590C9B" w:rsidRPr="00B44153" w:rsidRDefault="00590C9B" w:rsidP="00590C9B">
            <w:pPr>
              <w:contextualSpacing/>
              <w:rPr>
                <w:rFonts w:eastAsia="Times New Roma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590C9B" w:rsidRPr="00B44153" w:rsidRDefault="00590C9B" w:rsidP="00590C9B">
            <w:pPr>
              <w:contextualSpacing/>
              <w:rPr>
                <w:rFonts w:eastAsia="Times New Roman"/>
              </w:rPr>
            </w:pPr>
          </w:p>
        </w:tc>
      </w:tr>
      <w:tr w:rsidR="000A595C" w14:paraId="65CD15AD"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590C9B" w:rsidRPr="00B44153" w:rsidRDefault="00590C9B" w:rsidP="00590C9B">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590C9B" w:rsidRPr="00B44153" w:rsidRDefault="00590C9B" w:rsidP="00590C9B">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590C9B" w:rsidRPr="00B44153" w:rsidRDefault="00590C9B" w:rsidP="00590C9B">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590C9B" w:rsidRPr="00B44153" w:rsidRDefault="00590C9B" w:rsidP="00590C9B">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590C9B" w:rsidRPr="00B44153" w:rsidRDefault="00590C9B" w:rsidP="00590C9B">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485610CF" w:rsidR="00590C9B" w:rsidRPr="00B44153" w:rsidRDefault="00590C9B" w:rsidP="00590C9B">
            <w:pPr>
              <w:contextualSpacing/>
              <w:rPr>
                <w:rFonts w:eastAsia="Times New Roman"/>
                <w:color w:val="000000"/>
              </w:rPr>
            </w:pPr>
            <w:proofErr w:type="spellStart"/>
            <w:r>
              <w:rPr>
                <w:rFonts w:eastAsia="Times New Roman"/>
                <w:color w:val="000000"/>
              </w:rPr>
              <w:t>Signif</w:t>
            </w:r>
            <w:proofErr w:type="spellEnd"/>
            <w:r>
              <w:rPr>
                <w:rFonts w:eastAsia="Times New Roman"/>
                <w:color w:val="000000"/>
              </w:rPr>
              <w:t>.</w:t>
            </w:r>
          </w:p>
        </w:tc>
      </w:tr>
      <w:tr w:rsidR="000A595C" w14:paraId="39352EB8"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590C9B" w:rsidRPr="00B44153" w:rsidRDefault="00590C9B" w:rsidP="00590C9B">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590C9B" w:rsidRPr="00B44153" w:rsidRDefault="00590C9B" w:rsidP="00590C9B">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590C9B" w:rsidRPr="00B44153" w:rsidRDefault="00590C9B" w:rsidP="00590C9B">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590C9B" w:rsidRPr="00B44153" w:rsidRDefault="00590C9B" w:rsidP="00590C9B">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590C9B" w:rsidRPr="00B44153" w:rsidRDefault="00590C9B" w:rsidP="00590C9B">
            <w:pPr>
              <w:contextualSpacing/>
              <w:rPr>
                <w:rFonts w:eastAsia="Times New Roman"/>
                <w:color w:val="000000"/>
              </w:rPr>
            </w:pPr>
            <w:r w:rsidRPr="00B44153">
              <w:rPr>
                <w:rFonts w:eastAsia="Times New Roman"/>
                <w:color w:val="000000"/>
              </w:rPr>
              <w:t>0.066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23760178"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590C9B" w:rsidRPr="00B44153" w:rsidRDefault="00590C9B" w:rsidP="00590C9B">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590C9B" w:rsidRPr="00B44153" w:rsidRDefault="00590C9B" w:rsidP="00590C9B">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590C9B" w:rsidRPr="00B44153" w:rsidRDefault="00590C9B" w:rsidP="00590C9B">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590C9B" w:rsidRPr="00B44153" w:rsidRDefault="00590C9B" w:rsidP="00590C9B">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590C9B" w:rsidRPr="00B44153" w:rsidRDefault="00590C9B" w:rsidP="00590C9B">
            <w:pPr>
              <w:contextualSpacing/>
              <w:rPr>
                <w:rFonts w:eastAsia="Times New Roman"/>
                <w:color w:val="000000"/>
              </w:rPr>
            </w:pPr>
            <w:r w:rsidRPr="00B44153">
              <w:rPr>
                <w:rFonts w:eastAsia="Times New Roman"/>
                <w:color w:val="000000"/>
              </w:rPr>
              <w:t>0.0699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1CDCEE12"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590C9B" w:rsidRPr="00B44153" w:rsidRDefault="00590C9B" w:rsidP="00590C9B">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590C9B" w:rsidRPr="00B44153" w:rsidRDefault="00590C9B" w:rsidP="00590C9B">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590C9B" w:rsidRPr="00B44153" w:rsidRDefault="00590C9B" w:rsidP="00590C9B">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590C9B" w:rsidRPr="00B44153" w:rsidRDefault="00590C9B" w:rsidP="00590C9B">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590C9B" w:rsidRPr="00B44153" w:rsidRDefault="00590C9B" w:rsidP="00590C9B">
            <w:pPr>
              <w:contextualSpacing/>
              <w:rPr>
                <w:rFonts w:eastAsia="Times New Roman"/>
                <w:color w:val="000000"/>
              </w:rPr>
            </w:pPr>
            <w:r w:rsidRPr="00B44153">
              <w:rPr>
                <w:rFonts w:eastAsia="Times New Roman"/>
                <w:color w:val="000000"/>
              </w:rPr>
              <w:t>0.4884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590C9B" w:rsidRPr="00B44153" w:rsidRDefault="00590C9B" w:rsidP="00590C9B">
            <w:pPr>
              <w:contextualSpacing/>
              <w:rPr>
                <w:rFonts w:eastAsia="Times New Roman"/>
                <w:color w:val="000000"/>
              </w:rPr>
            </w:pPr>
          </w:p>
        </w:tc>
      </w:tr>
      <w:tr w:rsidR="000A595C" w14:paraId="0139CB57"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590C9B" w:rsidRPr="00B44153" w:rsidRDefault="00590C9B" w:rsidP="00590C9B">
            <w:pPr>
              <w:contextualSpacing/>
              <w:rPr>
                <w:rFonts w:eastAsia="Times New Roman"/>
                <w:color w:val="000000"/>
              </w:rPr>
            </w:pPr>
            <w:r w:rsidRPr="00B44153">
              <w:rPr>
                <w:rFonts w:eastAsia="Times New Roman"/>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590C9B" w:rsidRPr="00B44153" w:rsidRDefault="00590C9B" w:rsidP="00590C9B">
            <w:pPr>
              <w:contextualSpacing/>
              <w:rPr>
                <w:rFonts w:eastAsia="Times New Roman"/>
                <w:color w:val="000000"/>
              </w:rPr>
            </w:pPr>
            <w:r w:rsidRPr="00B44153">
              <w:rPr>
                <w:rFonts w:eastAsia="Times New Roman"/>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590C9B" w:rsidRPr="00B44153" w:rsidRDefault="00590C9B" w:rsidP="00590C9B">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590C9B" w:rsidRPr="00B44153" w:rsidRDefault="00590C9B" w:rsidP="00590C9B">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590C9B" w:rsidRPr="00B44153" w:rsidRDefault="00590C9B" w:rsidP="00590C9B">
            <w:pPr>
              <w:contextualSpacing/>
              <w:rPr>
                <w:rFonts w:eastAsia="Times New Roman"/>
                <w:color w:val="000000"/>
              </w:rPr>
            </w:pPr>
            <w:r w:rsidRPr="00B44153">
              <w:rPr>
                <w:rFonts w:eastAsia="Times New Roman"/>
                <w:color w:val="000000"/>
              </w:rPr>
              <w:t>0.4625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590C9B" w:rsidRPr="00B44153" w:rsidRDefault="00590C9B" w:rsidP="00590C9B">
            <w:pPr>
              <w:contextualSpacing/>
              <w:rPr>
                <w:rFonts w:eastAsia="Times New Roman"/>
                <w:color w:val="000000"/>
              </w:rPr>
            </w:pPr>
          </w:p>
        </w:tc>
      </w:tr>
      <w:tr w:rsidR="000A595C" w14:paraId="3576EEB2"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4E7F7A0E" w:rsidR="00590C9B" w:rsidRPr="00B44153" w:rsidRDefault="00590C9B" w:rsidP="00590C9B">
            <w:pPr>
              <w:contextualSpacing/>
              <w:rPr>
                <w:rFonts w:eastAsia="Times New Roman"/>
                <w:color w:val="000000"/>
              </w:rPr>
            </w:pPr>
            <w:r w:rsidRPr="00B44153">
              <w:rPr>
                <w:rFonts w:eastAsia="Times New Roman"/>
                <w:color w:val="000000"/>
              </w:rPr>
              <w:t xml:space="preserve">Intervention – </w:t>
            </w:r>
            <w:proofErr w:type="spellStart"/>
            <w:r w:rsidRPr="00B44153">
              <w:rPr>
                <w:rFonts w:eastAsia="Times New Roman"/>
                <w:color w:val="000000"/>
              </w:rPr>
              <w:t>Psicoe</w:t>
            </w:r>
            <w:r>
              <w:rPr>
                <w:rFonts w:eastAsia="Times New Roman"/>
                <w:color w:val="000000"/>
              </w:rPr>
              <w:t>ducation</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590C9B" w:rsidRPr="00B44153" w:rsidRDefault="00590C9B" w:rsidP="00590C9B">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590C9B" w:rsidRPr="00B44153" w:rsidRDefault="00590C9B" w:rsidP="00590C9B">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590C9B" w:rsidRPr="00B44153" w:rsidRDefault="00590C9B" w:rsidP="00590C9B">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590C9B" w:rsidRPr="00B44153" w:rsidRDefault="00590C9B" w:rsidP="00590C9B">
            <w:pPr>
              <w:contextualSpacing/>
              <w:rPr>
                <w:rFonts w:eastAsia="Times New Roman"/>
                <w:color w:val="000000"/>
              </w:rPr>
            </w:pPr>
            <w:r w:rsidRPr="00B44153">
              <w:rPr>
                <w:rFonts w:eastAsia="Times New Roman"/>
                <w:color w:val="000000"/>
              </w:rPr>
              <w:t>0.0396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714731E0"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590C9B" w:rsidRPr="00B44153" w:rsidRDefault="00590C9B" w:rsidP="00590C9B">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590C9B" w:rsidRPr="00B44153" w:rsidRDefault="00590C9B" w:rsidP="00590C9B">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590C9B" w:rsidRPr="00B44153" w:rsidRDefault="00590C9B" w:rsidP="00590C9B">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590C9B" w:rsidRPr="00B44153" w:rsidRDefault="00590C9B" w:rsidP="00590C9B">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590C9B" w:rsidRPr="00B44153" w:rsidRDefault="00590C9B" w:rsidP="00590C9B">
            <w:pPr>
              <w:contextualSpacing/>
              <w:rPr>
                <w:rFonts w:eastAsia="Times New Roman"/>
                <w:color w:val="000000"/>
              </w:rPr>
            </w:pPr>
            <w:r w:rsidRPr="00B44153">
              <w:rPr>
                <w:rFonts w:eastAsia="Times New Roman"/>
                <w:color w:val="000000"/>
              </w:rPr>
              <w:t>0.1171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590C9B" w:rsidRPr="00B44153" w:rsidRDefault="00590C9B" w:rsidP="00590C9B">
            <w:pPr>
              <w:contextualSpacing/>
              <w:rPr>
                <w:rFonts w:eastAsia="Times New Roman"/>
                <w:color w:val="000000"/>
              </w:rPr>
            </w:pPr>
          </w:p>
        </w:tc>
      </w:tr>
      <w:tr w:rsidR="000A595C" w14:paraId="0698B631"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590C9B" w:rsidRPr="00B44153" w:rsidRDefault="00590C9B" w:rsidP="00590C9B">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590C9B" w:rsidRPr="00B44153" w:rsidRDefault="00590C9B" w:rsidP="00590C9B">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590C9B" w:rsidRPr="00B44153" w:rsidRDefault="00590C9B" w:rsidP="00590C9B">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590C9B" w:rsidRPr="00B44153" w:rsidRDefault="00590C9B" w:rsidP="00590C9B">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590C9B" w:rsidRPr="00B44153" w:rsidRDefault="00590C9B" w:rsidP="00590C9B">
            <w:pPr>
              <w:contextualSpacing/>
              <w:rPr>
                <w:rFonts w:eastAsia="Times New Roman"/>
                <w:color w:val="000000"/>
              </w:rPr>
            </w:pPr>
            <w:r w:rsidRPr="00B44153">
              <w:rPr>
                <w:rFonts w:eastAsia="Times New Roman"/>
                <w:color w:val="000000"/>
              </w:rPr>
              <w:t>0.4287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590C9B" w:rsidRPr="00B44153" w:rsidRDefault="00590C9B" w:rsidP="00590C9B">
            <w:pPr>
              <w:contextualSpacing/>
              <w:rPr>
                <w:rFonts w:eastAsia="Times New Roman"/>
                <w:color w:val="000000"/>
              </w:rPr>
            </w:pPr>
          </w:p>
        </w:tc>
      </w:tr>
      <w:tr w:rsidR="000A595C" w14:paraId="51119B1C"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590C9B" w:rsidRPr="00B44153" w:rsidRDefault="00590C9B" w:rsidP="00590C9B">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590C9B" w:rsidRPr="00B44153" w:rsidRDefault="00590C9B" w:rsidP="00590C9B">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590C9B" w:rsidRPr="00B44153" w:rsidRDefault="00590C9B" w:rsidP="00590C9B">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590C9B" w:rsidRPr="00B44153" w:rsidRDefault="00590C9B" w:rsidP="00590C9B">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590C9B" w:rsidRPr="00B44153" w:rsidRDefault="00590C9B" w:rsidP="00590C9B">
            <w:pPr>
              <w:contextualSpacing/>
              <w:rPr>
                <w:rFonts w:eastAsia="Times New Roman"/>
                <w:color w:val="000000"/>
              </w:rPr>
            </w:pPr>
            <w:r w:rsidRPr="00B44153">
              <w:rPr>
                <w:rFonts w:eastAsia="Times New Roman"/>
                <w:color w:val="000000"/>
              </w:rPr>
              <w:t>0.0108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34D01D01" w14:textId="77777777" w:rsidTr="00590C9B">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590C9B" w:rsidRPr="00B44153" w:rsidRDefault="00590C9B" w:rsidP="00590C9B">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590C9B" w:rsidRPr="00B44153" w:rsidRDefault="00590C9B" w:rsidP="00590C9B">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590C9B" w:rsidRPr="00B44153" w:rsidRDefault="00590C9B" w:rsidP="00590C9B">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590C9B" w:rsidRPr="00B44153" w:rsidRDefault="00590C9B" w:rsidP="00590C9B">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590C9B" w:rsidRPr="00B44153" w:rsidRDefault="00590C9B" w:rsidP="00590C9B">
            <w:pPr>
              <w:contextualSpacing/>
              <w:rPr>
                <w:rFonts w:eastAsia="Times New Roman"/>
                <w:color w:val="000000"/>
              </w:rPr>
            </w:pPr>
            <w:r w:rsidRPr="00B44153">
              <w:rPr>
                <w:rFonts w:eastAsia="Times New Roman"/>
                <w:color w:val="000000"/>
              </w:rPr>
              <w:t>0.1027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590C9B" w:rsidRPr="00B44153" w:rsidRDefault="00590C9B" w:rsidP="00590C9B">
            <w:pPr>
              <w:contextualSpacing/>
              <w:rPr>
                <w:rFonts w:eastAsia="Times New Roman"/>
                <w:color w:val="000000"/>
              </w:rPr>
            </w:pPr>
          </w:p>
        </w:tc>
      </w:tr>
    </w:tbl>
    <w:p w14:paraId="4C34D58C" w14:textId="3C377A7E" w:rsidR="00590C9B" w:rsidRPr="00B44153" w:rsidRDefault="00590C9B" w:rsidP="00590C9B">
      <w:pPr>
        <w:contextualSpacing/>
      </w:pPr>
      <w:proofErr w:type="spellStart"/>
      <w:r w:rsidRPr="00B44153">
        <w:rPr>
          <w:rFonts w:eastAsia="Times New Roman"/>
          <w:color w:val="000000"/>
        </w:rPr>
        <w:t>Signif</w:t>
      </w:r>
      <w:proofErr w:type="spellEnd"/>
      <w:r w:rsidRPr="00B44153">
        <w:rPr>
          <w:rFonts w:eastAsia="Times New Roman"/>
          <w:color w:val="000000"/>
        </w:rPr>
        <w:t>. codes:  0 '***' 0.001 '**' 0.01 '*' 0.05 '.' 0.1 ' ' 1</w:t>
      </w:r>
      <w:r>
        <w:rPr>
          <w:rFonts w:eastAsia="Times New Roman"/>
          <w:color w:val="000000"/>
        </w:rPr>
        <w:t xml:space="preserve">; </w:t>
      </w:r>
      <w:r w:rsidRPr="00B44153">
        <w:rPr>
          <w:rFonts w:eastAsia="Times New Roman"/>
          <w:color w:val="000000"/>
        </w:rPr>
        <w:t>Residual standard error: 12.88 on 51 degrees of freedom; Multiple R-squared:  0.4458; Adjusted R-squared:  0.3589; F-st</w:t>
      </w:r>
      <w:r>
        <w:rPr>
          <w:rFonts w:eastAsia="Times New Roman"/>
          <w:color w:val="000000"/>
        </w:rPr>
        <w:t xml:space="preserve">atistic: 5.129 on 8 and 51 DF, </w:t>
      </w:r>
      <w:r w:rsidRPr="00B44153">
        <w:rPr>
          <w:rFonts w:eastAsia="Times New Roman"/>
          <w:color w:val="000000"/>
        </w:rPr>
        <w:t>p-value: 0.0001028</w:t>
      </w:r>
      <w:r>
        <w:rPr>
          <w:rFonts w:eastAsia="Times New Roman"/>
          <w:color w:val="000000"/>
        </w:rPr>
        <w:t>.</w:t>
      </w:r>
    </w:p>
    <w:p w14:paraId="5DAABCA4" w14:textId="77777777" w:rsidR="00590C9B" w:rsidRPr="00B44153" w:rsidRDefault="00590C9B" w:rsidP="00590C9B">
      <w:pPr>
        <w:contextualSpacing/>
      </w:pPr>
    </w:p>
    <w:p w14:paraId="309608FC" w14:textId="5FFF9C6B" w:rsidR="00590C9B" w:rsidRPr="002B70F5" w:rsidRDefault="00590C9B" w:rsidP="00590C9B">
      <w:pPr>
        <w:contextualSpacing/>
        <w:rPr>
          <w:b/>
        </w:rPr>
      </w:pPr>
      <w:r w:rsidRPr="002B70F5">
        <w:rPr>
          <w:b/>
        </w:rPr>
        <w:t xml:space="preserve">Predicting </w:t>
      </w:r>
      <w:proofErr w:type="spellStart"/>
      <w:r w:rsidRPr="002B70F5">
        <w:rPr>
          <w:b/>
        </w:rPr>
        <w:t>peritraumatic</w:t>
      </w:r>
      <w:proofErr w:type="spellEnd"/>
      <w:r w:rsidRPr="002B70F5">
        <w:rPr>
          <w:b/>
        </w:rPr>
        <w:t xml:space="preserve"> dissociation </w:t>
      </w:r>
    </w:p>
    <w:p w14:paraId="09D1087F" w14:textId="7376C99E" w:rsidR="00590C9B" w:rsidRPr="00B44153" w:rsidRDefault="00590C9B" w:rsidP="00590C9B">
      <w:pPr>
        <w:ind w:firstLine="720"/>
        <w:contextualSpacing/>
      </w:pPr>
      <w:r>
        <w:t xml:space="preserve">Regarding </w:t>
      </w:r>
      <w:proofErr w:type="spellStart"/>
      <w:r>
        <w:t>peritraumatic</w:t>
      </w:r>
      <w:proofErr w:type="spellEnd"/>
      <w:r>
        <w:t xml:space="preserve"> dissociation, we found a positive medium strength correlation with traumatic load (r=0.24), a moderate negative correlation with perceived social support (r=-0.20), a weak negative correlation with years of education (r=-0.12), and a weak positive correlation with age (r=0.11). </w:t>
      </w:r>
      <w:r w:rsidRPr="00B44153">
        <w:t>An independent t-test sh</w:t>
      </w:r>
      <w:r>
        <w:t>owed that there were</w:t>
      </w:r>
      <w:r w:rsidRPr="00B44153">
        <w:t xml:space="preserve"> no significant differences between men (22.95) and women (21.94) in their report of </w:t>
      </w:r>
      <w:proofErr w:type="spellStart"/>
      <w:r w:rsidRPr="00B44153">
        <w:t>peritraumatic</w:t>
      </w:r>
      <w:proofErr w:type="spellEnd"/>
      <w:r w:rsidRPr="00B44153">
        <w:t xml:space="preserve"> dissociation (t = -0.32, </w:t>
      </w:r>
      <w:proofErr w:type="spellStart"/>
      <w:r w:rsidRPr="00B44153">
        <w:t>df</w:t>
      </w:r>
      <w:proofErr w:type="spellEnd"/>
      <w:r w:rsidRPr="00B44153">
        <w:t xml:space="preserve"> = 44.58, p-value = 0.75).</w:t>
      </w:r>
    </w:p>
    <w:p w14:paraId="42F21711" w14:textId="17F1C7D5" w:rsidR="00590C9B" w:rsidRPr="00B44153" w:rsidRDefault="00590C9B" w:rsidP="00590C9B">
      <w:pPr>
        <w:ind w:firstLine="720"/>
        <w:contextualSpacing/>
      </w:pPr>
      <w:r w:rsidRPr="00B44153">
        <w:t xml:space="preserve">Because </w:t>
      </w:r>
      <w:proofErr w:type="spellStart"/>
      <w:r>
        <w:t>peritraumatic</w:t>
      </w:r>
      <w:proofErr w:type="spellEnd"/>
      <w:r>
        <w:t xml:space="preserve"> dissociation during a traumatic</w:t>
      </w:r>
      <w:r w:rsidRPr="00B44153">
        <w:t xml:space="preserve"> event proved to be </w:t>
      </w:r>
      <w:r>
        <w:t>a</w:t>
      </w:r>
      <w:r w:rsidRPr="00B44153">
        <w:t xml:space="preserve"> significant predictor</w:t>
      </w:r>
      <w:r>
        <w:t xml:space="preserve"> of PTSD</w:t>
      </w:r>
      <w:r w:rsidRPr="00B44153">
        <w:t xml:space="preserve">, which is consistent with previous findings (Ozer et al., 2008) we tried to understand </w:t>
      </w:r>
      <w:r>
        <w:t xml:space="preserve">what </w:t>
      </w:r>
      <w:r w:rsidRPr="00AA5E7B">
        <w:t>predicts dissociation</w:t>
      </w:r>
      <w:r>
        <w:t xml:space="preserve"> (see Table 2</w:t>
      </w:r>
      <w:r w:rsidRPr="00AA5E7B">
        <w:t>). For this, we used a larger sample, since we only needed T0 data.</w:t>
      </w:r>
      <w:r>
        <w:rPr>
          <w:rStyle w:val="CommentReference"/>
        </w:rPr>
        <w:commentReference w:id="133"/>
      </w:r>
      <w:r w:rsidRPr="00AA5E7B">
        <w:t xml:space="preserve"> As hypothesized, </w:t>
      </w:r>
      <w:proofErr w:type="spellStart"/>
      <w:r w:rsidRPr="00AA5E7B">
        <w:t>peritraumatic</w:t>
      </w:r>
      <w:proofErr w:type="spellEnd"/>
      <w:r w:rsidRPr="00AA5E7B">
        <w:t xml:space="preserve"> dissociation was significantly predicted by traumatic load (</w:t>
      </w:r>
      <w:r w:rsidRPr="00AA5E7B">
        <w:rPr>
          <w:rFonts w:ascii="Symbol" w:hAnsi="Symbol"/>
        </w:rPr>
        <w:sym w:font="Symbol" w:char="F062"/>
      </w:r>
      <w:r w:rsidRPr="00AA5E7B">
        <w:t>=0.82, SE=0.38, t =2.17, p=0.032) and years of education (</w:t>
      </w:r>
      <w:r w:rsidRPr="00AA5E7B">
        <w:rPr>
          <w:rFonts w:ascii="Symbol" w:hAnsi="Symbol"/>
        </w:rPr>
        <w:sym w:font="Symbol" w:char="F062"/>
      </w:r>
      <w:r w:rsidRPr="00AA5E7B">
        <w:t>=- 0.96, SE=0.20, t =-4.75, p=0.0001).  Individuals who reported greater traumatic load (i.e., had suffered</w:t>
      </w:r>
      <w:commentRangeStart w:id="134"/>
      <w:commentRangeStart w:id="135"/>
      <w:r>
        <w:t xml:space="preserve"> more traumatic events in their life), and with fewer years of education, </w:t>
      </w:r>
      <w:commentRangeEnd w:id="135"/>
      <w:r>
        <w:rPr>
          <w:rStyle w:val="CommentReference"/>
        </w:rPr>
        <w:commentReference w:id="136"/>
      </w:r>
      <w:commentRangeEnd w:id="134"/>
      <w:r>
        <w:rPr>
          <w:rStyle w:val="CommentReference"/>
        </w:rPr>
        <w:commentReference w:id="137"/>
      </w:r>
      <w:r w:rsidRPr="00200278">
        <w:t xml:space="preserve">were more likely to </w:t>
      </w:r>
      <w:r>
        <w:t>present</w:t>
      </w:r>
      <w:r w:rsidRPr="00200278">
        <w:t xml:space="preserve"> </w:t>
      </w:r>
      <w:proofErr w:type="spellStart"/>
      <w:r>
        <w:t>peritraumatic</w:t>
      </w:r>
      <w:proofErr w:type="spellEnd"/>
      <w:r>
        <w:t xml:space="preserve"> dissociation</w:t>
      </w:r>
      <w:r w:rsidRPr="00200278">
        <w:t>.</w:t>
      </w:r>
      <w:r w:rsidRPr="00B44153">
        <w:t xml:space="preserve"> </w:t>
      </w:r>
      <w:r>
        <w:t xml:space="preserve">Gender, age, and </w:t>
      </w:r>
      <w:r w:rsidRPr="00B44153">
        <w:t xml:space="preserve">perceived social support </w:t>
      </w:r>
      <w:r>
        <w:t xml:space="preserve">were not significant predictors of </w:t>
      </w:r>
      <w:proofErr w:type="spellStart"/>
      <w:r>
        <w:t>peritraumatic</w:t>
      </w:r>
      <w:proofErr w:type="spellEnd"/>
      <w:r>
        <w:t xml:space="preserve"> dissociation.</w:t>
      </w:r>
      <w:r>
        <w:rPr>
          <w:rStyle w:val="CommentReference"/>
        </w:rPr>
        <w:commentReference w:id="134"/>
      </w:r>
      <w:r>
        <w:rPr>
          <w:rStyle w:val="CommentReference"/>
        </w:rPr>
        <w:commentReference w:id="135"/>
      </w:r>
    </w:p>
    <w:p w14:paraId="559667D6" w14:textId="350F4966" w:rsidR="00590C9B" w:rsidRPr="00B44153" w:rsidRDefault="00590C9B" w:rsidP="00590C9B">
      <w:pPr>
        <w:pStyle w:val="ListParagraph"/>
        <w:spacing w:line="240" w:lineRule="auto"/>
        <w:ind w:left="0" w:firstLine="720"/>
        <w:rPr>
          <w:rFonts w:ascii="Times New Roman" w:hAnsi="Times New Roman" w:cs="Times New Roman"/>
          <w:sz w:val="24"/>
          <w:szCs w:val="24"/>
          <w:lang w:val="en-US"/>
        </w:rPr>
      </w:pPr>
    </w:p>
    <w:p w14:paraId="5F694A4C" w14:textId="77777777" w:rsidR="00590C9B" w:rsidRDefault="00590C9B">
      <w:pPr>
        <w:spacing w:line="276" w:lineRule="auto"/>
      </w:pPr>
      <w:r>
        <w:br w:type="page"/>
      </w:r>
    </w:p>
    <w:p w14:paraId="061A59F5" w14:textId="318BE8A8" w:rsidR="00590C9B" w:rsidRPr="00B44153" w:rsidRDefault="00590C9B" w:rsidP="00590C9B">
      <w:pPr>
        <w:contextualSpacing/>
      </w:pPr>
      <w:r>
        <w:lastRenderedPageBreak/>
        <w:t xml:space="preserve">Table 2: Predicting </w:t>
      </w:r>
      <w:proofErr w:type="spellStart"/>
      <w:r>
        <w:t>peritraumatic</w:t>
      </w:r>
      <w:proofErr w:type="spellEnd"/>
      <w:r>
        <w:t xml:space="preserve">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0A595C" w14:paraId="73169D95" w14:textId="77777777" w:rsidTr="00590C9B">
        <w:trPr>
          <w:trHeight w:val="320"/>
        </w:trPr>
        <w:tc>
          <w:tcPr>
            <w:tcW w:w="2969" w:type="dxa"/>
            <w:gridSpan w:val="2"/>
            <w:shd w:val="clear" w:color="auto" w:fill="auto"/>
            <w:noWrap/>
            <w:vAlign w:val="bottom"/>
            <w:hideMark/>
          </w:tcPr>
          <w:p w14:paraId="3BF9BDFB" w14:textId="77777777" w:rsidR="00590C9B" w:rsidRPr="00B44153" w:rsidRDefault="00590C9B" w:rsidP="00590C9B">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590C9B" w:rsidRPr="00B44153" w:rsidRDefault="00590C9B" w:rsidP="00590C9B">
            <w:pPr>
              <w:contextualSpacing/>
              <w:rPr>
                <w:rFonts w:eastAsia="Times New Roman"/>
                <w:color w:val="000000"/>
              </w:rPr>
            </w:pPr>
          </w:p>
        </w:tc>
        <w:tc>
          <w:tcPr>
            <w:tcW w:w="1300" w:type="dxa"/>
            <w:shd w:val="clear" w:color="auto" w:fill="auto"/>
            <w:noWrap/>
            <w:vAlign w:val="bottom"/>
            <w:hideMark/>
          </w:tcPr>
          <w:p w14:paraId="758E6DA2" w14:textId="77777777" w:rsidR="00590C9B" w:rsidRPr="00B44153" w:rsidRDefault="00590C9B" w:rsidP="00590C9B">
            <w:pPr>
              <w:contextualSpacing/>
              <w:rPr>
                <w:rFonts w:eastAsia="Times New Roman"/>
              </w:rPr>
            </w:pPr>
          </w:p>
        </w:tc>
        <w:tc>
          <w:tcPr>
            <w:tcW w:w="1300" w:type="dxa"/>
            <w:shd w:val="clear" w:color="auto" w:fill="auto"/>
            <w:noWrap/>
            <w:vAlign w:val="bottom"/>
            <w:hideMark/>
          </w:tcPr>
          <w:p w14:paraId="7410CD05" w14:textId="77777777" w:rsidR="00590C9B" w:rsidRPr="00B44153" w:rsidRDefault="00590C9B" w:rsidP="00590C9B">
            <w:pPr>
              <w:contextualSpacing/>
              <w:rPr>
                <w:rFonts w:eastAsia="Times New Roman"/>
              </w:rPr>
            </w:pPr>
          </w:p>
        </w:tc>
        <w:tc>
          <w:tcPr>
            <w:tcW w:w="1300" w:type="dxa"/>
            <w:shd w:val="clear" w:color="auto" w:fill="auto"/>
            <w:noWrap/>
            <w:vAlign w:val="bottom"/>
            <w:hideMark/>
          </w:tcPr>
          <w:p w14:paraId="43962BAE" w14:textId="77777777" w:rsidR="00590C9B" w:rsidRPr="00B44153" w:rsidRDefault="00590C9B" w:rsidP="00590C9B">
            <w:pPr>
              <w:contextualSpacing/>
              <w:rPr>
                <w:rFonts w:eastAsia="Times New Roman"/>
              </w:rPr>
            </w:pPr>
          </w:p>
        </w:tc>
      </w:tr>
      <w:tr w:rsidR="000A595C" w14:paraId="77D5BD7A" w14:textId="77777777" w:rsidTr="00590C9B">
        <w:trPr>
          <w:trHeight w:val="320"/>
        </w:trPr>
        <w:tc>
          <w:tcPr>
            <w:tcW w:w="1840" w:type="dxa"/>
            <w:shd w:val="clear" w:color="auto" w:fill="auto"/>
            <w:noWrap/>
            <w:vAlign w:val="bottom"/>
            <w:hideMark/>
          </w:tcPr>
          <w:p w14:paraId="45A84222" w14:textId="77777777" w:rsidR="00590C9B" w:rsidRPr="00B44153" w:rsidRDefault="00590C9B" w:rsidP="00590C9B">
            <w:pPr>
              <w:contextualSpacing/>
              <w:rPr>
                <w:rFonts w:eastAsia="Times New Roman"/>
              </w:rPr>
            </w:pPr>
          </w:p>
        </w:tc>
        <w:tc>
          <w:tcPr>
            <w:tcW w:w="1129" w:type="dxa"/>
            <w:shd w:val="clear" w:color="auto" w:fill="auto"/>
            <w:noWrap/>
            <w:vAlign w:val="bottom"/>
            <w:hideMark/>
          </w:tcPr>
          <w:p w14:paraId="62FDE67F" w14:textId="77777777" w:rsidR="00590C9B" w:rsidRPr="00B44153" w:rsidRDefault="00590C9B" w:rsidP="00590C9B">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590C9B" w:rsidRPr="00B44153" w:rsidRDefault="00590C9B" w:rsidP="00590C9B">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590C9B" w:rsidRPr="00B44153" w:rsidRDefault="00590C9B" w:rsidP="00590C9B">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590C9B" w:rsidRPr="00B44153" w:rsidRDefault="00590C9B" w:rsidP="00590C9B">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300" w:type="dxa"/>
            <w:shd w:val="clear" w:color="auto" w:fill="auto"/>
            <w:noWrap/>
            <w:vAlign w:val="bottom"/>
          </w:tcPr>
          <w:p w14:paraId="5A89E9A8" w14:textId="769A6D71" w:rsidR="00590C9B" w:rsidRPr="00B44153" w:rsidRDefault="00590C9B" w:rsidP="00590C9B">
            <w:pPr>
              <w:contextualSpacing/>
              <w:rPr>
                <w:rFonts w:eastAsia="Times New Roman"/>
                <w:color w:val="000000"/>
              </w:rPr>
            </w:pPr>
            <w:proofErr w:type="spellStart"/>
            <w:r>
              <w:rPr>
                <w:rFonts w:eastAsia="Times New Roman"/>
                <w:color w:val="000000"/>
              </w:rPr>
              <w:t>Signif</w:t>
            </w:r>
            <w:proofErr w:type="spellEnd"/>
            <w:r>
              <w:rPr>
                <w:rFonts w:eastAsia="Times New Roman"/>
                <w:color w:val="000000"/>
              </w:rPr>
              <w:t>.</w:t>
            </w:r>
          </w:p>
        </w:tc>
      </w:tr>
      <w:tr w:rsidR="000A595C" w14:paraId="74CB1788" w14:textId="77777777" w:rsidTr="00590C9B">
        <w:trPr>
          <w:trHeight w:val="320"/>
        </w:trPr>
        <w:tc>
          <w:tcPr>
            <w:tcW w:w="1840" w:type="dxa"/>
            <w:shd w:val="clear" w:color="auto" w:fill="auto"/>
            <w:noWrap/>
            <w:vAlign w:val="bottom"/>
            <w:hideMark/>
          </w:tcPr>
          <w:p w14:paraId="5DD2DD4A" w14:textId="77777777" w:rsidR="00590C9B" w:rsidRPr="00B44153" w:rsidRDefault="00590C9B" w:rsidP="00590C9B">
            <w:pPr>
              <w:contextualSpacing/>
              <w:rPr>
                <w:rFonts w:eastAsia="Times New Roman"/>
                <w:color w:val="000000"/>
              </w:rPr>
            </w:pPr>
            <w:r w:rsidRPr="00B44153">
              <w:rPr>
                <w:rFonts w:eastAsia="Times New Roman"/>
                <w:color w:val="000000"/>
              </w:rPr>
              <w:t>(Intercept)</w:t>
            </w:r>
          </w:p>
        </w:tc>
        <w:tc>
          <w:tcPr>
            <w:tcW w:w="1129" w:type="dxa"/>
            <w:shd w:val="clear" w:color="auto" w:fill="auto"/>
            <w:noWrap/>
            <w:vAlign w:val="bottom"/>
            <w:hideMark/>
          </w:tcPr>
          <w:p w14:paraId="7D805657" w14:textId="77777777" w:rsidR="00590C9B" w:rsidRPr="00B44153" w:rsidRDefault="00590C9B" w:rsidP="00590C9B">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590C9B" w:rsidRPr="00B44153" w:rsidRDefault="00590C9B" w:rsidP="00590C9B">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590C9B" w:rsidRPr="00B44153" w:rsidRDefault="00590C9B" w:rsidP="00590C9B">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590C9B" w:rsidRPr="00B44153" w:rsidRDefault="00590C9B" w:rsidP="00590C9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1DC9696A" w14:textId="77777777" w:rsidTr="00590C9B">
        <w:trPr>
          <w:trHeight w:val="320"/>
        </w:trPr>
        <w:tc>
          <w:tcPr>
            <w:tcW w:w="1840" w:type="dxa"/>
            <w:shd w:val="clear" w:color="auto" w:fill="auto"/>
            <w:noWrap/>
            <w:vAlign w:val="bottom"/>
            <w:hideMark/>
          </w:tcPr>
          <w:p w14:paraId="2E52B651" w14:textId="77777777" w:rsidR="00590C9B" w:rsidRPr="00B44153" w:rsidRDefault="00590C9B" w:rsidP="00590C9B">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590C9B" w:rsidRPr="00B44153" w:rsidRDefault="00590C9B" w:rsidP="00590C9B">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590C9B" w:rsidRPr="00B44153" w:rsidRDefault="00590C9B" w:rsidP="00590C9B">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590C9B" w:rsidRPr="00B44153" w:rsidRDefault="00590C9B" w:rsidP="00590C9B">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590C9B" w:rsidRPr="00B44153" w:rsidRDefault="00590C9B" w:rsidP="00590C9B">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6B1F69A8" w14:textId="77777777" w:rsidTr="00590C9B">
        <w:trPr>
          <w:trHeight w:val="320"/>
        </w:trPr>
        <w:tc>
          <w:tcPr>
            <w:tcW w:w="1840" w:type="dxa"/>
            <w:shd w:val="clear" w:color="auto" w:fill="auto"/>
            <w:noWrap/>
            <w:vAlign w:val="bottom"/>
          </w:tcPr>
          <w:p w14:paraId="449331B9" w14:textId="5F44D56F" w:rsidR="00590C9B" w:rsidRPr="00B44153" w:rsidRDefault="00590C9B" w:rsidP="00590C9B">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590C9B" w:rsidRPr="00B44153" w:rsidRDefault="00590C9B" w:rsidP="00590C9B">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590C9B" w:rsidRPr="00B44153" w:rsidRDefault="00590C9B" w:rsidP="00590C9B">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590C9B" w:rsidRPr="00B44153" w:rsidRDefault="00590C9B" w:rsidP="00590C9B">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590C9B" w:rsidRPr="00B44153" w:rsidRDefault="00590C9B" w:rsidP="00590C9B">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590C9B" w:rsidRPr="00B44153" w:rsidRDefault="00590C9B" w:rsidP="00590C9B">
            <w:pPr>
              <w:contextualSpacing/>
              <w:rPr>
                <w:rFonts w:eastAsia="Times New Roman"/>
                <w:color w:val="000000"/>
              </w:rPr>
            </w:pPr>
          </w:p>
        </w:tc>
      </w:tr>
      <w:tr w:rsidR="000A595C" w14:paraId="4D9DAF9D" w14:textId="77777777" w:rsidTr="00590C9B">
        <w:trPr>
          <w:trHeight w:val="320"/>
        </w:trPr>
        <w:tc>
          <w:tcPr>
            <w:tcW w:w="1840" w:type="dxa"/>
            <w:shd w:val="clear" w:color="auto" w:fill="auto"/>
            <w:noWrap/>
            <w:vAlign w:val="bottom"/>
            <w:hideMark/>
          </w:tcPr>
          <w:p w14:paraId="52DDCCD1" w14:textId="77777777" w:rsidR="00590C9B" w:rsidRPr="00B44153" w:rsidRDefault="00590C9B" w:rsidP="00590C9B">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590C9B" w:rsidRPr="00B44153" w:rsidRDefault="00590C9B" w:rsidP="00590C9B">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590C9B" w:rsidRPr="00B44153" w:rsidRDefault="00590C9B" w:rsidP="00590C9B">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590C9B" w:rsidRPr="00B44153" w:rsidRDefault="00590C9B" w:rsidP="00590C9B">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590C9B" w:rsidRPr="00B44153" w:rsidRDefault="00590C9B" w:rsidP="00590C9B">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590C9B" w:rsidRPr="00B44153" w:rsidRDefault="00590C9B" w:rsidP="00590C9B">
            <w:pPr>
              <w:contextualSpacing/>
              <w:rPr>
                <w:rFonts w:eastAsia="Times New Roman"/>
                <w:color w:val="000000"/>
              </w:rPr>
            </w:pPr>
          </w:p>
        </w:tc>
      </w:tr>
      <w:tr w:rsidR="000A595C" w14:paraId="785FE341" w14:textId="77777777" w:rsidTr="00590C9B">
        <w:trPr>
          <w:trHeight w:val="320"/>
        </w:trPr>
        <w:tc>
          <w:tcPr>
            <w:tcW w:w="1840" w:type="dxa"/>
            <w:shd w:val="clear" w:color="auto" w:fill="auto"/>
            <w:noWrap/>
            <w:vAlign w:val="bottom"/>
            <w:hideMark/>
          </w:tcPr>
          <w:p w14:paraId="35B99D08" w14:textId="77777777" w:rsidR="00590C9B" w:rsidRPr="00B44153" w:rsidRDefault="00590C9B" w:rsidP="00590C9B">
            <w:pPr>
              <w:contextualSpacing/>
              <w:rPr>
                <w:rFonts w:eastAsia="Times New Roman"/>
                <w:color w:val="000000"/>
              </w:rPr>
            </w:pPr>
            <w:r w:rsidRPr="00B44153">
              <w:rPr>
                <w:rFonts w:eastAsia="Times New Roman"/>
                <w:color w:val="000000"/>
              </w:rPr>
              <w:t>Education</w:t>
            </w:r>
          </w:p>
        </w:tc>
        <w:tc>
          <w:tcPr>
            <w:tcW w:w="1129" w:type="dxa"/>
            <w:shd w:val="clear" w:color="auto" w:fill="auto"/>
            <w:noWrap/>
            <w:vAlign w:val="bottom"/>
            <w:hideMark/>
          </w:tcPr>
          <w:p w14:paraId="2CCA1E37" w14:textId="77777777" w:rsidR="00590C9B" w:rsidRPr="00B44153" w:rsidRDefault="00590C9B" w:rsidP="00590C9B">
            <w:pPr>
              <w:contextualSpacing/>
              <w:rPr>
                <w:rFonts w:eastAsia="Times New Roman"/>
                <w:color w:val="000000"/>
              </w:rPr>
            </w:pPr>
            <w:r w:rsidRPr="00B44153">
              <w:rPr>
                <w:rFonts w:eastAsia="Times New Roman"/>
                <w:color w:val="000000"/>
              </w:rPr>
              <w:t>-0.95519</w:t>
            </w:r>
          </w:p>
        </w:tc>
        <w:tc>
          <w:tcPr>
            <w:tcW w:w="1300" w:type="dxa"/>
            <w:shd w:val="clear" w:color="auto" w:fill="auto"/>
            <w:noWrap/>
            <w:vAlign w:val="bottom"/>
            <w:hideMark/>
          </w:tcPr>
          <w:p w14:paraId="60F5E371" w14:textId="77777777" w:rsidR="00590C9B" w:rsidRPr="00B44153" w:rsidRDefault="00590C9B" w:rsidP="00590C9B">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590C9B" w:rsidRPr="00B44153" w:rsidRDefault="00590C9B" w:rsidP="00590C9B">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590C9B" w:rsidRPr="00B44153" w:rsidRDefault="00590C9B" w:rsidP="00590C9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590C9B" w:rsidRPr="00B44153" w:rsidRDefault="00590C9B" w:rsidP="00590C9B">
            <w:pPr>
              <w:contextualSpacing/>
              <w:rPr>
                <w:rFonts w:eastAsia="Times New Roman"/>
                <w:color w:val="000000"/>
              </w:rPr>
            </w:pPr>
            <w:r w:rsidRPr="00B44153">
              <w:rPr>
                <w:rFonts w:eastAsia="Times New Roman"/>
                <w:color w:val="000000"/>
              </w:rPr>
              <w:t>***</w:t>
            </w:r>
          </w:p>
        </w:tc>
      </w:tr>
      <w:tr w:rsidR="000A595C" w14:paraId="14B83662" w14:textId="77777777" w:rsidTr="00590C9B">
        <w:trPr>
          <w:trHeight w:val="320"/>
        </w:trPr>
        <w:tc>
          <w:tcPr>
            <w:tcW w:w="1840" w:type="dxa"/>
            <w:shd w:val="clear" w:color="auto" w:fill="auto"/>
            <w:noWrap/>
            <w:vAlign w:val="bottom"/>
            <w:hideMark/>
          </w:tcPr>
          <w:p w14:paraId="119E296E" w14:textId="77777777" w:rsidR="00590C9B" w:rsidRPr="00B44153" w:rsidRDefault="00590C9B" w:rsidP="00590C9B">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590C9B" w:rsidRPr="00B44153" w:rsidRDefault="00590C9B" w:rsidP="00590C9B">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590C9B" w:rsidRPr="00B44153" w:rsidRDefault="00590C9B" w:rsidP="00590C9B">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590C9B" w:rsidRPr="00B44153" w:rsidRDefault="00590C9B" w:rsidP="00590C9B">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590C9B" w:rsidRPr="00B44153" w:rsidRDefault="00590C9B" w:rsidP="00590C9B">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590C9B" w:rsidRPr="00B44153" w:rsidRDefault="00590C9B" w:rsidP="00590C9B">
            <w:pPr>
              <w:contextualSpacing/>
              <w:rPr>
                <w:rFonts w:eastAsia="Times New Roman"/>
                <w:color w:val="000000"/>
              </w:rPr>
            </w:pPr>
          </w:p>
        </w:tc>
      </w:tr>
    </w:tbl>
    <w:p w14:paraId="2EE0778E" w14:textId="01FCAC09" w:rsidR="00590C9B" w:rsidRPr="00B44153" w:rsidRDefault="00590C9B" w:rsidP="00590C9B">
      <w:pPr>
        <w:contextualSpacing/>
      </w:pPr>
      <w:proofErr w:type="spellStart"/>
      <w:r w:rsidRPr="00B44153">
        <w:t>Signif</w:t>
      </w:r>
      <w:proofErr w:type="spellEnd"/>
      <w:r w:rsidRPr="00B44153">
        <w:t>. codes:  0 '***' 0.001 '**' 0.01 '*' 0.05 '.' 0.1 ' ' 1</w:t>
      </w:r>
      <w:r>
        <w:t xml:space="preserve">; </w:t>
      </w:r>
      <w:r w:rsidRPr="00B44153">
        <w:rPr>
          <w:rFonts w:eastAsia="Times New Roman"/>
          <w:color w:val="000000"/>
        </w:rPr>
        <w:t>Residual standard error: 11.16 on 187 degrees of freedom; Multiple R-squared:  0.1637; Adjusted R-squared:  0.1414; F-statistic: 7.323 on 5 and 187 DF, p-value: 2.731e-06</w:t>
      </w:r>
    </w:p>
    <w:p w14:paraId="2577E197" w14:textId="77777777" w:rsidR="00590C9B" w:rsidRDefault="00590C9B" w:rsidP="00590C9B">
      <w:pPr>
        <w:contextualSpacing/>
      </w:pPr>
    </w:p>
    <w:p w14:paraId="42229F1E" w14:textId="6B57E1A2" w:rsidR="00590C9B" w:rsidRPr="00E15A49" w:rsidRDefault="00590C9B" w:rsidP="00590C9B">
      <w:pPr>
        <w:contextualSpacing/>
      </w:pPr>
      <w:r w:rsidRPr="002B70F5">
        <w:rPr>
          <w:b/>
        </w:rPr>
        <w:t>Mediation models</w:t>
      </w:r>
    </w:p>
    <w:p w14:paraId="1195B616" w14:textId="46B8B376" w:rsidR="00590C9B" w:rsidRPr="00B44153" w:rsidRDefault="00590C9B" w:rsidP="00590C9B">
      <w:pPr>
        <w:pStyle w:val="ListParagraph"/>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Pr>
          <w:rFonts w:ascii="Times New Roman" w:hAnsi="Times New Roman" w:cs="Times New Roman"/>
          <w:sz w:val="24"/>
          <w:szCs w:val="24"/>
          <w:lang w:val="en-US"/>
        </w:rPr>
        <w:t xml:space="preserve">in trying to understand the role of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dissociation, we tried </w:t>
      </w:r>
      <w:r>
        <w:rPr>
          <w:rStyle w:val="CommentReference"/>
        </w:rPr>
        <w:commentReference w:id="138"/>
      </w:r>
      <w:r w:rsidRPr="00B44153">
        <w:rPr>
          <w:rFonts w:ascii="Times New Roman" w:hAnsi="Times New Roman" w:cs="Times New Roman"/>
          <w:sz w:val="24"/>
          <w:szCs w:val="24"/>
          <w:lang w:val="en-US"/>
        </w:rPr>
        <w:t xml:space="preserve">mediational models in which </w:t>
      </w:r>
      <w:r>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Pr>
          <w:rFonts w:ascii="Times New Roman" w:hAnsi="Times New Roman" w:cs="Times New Roman"/>
          <w:sz w:val="24"/>
          <w:szCs w:val="24"/>
          <w:lang w:val="en-US"/>
        </w:rPr>
        <w:t xml:space="preserve">were included as </w:t>
      </w:r>
      <w:proofErr w:type="spellStart"/>
      <w:r>
        <w:rPr>
          <w:rFonts w:ascii="Times New Roman" w:hAnsi="Times New Roman" w:cs="Times New Roman"/>
          <w:sz w:val="24"/>
          <w:szCs w:val="24"/>
          <w:lang w:val="en-US"/>
        </w:rPr>
        <w:t>meditional</w:t>
      </w:r>
      <w:proofErr w:type="spellEnd"/>
      <w:r>
        <w:rPr>
          <w:rFonts w:ascii="Times New Roman" w:hAnsi="Times New Roman" w:cs="Times New Roman"/>
          <w:sz w:val="24"/>
          <w:szCs w:val="24"/>
          <w:lang w:val="en-US"/>
        </w:rPr>
        <w:t xml:space="preserve"> variables. Contrary to our hypothesis, dissociation was not a significant mediator between traumatic load and PTSD symptomatology (p=0.33; see Table 3).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contrary to our hypothesis, education was not a significant mediator between traumatic load and PTSD symptomatology (p=0.33; see Table 4).</w:t>
      </w:r>
    </w:p>
    <w:p w14:paraId="085C3B53" w14:textId="0AFE3388" w:rsidR="00590C9B" w:rsidRDefault="00590C9B" w:rsidP="00590C9B">
      <w:pPr>
        <w:contextualSpacing/>
      </w:pPr>
    </w:p>
    <w:p w14:paraId="550B9AC2" w14:textId="73FAA996" w:rsidR="00590C9B" w:rsidRPr="00B44153" w:rsidRDefault="00590C9B" w:rsidP="00590C9B">
      <w:pPr>
        <w:contextualSpacing/>
      </w:pPr>
      <w:r>
        <w:t xml:space="preserve">Table 3: </w:t>
      </w:r>
      <w:proofErr w:type="spellStart"/>
      <w:r>
        <w:t>Peritraumatic</w:t>
      </w:r>
      <w:proofErr w:type="spellEnd"/>
      <w:r>
        <w:t xml:space="preserve">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0A595C" w14:paraId="6D72374F"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590C9B" w:rsidRPr="00B44153" w:rsidRDefault="00590C9B" w:rsidP="00590C9B">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590C9B" w:rsidRPr="00B44153" w:rsidRDefault="00590C9B" w:rsidP="00590C9B">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590C9B" w:rsidRPr="00B44153" w:rsidRDefault="00590C9B" w:rsidP="00590C9B">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590C9B" w:rsidRPr="00B44153" w:rsidRDefault="00590C9B" w:rsidP="00590C9B">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590C9B" w:rsidRPr="00B44153" w:rsidRDefault="00590C9B" w:rsidP="00590C9B">
            <w:pPr>
              <w:contextualSpacing/>
              <w:rPr>
                <w:rFonts w:eastAsia="Times New Roman"/>
                <w:color w:val="000000"/>
              </w:rPr>
            </w:pPr>
            <w:r w:rsidRPr="00B44153">
              <w:rPr>
                <w:rFonts w:eastAsia="Times New Roman"/>
                <w:color w:val="000000"/>
              </w:rPr>
              <w:t>p-value</w:t>
            </w:r>
          </w:p>
        </w:tc>
      </w:tr>
      <w:tr w:rsidR="000A595C" w14:paraId="49070B80"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590C9B" w:rsidRPr="00B44153" w:rsidRDefault="00590C9B" w:rsidP="00590C9B">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590C9B" w:rsidRPr="00B44153" w:rsidRDefault="00590C9B" w:rsidP="00590C9B">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590C9B" w:rsidRPr="00B44153" w:rsidRDefault="00590C9B" w:rsidP="00590C9B">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590C9B" w:rsidRPr="00B44153" w:rsidRDefault="00590C9B" w:rsidP="00590C9B">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590C9B" w:rsidRPr="00B44153" w:rsidRDefault="00590C9B" w:rsidP="00590C9B">
            <w:pPr>
              <w:contextualSpacing/>
              <w:rPr>
                <w:rFonts w:eastAsia="Times New Roman"/>
                <w:color w:val="000000"/>
              </w:rPr>
            </w:pPr>
            <w:r w:rsidRPr="00B44153">
              <w:rPr>
                <w:rFonts w:eastAsia="Times New Roman"/>
                <w:color w:val="000000"/>
              </w:rPr>
              <w:t>0.25</w:t>
            </w:r>
          </w:p>
        </w:tc>
      </w:tr>
      <w:tr w:rsidR="000A595C" w14:paraId="5A5B97E4"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590C9B" w:rsidRPr="00B44153" w:rsidRDefault="00590C9B" w:rsidP="00590C9B">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590C9B" w:rsidRPr="00B44153" w:rsidRDefault="00590C9B" w:rsidP="00590C9B">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590C9B" w:rsidRPr="00B44153" w:rsidRDefault="00590C9B" w:rsidP="00590C9B">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590C9B" w:rsidRPr="00B44153" w:rsidRDefault="00590C9B" w:rsidP="00590C9B">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590C9B" w:rsidRPr="00B44153" w:rsidRDefault="00590C9B" w:rsidP="00590C9B">
            <w:pPr>
              <w:contextualSpacing/>
              <w:rPr>
                <w:rFonts w:eastAsia="Times New Roman"/>
                <w:color w:val="000000"/>
              </w:rPr>
            </w:pPr>
            <w:r w:rsidRPr="00B44153">
              <w:rPr>
                <w:rFonts w:eastAsia="Times New Roman"/>
                <w:color w:val="000000"/>
              </w:rPr>
              <w:t>0.34</w:t>
            </w:r>
          </w:p>
        </w:tc>
      </w:tr>
      <w:tr w:rsidR="000A595C" w14:paraId="744D5CDE"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590C9B" w:rsidRPr="00B44153" w:rsidRDefault="00590C9B" w:rsidP="00590C9B">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590C9B" w:rsidRPr="00B44153" w:rsidRDefault="00590C9B" w:rsidP="00590C9B">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590C9B" w:rsidRPr="00B44153" w:rsidRDefault="00590C9B" w:rsidP="00590C9B">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590C9B" w:rsidRPr="00B44153" w:rsidRDefault="00590C9B" w:rsidP="00590C9B">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590C9B" w:rsidRPr="00B44153" w:rsidRDefault="00590C9B" w:rsidP="00590C9B">
            <w:pPr>
              <w:contextualSpacing/>
              <w:rPr>
                <w:rFonts w:eastAsia="Times New Roman"/>
                <w:color w:val="000000"/>
              </w:rPr>
            </w:pPr>
            <w:r w:rsidRPr="00B44153">
              <w:rPr>
                <w:rFonts w:eastAsia="Times New Roman"/>
                <w:color w:val="000000"/>
              </w:rPr>
              <w:t>0.18</w:t>
            </w:r>
          </w:p>
        </w:tc>
      </w:tr>
      <w:tr w:rsidR="000A595C" w14:paraId="0D9735E0"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590C9B" w:rsidRPr="00B44153" w:rsidRDefault="00590C9B" w:rsidP="00590C9B">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590C9B" w:rsidRPr="00B44153" w:rsidRDefault="00590C9B" w:rsidP="00590C9B">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590C9B" w:rsidRPr="00B44153" w:rsidRDefault="00590C9B" w:rsidP="00590C9B">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590C9B" w:rsidRPr="00B44153" w:rsidRDefault="00590C9B" w:rsidP="00590C9B">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590C9B" w:rsidRPr="00B44153" w:rsidRDefault="00590C9B" w:rsidP="00590C9B">
            <w:pPr>
              <w:contextualSpacing/>
              <w:rPr>
                <w:rFonts w:eastAsia="Times New Roman"/>
                <w:color w:val="000000"/>
              </w:rPr>
            </w:pPr>
            <w:r w:rsidRPr="00B44153">
              <w:rPr>
                <w:rFonts w:eastAsia="Times New Roman"/>
                <w:color w:val="000000"/>
              </w:rPr>
              <w:t>0.33</w:t>
            </w:r>
          </w:p>
        </w:tc>
      </w:tr>
      <w:tr w:rsidR="000A595C" w14:paraId="2DFF22EC" w14:textId="77777777" w:rsidTr="00590C9B">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590C9B" w:rsidRPr="00B44153" w:rsidRDefault="00590C9B" w:rsidP="00590C9B">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590C9B" w:rsidRPr="00B44153" w:rsidRDefault="00590C9B" w:rsidP="00590C9B">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590C9B" w:rsidRPr="00B44153" w:rsidRDefault="00590C9B" w:rsidP="00590C9B">
            <w:pPr>
              <w:contextualSpacing/>
              <w:rPr>
                <w:rFonts w:eastAsia="Times New Roman"/>
              </w:rPr>
            </w:pPr>
          </w:p>
        </w:tc>
      </w:tr>
    </w:tbl>
    <w:p w14:paraId="2FEB9146" w14:textId="77777777" w:rsidR="00590C9B" w:rsidRPr="00B44153" w:rsidRDefault="00590C9B" w:rsidP="00590C9B">
      <w:pPr>
        <w:contextualSpacing/>
      </w:pPr>
    </w:p>
    <w:p w14:paraId="7A3E0D90" w14:textId="77777777" w:rsidR="00590C9B" w:rsidRPr="00B44153" w:rsidRDefault="00590C9B" w:rsidP="00590C9B">
      <w:pPr>
        <w:contextualSpacing/>
      </w:pPr>
    </w:p>
    <w:p w14:paraId="22D6B8BB" w14:textId="71C5D54E" w:rsidR="00590C9B" w:rsidRPr="00B44153" w:rsidRDefault="00590C9B" w:rsidP="00590C9B">
      <w:pPr>
        <w:contextualSpacing/>
      </w:pPr>
      <w:r>
        <w:t xml:space="preserve">Table 4: </w:t>
      </w:r>
      <w:proofErr w:type="spellStart"/>
      <w:r>
        <w:t>Peritraumatic</w:t>
      </w:r>
      <w:proofErr w:type="spellEnd"/>
      <w:r>
        <w:t xml:space="preserve"> dissociation as a mediator between years of education and PTSD</w:t>
      </w:r>
    </w:p>
    <w:tbl>
      <w:tblPr>
        <w:tblW w:w="8838" w:type="dxa"/>
        <w:tblInd w:w="-5" w:type="dxa"/>
        <w:tblLook w:val="04A0" w:firstRow="1" w:lastRow="0" w:firstColumn="1" w:lastColumn="0" w:noHBand="0" w:noVBand="1"/>
      </w:tblPr>
      <w:tblGrid>
        <w:gridCol w:w="1767"/>
        <w:gridCol w:w="1767"/>
        <w:gridCol w:w="1768"/>
        <w:gridCol w:w="1768"/>
        <w:gridCol w:w="1768"/>
      </w:tblGrid>
      <w:tr w:rsidR="000A595C" w14:paraId="51FAD207"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590C9B" w:rsidRPr="00B44153" w:rsidRDefault="00590C9B" w:rsidP="00590C9B">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590C9B" w:rsidRPr="00B44153" w:rsidRDefault="00590C9B" w:rsidP="00590C9B">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590C9B" w:rsidRPr="00B44153" w:rsidRDefault="00590C9B" w:rsidP="00590C9B">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590C9B" w:rsidRPr="00B44153" w:rsidRDefault="00590C9B" w:rsidP="00590C9B">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590C9B" w:rsidRPr="00B44153" w:rsidRDefault="00590C9B" w:rsidP="00590C9B">
            <w:pPr>
              <w:contextualSpacing/>
              <w:rPr>
                <w:rFonts w:eastAsia="Times New Roman"/>
                <w:color w:val="000000"/>
              </w:rPr>
            </w:pPr>
            <w:r w:rsidRPr="00B44153">
              <w:rPr>
                <w:rFonts w:eastAsia="Times New Roman"/>
                <w:color w:val="000000"/>
              </w:rPr>
              <w:t>p-value</w:t>
            </w:r>
          </w:p>
        </w:tc>
      </w:tr>
      <w:tr w:rsidR="000A595C" w14:paraId="71183D62"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590C9B" w:rsidRPr="00B44153" w:rsidRDefault="00590C9B" w:rsidP="00590C9B">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590C9B" w:rsidRPr="00B44153" w:rsidRDefault="00590C9B" w:rsidP="00590C9B">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590C9B" w:rsidRPr="00B44153" w:rsidRDefault="00590C9B" w:rsidP="00590C9B">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590C9B" w:rsidRPr="00B44153" w:rsidRDefault="00590C9B" w:rsidP="00590C9B">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590C9B" w:rsidRPr="00B44153" w:rsidRDefault="00590C9B" w:rsidP="00590C9B">
            <w:pPr>
              <w:contextualSpacing/>
              <w:rPr>
                <w:rFonts w:eastAsia="Times New Roman"/>
                <w:color w:val="000000"/>
              </w:rPr>
            </w:pPr>
            <w:r w:rsidRPr="00B44153">
              <w:rPr>
                <w:rFonts w:eastAsia="Times New Roman"/>
                <w:color w:val="000000"/>
              </w:rPr>
              <w:t>0.25</w:t>
            </w:r>
          </w:p>
        </w:tc>
      </w:tr>
      <w:tr w:rsidR="000A595C" w14:paraId="3BE8CE39"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590C9B" w:rsidRPr="00B44153" w:rsidRDefault="00590C9B" w:rsidP="00590C9B">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590C9B" w:rsidRPr="00B44153" w:rsidRDefault="00590C9B" w:rsidP="00590C9B">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590C9B" w:rsidRPr="00B44153" w:rsidRDefault="00590C9B" w:rsidP="00590C9B">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590C9B" w:rsidRPr="00B44153" w:rsidRDefault="00590C9B" w:rsidP="00590C9B">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590C9B" w:rsidRPr="00B44153" w:rsidRDefault="00590C9B" w:rsidP="00590C9B">
            <w:pPr>
              <w:contextualSpacing/>
              <w:rPr>
                <w:rFonts w:eastAsia="Times New Roman"/>
                <w:color w:val="000000"/>
              </w:rPr>
            </w:pPr>
            <w:r w:rsidRPr="00B44153">
              <w:rPr>
                <w:rFonts w:eastAsia="Times New Roman"/>
                <w:color w:val="000000"/>
              </w:rPr>
              <w:t>0.35</w:t>
            </w:r>
          </w:p>
        </w:tc>
      </w:tr>
      <w:tr w:rsidR="000A595C" w14:paraId="4FEB114D"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590C9B" w:rsidRPr="00B44153" w:rsidRDefault="00590C9B" w:rsidP="00590C9B">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590C9B" w:rsidRPr="00B44153" w:rsidRDefault="00590C9B" w:rsidP="00590C9B">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590C9B" w:rsidRPr="00B44153" w:rsidRDefault="00590C9B" w:rsidP="00590C9B">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590C9B" w:rsidRPr="00B44153" w:rsidRDefault="00590C9B" w:rsidP="00590C9B">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590C9B" w:rsidRPr="00B44153" w:rsidRDefault="00590C9B" w:rsidP="00590C9B">
            <w:pPr>
              <w:contextualSpacing/>
              <w:rPr>
                <w:rFonts w:eastAsia="Times New Roman"/>
                <w:color w:val="000000"/>
              </w:rPr>
            </w:pPr>
            <w:r w:rsidRPr="00B44153">
              <w:rPr>
                <w:rFonts w:eastAsia="Times New Roman"/>
                <w:color w:val="000000"/>
              </w:rPr>
              <w:t>0.18</w:t>
            </w:r>
          </w:p>
        </w:tc>
      </w:tr>
      <w:tr w:rsidR="000A595C" w14:paraId="21D561EF" w14:textId="77777777" w:rsidTr="00590C9B">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590C9B" w:rsidRPr="00B44153" w:rsidRDefault="00590C9B" w:rsidP="00590C9B">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590C9B" w:rsidRPr="00B44153" w:rsidRDefault="00590C9B" w:rsidP="00590C9B">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590C9B" w:rsidRPr="00B44153" w:rsidRDefault="00590C9B" w:rsidP="00590C9B">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590C9B" w:rsidRPr="00B44153" w:rsidRDefault="00590C9B" w:rsidP="00590C9B">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590C9B" w:rsidRPr="00B44153" w:rsidRDefault="00590C9B" w:rsidP="00590C9B">
            <w:pPr>
              <w:contextualSpacing/>
              <w:rPr>
                <w:rFonts w:eastAsia="Times New Roman"/>
                <w:color w:val="000000"/>
              </w:rPr>
            </w:pPr>
            <w:r w:rsidRPr="00B44153">
              <w:rPr>
                <w:rFonts w:eastAsia="Times New Roman"/>
                <w:color w:val="000000"/>
              </w:rPr>
              <w:t>0.33</w:t>
            </w:r>
          </w:p>
        </w:tc>
      </w:tr>
      <w:tr w:rsidR="000A595C" w14:paraId="3C086480" w14:textId="77777777" w:rsidTr="00590C9B">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590C9B" w:rsidRPr="00B44153" w:rsidRDefault="00590C9B" w:rsidP="00590C9B">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590C9B" w:rsidRPr="00B44153" w:rsidRDefault="00590C9B" w:rsidP="00590C9B">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590C9B" w:rsidRPr="00B44153" w:rsidRDefault="00590C9B" w:rsidP="00590C9B">
            <w:pPr>
              <w:contextualSpacing/>
              <w:rPr>
                <w:rFonts w:eastAsia="Times New Roman"/>
              </w:rPr>
            </w:pPr>
          </w:p>
        </w:tc>
      </w:tr>
    </w:tbl>
    <w:p w14:paraId="290463D5" w14:textId="77777777" w:rsidR="00590C9B" w:rsidRDefault="00590C9B" w:rsidP="00590C9B">
      <w:pPr>
        <w:contextualSpacing/>
      </w:pPr>
    </w:p>
    <w:p w14:paraId="6C20AEB4" w14:textId="77777777" w:rsidR="00590C9B" w:rsidRDefault="00590C9B" w:rsidP="00590C9B">
      <w:pPr>
        <w:contextualSpacing/>
      </w:pPr>
    </w:p>
    <w:p w14:paraId="6FA04D25" w14:textId="77777777" w:rsidR="00590C9B" w:rsidRDefault="00590C9B">
      <w:pPr>
        <w:spacing w:line="276" w:lineRule="auto"/>
        <w:rPr>
          <w:b/>
        </w:rPr>
      </w:pPr>
      <w:r>
        <w:rPr>
          <w:b/>
        </w:rPr>
        <w:br w:type="page"/>
      </w:r>
    </w:p>
    <w:p w14:paraId="0F70F9AA" w14:textId="36C99D32" w:rsidR="00590C9B" w:rsidRPr="002B70F5" w:rsidRDefault="00590C9B" w:rsidP="00590C9B">
      <w:pPr>
        <w:contextualSpacing/>
        <w:jc w:val="center"/>
        <w:rPr>
          <w:b/>
        </w:rPr>
      </w:pPr>
      <w:r w:rsidRPr="002B70F5">
        <w:rPr>
          <w:b/>
        </w:rPr>
        <w:lastRenderedPageBreak/>
        <w:t>Discussion</w:t>
      </w:r>
    </w:p>
    <w:p w14:paraId="6DD7A53F" w14:textId="77777777" w:rsidR="00590C9B" w:rsidRPr="00B44153" w:rsidRDefault="00590C9B" w:rsidP="00590C9B">
      <w:pPr>
        <w:contextualSpacing/>
      </w:pPr>
    </w:p>
    <w:p w14:paraId="5ABA4CE8" w14:textId="576AC0B0" w:rsidR="00590C9B" w:rsidRDefault="00590C9B" w:rsidP="00590C9B">
      <w:pPr>
        <w:ind w:firstLine="720"/>
      </w:pPr>
      <w:r w:rsidRPr="002C1C43">
        <w:t xml:space="preserve">With a medical sample of adults who attended the ER after experiencing or witnessing a traumatic event, we assessed the role of </w:t>
      </w:r>
      <w:proofErr w:type="spellStart"/>
      <w:r w:rsidRPr="002C1C43">
        <w:t>peritraumatic</w:t>
      </w:r>
      <w:proofErr w:type="spellEnd"/>
      <w:r w:rsidRPr="002C1C43">
        <w:t xml:space="preserve"> dissociation in the development of PTSD</w:t>
      </w:r>
      <w:r>
        <w:t>. In order to do this, we p</w:t>
      </w:r>
      <w:r w:rsidRPr="00B44153">
        <w:t>redict</w:t>
      </w:r>
      <w:r>
        <w:t>ed</w:t>
      </w:r>
      <w:r w:rsidRPr="00B44153">
        <w:t xml:space="preserve"> which subjects would develop </w:t>
      </w:r>
      <w:proofErr w:type="spellStart"/>
      <w:r w:rsidRPr="00B44153">
        <w:t>peritraumatic</w:t>
      </w:r>
      <w:proofErr w:type="spellEnd"/>
      <w:r>
        <w:t xml:space="preserve"> dissociation; a</w:t>
      </w:r>
      <w:r w:rsidRPr="00B44153">
        <w:t>ssess</w:t>
      </w:r>
      <w:r>
        <w:t>ed</w:t>
      </w:r>
      <w:r w:rsidRPr="00B44153">
        <w:t xml:space="preserve"> the role of dissociation as a predictor of PTSD symptomatology; </w:t>
      </w:r>
      <w:r>
        <w:t>and tested</w:t>
      </w:r>
      <w:r w:rsidRPr="00B44153">
        <w:t xml:space="preserve"> mediational model</w:t>
      </w:r>
      <w:r>
        <w:t>s</w:t>
      </w:r>
      <w:r w:rsidRPr="00B44153">
        <w:t xml:space="preserve"> with dissociation mediating between traumatic load</w:t>
      </w:r>
      <w:r>
        <w:t>, and education,</w:t>
      </w:r>
      <w:r w:rsidRPr="00B44153">
        <w:t xml:space="preserve"> and PTSD symptomatology</w:t>
      </w:r>
      <w:r>
        <w:t>.</w:t>
      </w:r>
    </w:p>
    <w:p w14:paraId="2F88EDBA" w14:textId="44420662" w:rsidR="00590C9B" w:rsidRDefault="00590C9B" w:rsidP="00590C9B">
      <w:pPr>
        <w:ind w:firstLine="720"/>
        <w:contextualSpacing/>
      </w:pPr>
      <w:r>
        <w:t xml:space="preserve">Almost half </w:t>
      </w:r>
      <w:r w:rsidRPr="00B44153">
        <w:t xml:space="preserve">(45.61%) </w:t>
      </w:r>
      <w:r>
        <w:t xml:space="preserve">of individuals who had suffered a traumatic event met criteria for PTSD a month later. This seems to be high, considering that previous literature reports that only a </w:t>
      </w:r>
      <w:r>
        <w:rPr>
          <w:color w:val="212121"/>
          <w:lang w:val="en"/>
        </w:rPr>
        <w:t xml:space="preserve">minority </w:t>
      </w:r>
      <w:r w:rsidRPr="00B44153">
        <w:rPr>
          <w:color w:val="212121"/>
          <w:lang w:val="en"/>
        </w:rPr>
        <w:t xml:space="preserve">of those who experience a trauma will develop long-term emotional </w:t>
      </w:r>
      <w:r>
        <w:rPr>
          <w:color w:val="212121"/>
          <w:lang w:val="en"/>
        </w:rPr>
        <w:t>sequelae</w:t>
      </w:r>
      <w:r w:rsidRPr="00B44153">
        <w:rPr>
          <w:color w:val="212121"/>
          <w:lang w:val="en"/>
        </w:rPr>
        <w:t xml:space="preserve"> such as </w:t>
      </w:r>
      <w:r>
        <w:rPr>
          <w:color w:val="212121"/>
          <w:lang w:val="en"/>
        </w:rPr>
        <w:t>PTSD (</w:t>
      </w:r>
      <w:r w:rsidRPr="00B44153">
        <w:rPr>
          <w:color w:val="212121"/>
          <w:lang w:val="en"/>
        </w:rPr>
        <w:t xml:space="preserve">Cova, Rincon, </w:t>
      </w:r>
      <w:proofErr w:type="spellStart"/>
      <w:r w:rsidRPr="00B44153">
        <w:rPr>
          <w:color w:val="212121"/>
          <w:lang w:val="en"/>
        </w:rPr>
        <w:t>Grandón</w:t>
      </w:r>
      <w:proofErr w:type="spellEnd"/>
      <w:r w:rsidRPr="00B44153">
        <w:rPr>
          <w:color w:val="212121"/>
          <w:lang w:val="en"/>
        </w:rPr>
        <w:t>, &amp; Vicente, 2011)</w:t>
      </w:r>
      <w:r>
        <w:rPr>
          <w:color w:val="212121"/>
          <w:lang w:val="en"/>
        </w:rPr>
        <w:t xml:space="preserve">. This percentage is particularly high considering that our sample excluded individuals who could not participate in the study due to the severity of their physical condition or who were receiving mental health treatment. </w:t>
      </w:r>
    </w:p>
    <w:p w14:paraId="12ADB550" w14:textId="18715471" w:rsidR="00590C9B" w:rsidRPr="00AE2425" w:rsidRDefault="00590C9B" w:rsidP="00590C9B">
      <w:pPr>
        <w:ind w:firstLine="720"/>
        <w:contextualSpacing/>
      </w:pPr>
      <w:r w:rsidRPr="00AE2425">
        <w:t xml:space="preserve">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 can be understood considering </w:t>
      </w:r>
      <w:r>
        <w:t xml:space="preserve">van der </w:t>
      </w:r>
      <w:proofErr w:type="spellStart"/>
      <w:r>
        <w:t>Kolk’</w:t>
      </w:r>
      <w:r w:rsidRPr="00AE2425">
        <w:t>s</w:t>
      </w:r>
      <w:proofErr w:type="spellEnd"/>
      <w:r w:rsidRPr="00AE2425">
        <w:t xml:space="preserve"> (1996; 2014) theory. According to this author, when an individual dissociates during a traumatic event, emotional and sensorial aspects of the experiences are split off from normal consciousness and cannot be normally integrated and stored in memory. Then this split of aspects intrudes into the present i</w:t>
      </w:r>
      <w:r>
        <w:rPr>
          <w:rStyle w:val="CommentReference"/>
        </w:rPr>
        <w:commentReference w:id="139"/>
      </w:r>
      <w:r>
        <w:t>n the form of symptoms present</w:t>
      </w:r>
      <w:r w:rsidRPr="00AE2425">
        <w:t xml:space="preserve"> in PTSD, such as flashbacks and nightmares. Thus, dissociation during a traumatic event would be responsible for many of the later symptoms. </w:t>
      </w:r>
    </w:p>
    <w:p w14:paraId="0D281A06" w14:textId="0AB9F388" w:rsidR="00590C9B" w:rsidRDefault="00590C9B" w:rsidP="00590C9B">
      <w:pPr>
        <w:ind w:firstLine="720"/>
        <w:contextualSpacing/>
        <w:rPr>
          <w:color w:val="000000" w:themeColor="text1"/>
        </w:rPr>
      </w:pPr>
      <w:proofErr w:type="gramStart"/>
      <w:r w:rsidRPr="00AE2425">
        <w:t>Also</w:t>
      </w:r>
      <w:proofErr w:type="gramEnd"/>
      <w:r w:rsidRPr="00AE2425">
        <w:t xml:space="preserve"> as hypothesized, individuals who had suffered more </w:t>
      </w:r>
      <w:r>
        <w:t>traumatic events in their life</w:t>
      </w:r>
      <w:r w:rsidRPr="00AE2425">
        <w:t xml:space="preserve">, were more likely to present </w:t>
      </w:r>
      <w:proofErr w:type="spellStart"/>
      <w:r w:rsidRPr="00AE2425">
        <w:t>peritraumatic</w:t>
      </w:r>
      <w:proofErr w:type="spellEnd"/>
      <w:r w:rsidRPr="00AE2425">
        <w:t xml:space="preserve"> dissociation. These findings are consistent with the results of two meta-analyses (Brewin et al., 2000; Ozer et al., 2003). </w:t>
      </w:r>
      <w:r>
        <w:t>Our results highlight the key role that past trauma history plays in the response to a new traumatic event. As previous research has shown, previous traumatic experiences increase the likelihood of dissociating during a traumatic event (</w:t>
      </w:r>
      <w:r w:rsidRPr="00B44153">
        <w:rPr>
          <w:color w:val="000000" w:themeColor="text1"/>
        </w:rPr>
        <w:t>Bernstein and Putnam</w:t>
      </w:r>
      <w:r>
        <w:rPr>
          <w:color w:val="000000" w:themeColor="text1"/>
        </w:rPr>
        <w:t>; 1</w:t>
      </w:r>
      <w:r w:rsidRPr="00B44153">
        <w:rPr>
          <w:color w:val="000000" w:themeColor="text1"/>
        </w:rPr>
        <w:t>986</w:t>
      </w:r>
      <w:r>
        <w:rPr>
          <w:color w:val="000000" w:themeColor="text1"/>
        </w:rPr>
        <w:t xml:space="preserve">; </w:t>
      </w:r>
      <w:r w:rsidRPr="00B44153">
        <w:rPr>
          <w:color w:val="000000" w:themeColor="text1"/>
        </w:rPr>
        <w:t xml:space="preserve">Dutra, Bureau, Holmes, &amp; </w:t>
      </w:r>
      <w:proofErr w:type="spellStart"/>
      <w:r w:rsidRPr="00B44153">
        <w:rPr>
          <w:color w:val="000000" w:themeColor="text1"/>
        </w:rPr>
        <w:t>Lyubchik</w:t>
      </w:r>
      <w:proofErr w:type="spellEnd"/>
      <w:r w:rsidRPr="00B44153">
        <w:rPr>
          <w:color w:val="000000" w:themeColor="text1"/>
        </w:rPr>
        <w:t>, 2009)</w:t>
      </w:r>
      <w:r>
        <w:rPr>
          <w:color w:val="000000" w:themeColor="text1"/>
        </w:rPr>
        <w:t>.</w:t>
      </w:r>
      <w:r w:rsidRPr="00B44153">
        <w:rPr>
          <w:color w:val="000000" w:themeColor="text1"/>
        </w:rPr>
        <w:t xml:space="preserve"> </w:t>
      </w:r>
    </w:p>
    <w:p w14:paraId="0E795BF6" w14:textId="770CF1CB" w:rsidR="000B0304" w:rsidRPr="000B0304" w:rsidRDefault="00590C9B" w:rsidP="000B0304">
      <w:pPr>
        <w:ind w:firstLine="720"/>
        <w:contextualSpacing/>
        <w:rPr>
          <w:ins w:id="140" w:author="Microsoft Office User" w:date="2017-08-18T12:07:00Z"/>
          <w:rPrChange w:id="141" w:author="Microsoft Office User" w:date="2017-08-18T12:12:00Z">
            <w:rPr>
              <w:ins w:id="142" w:author="Microsoft Office User" w:date="2017-08-18T12:07:00Z"/>
              <w:color w:val="000000" w:themeColor="text1"/>
            </w:rPr>
          </w:rPrChange>
        </w:rPr>
      </w:pPr>
      <w:r>
        <w:t xml:space="preserve">We also found that education was a protective factor, with persons with more years of education being less likely to present </w:t>
      </w:r>
      <w:proofErr w:type="spellStart"/>
      <w:r>
        <w:t>peritraumatic</w:t>
      </w:r>
      <w:proofErr w:type="spellEnd"/>
      <w:r>
        <w:t xml:space="preserve"> dissociation. </w:t>
      </w:r>
      <w:ins w:id="143" w:author="Microsoft Office User" w:date="2017-08-18T12:12:00Z">
        <w:r w:rsidR="000B0304">
          <w:t xml:space="preserve">This is an important finding that to the best of our knowledge has not been presented before.  </w:t>
        </w:r>
      </w:ins>
      <w:r>
        <w:rPr>
          <w:color w:val="000000" w:themeColor="text1"/>
        </w:rPr>
        <w:t xml:space="preserve">It may be that being more educated offers, in the extreme condition of a traumatic event, resources that allow a person to feel in control and deal with the situation without distancing the self from the experience. It could be that specific knowledge about how to deal with the unexpected situation, or a sense of self-agency related to having knowledge in general, are protective factors. </w:t>
      </w:r>
    </w:p>
    <w:p w14:paraId="1EDC2901" w14:textId="69B40508" w:rsidR="000B0304" w:rsidRDefault="000B0304" w:rsidP="000B0304">
      <w:pPr>
        <w:ind w:firstLine="720"/>
        <w:rPr>
          <w:ins w:id="144" w:author="Microsoft Office User" w:date="2017-08-18T15:03:00Z"/>
          <w:rFonts w:eastAsia="Times New Roman"/>
        </w:rPr>
        <w:pPrChange w:id="145" w:author="Microsoft Office User" w:date="2017-08-18T12:10:00Z">
          <w:pPr/>
        </w:pPrChange>
      </w:pPr>
      <w:ins w:id="146" w:author="Microsoft Office User" w:date="2017-08-18T12:07:00Z">
        <w:r>
          <w:rPr>
            <w:rFonts w:eastAsia="Times New Roman"/>
          </w:rPr>
          <w:t>It is</w:t>
        </w:r>
      </w:ins>
      <w:ins w:id="147" w:author="Microsoft Office User" w:date="2017-08-18T12:08:00Z">
        <w:r>
          <w:rPr>
            <w:rFonts w:eastAsia="Times New Roman"/>
          </w:rPr>
          <w:t xml:space="preserve"> also</w:t>
        </w:r>
      </w:ins>
      <w:ins w:id="148" w:author="Microsoft Office User" w:date="2017-08-18T12:07:00Z">
        <w:r>
          <w:rPr>
            <w:rFonts w:eastAsia="Times New Roman"/>
          </w:rPr>
          <w:t xml:space="preserve"> possible that in our sample individuals with less education had lower cognitive</w:t>
        </w:r>
      </w:ins>
      <w:ins w:id="149" w:author="Microsoft Office User" w:date="2017-08-18T12:08:00Z">
        <w:r>
          <w:rPr>
            <w:rFonts w:eastAsia="Times New Roman"/>
          </w:rPr>
          <w:t xml:space="preserve"> abilities and that this contributed to</w:t>
        </w:r>
      </w:ins>
      <w:ins w:id="150" w:author="Microsoft Office User" w:date="2017-08-18T12:09:00Z">
        <w:r>
          <w:rPr>
            <w:rFonts w:eastAsia="Times New Roman"/>
          </w:rPr>
          <w:t xml:space="preserve"> a greater</w:t>
        </w:r>
      </w:ins>
      <w:ins w:id="151" w:author="Microsoft Office User" w:date="2017-08-18T12:08:00Z">
        <w:r>
          <w:rPr>
            <w:rFonts w:eastAsia="Times New Roman"/>
          </w:rPr>
          <w:t xml:space="preserve"> dissociation</w:t>
        </w:r>
      </w:ins>
      <w:ins w:id="152" w:author="Microsoft Office User" w:date="2017-08-18T12:09:00Z">
        <w:r>
          <w:rPr>
            <w:rFonts w:eastAsia="Times New Roman"/>
          </w:rPr>
          <w:t xml:space="preserve"> tendency</w:t>
        </w:r>
      </w:ins>
      <w:ins w:id="153" w:author="Microsoft Office User" w:date="2017-08-18T12:08:00Z">
        <w:r>
          <w:rPr>
            <w:rFonts w:eastAsia="Times New Roman"/>
          </w:rPr>
          <w:t>.</w:t>
        </w:r>
      </w:ins>
      <w:ins w:id="154" w:author="Microsoft Office User" w:date="2017-08-18T12:07:00Z">
        <w:r>
          <w:rPr>
            <w:rFonts w:eastAsia="Times New Roman"/>
          </w:rPr>
          <w:t xml:space="preserve"> </w:t>
        </w:r>
      </w:ins>
      <w:ins w:id="155" w:author="Microsoft Office User" w:date="2017-08-18T12:09:00Z">
        <w:r>
          <w:rPr>
            <w:rFonts w:eastAsia="Times New Roman"/>
          </w:rPr>
          <w:t xml:space="preserve">This would be </w:t>
        </w:r>
      </w:ins>
      <w:ins w:id="156" w:author="Microsoft Office User" w:date="2017-08-18T12:10:00Z">
        <w:r>
          <w:rPr>
            <w:rFonts w:eastAsia="Times New Roman"/>
          </w:rPr>
          <w:t>consistent</w:t>
        </w:r>
      </w:ins>
      <w:ins w:id="157" w:author="Microsoft Office User" w:date="2017-08-18T12:09:00Z">
        <w:r>
          <w:rPr>
            <w:rFonts w:eastAsia="Times New Roman"/>
          </w:rPr>
          <w:t xml:space="preserve"> with</w:t>
        </w:r>
      </w:ins>
      <w:ins w:id="158" w:author="Microsoft Office User" w:date="2017-08-18T12:07:00Z">
        <w:r>
          <w:rPr>
            <w:rFonts w:eastAsia="Times New Roman"/>
          </w:rPr>
          <w:t xml:space="preserve"> a recent review</w:t>
        </w:r>
      </w:ins>
      <w:ins w:id="159" w:author="Microsoft Office User" w:date="2017-08-18T12:09:00Z">
        <w:r>
          <w:rPr>
            <w:rFonts w:eastAsia="Times New Roman"/>
          </w:rPr>
          <w:t xml:space="preserve"> </w:t>
        </w:r>
        <w:r>
          <w:rPr>
            <w:rFonts w:eastAsia="Times New Roman"/>
          </w:rPr>
          <w:t>(</w:t>
        </w:r>
        <w:r>
          <w:t xml:space="preserve">McKinnon, Boyd, </w:t>
        </w:r>
        <w:proofErr w:type="spellStart"/>
        <w:r>
          <w:t>Frewen</w:t>
        </w:r>
        <w:proofErr w:type="spellEnd"/>
        <w:r>
          <w:t xml:space="preserve">, </w:t>
        </w:r>
        <w:proofErr w:type="spellStart"/>
        <w:r>
          <w:t>Lanius</w:t>
        </w:r>
        <w:proofErr w:type="spellEnd"/>
        <w:r>
          <w:t xml:space="preserve">, </w:t>
        </w:r>
        <w:proofErr w:type="spellStart"/>
        <w:r>
          <w:t>Jetly</w:t>
        </w:r>
        <w:proofErr w:type="spellEnd"/>
        <w:r>
          <w:t xml:space="preserve">, Richardson, &amp; </w:t>
        </w:r>
        <w:proofErr w:type="spellStart"/>
        <w:r>
          <w:t>Lanius</w:t>
        </w:r>
        <w:proofErr w:type="spellEnd"/>
        <w:r>
          <w:t xml:space="preserve">, </w:t>
        </w:r>
        <w:r w:rsidRPr="00590C9B">
          <w:t>2016</w:t>
        </w:r>
        <w:r>
          <w:t xml:space="preserve">) </w:t>
        </w:r>
      </w:ins>
      <w:ins w:id="160" w:author="Microsoft Office User" w:date="2017-08-18T12:10:00Z">
        <w:r>
          <w:rPr>
            <w:rFonts w:eastAsia="Times New Roman"/>
          </w:rPr>
          <w:t xml:space="preserve">in which </w:t>
        </w:r>
      </w:ins>
      <w:ins w:id="161" w:author="Microsoft Office User" w:date="2017-08-18T12:07:00Z">
        <w:r>
          <w:rPr>
            <w:rFonts w:eastAsia="Times New Roman"/>
          </w:rPr>
          <w:t>the authors report that</w:t>
        </w:r>
        <w:r>
          <w:t xml:space="preserve"> </w:t>
        </w:r>
        <w:r>
          <w:rPr>
            <w:rFonts w:eastAsia="Times New Roman"/>
          </w:rPr>
          <w:t>most, though not all, of the scientific evidence supports the relation between the presence of dissociative experiences and decrements in neuropsychological functioning</w:t>
        </w:r>
      </w:ins>
      <w:ins w:id="162" w:author="Microsoft Office User" w:date="2017-08-18T12:11:00Z">
        <w:r>
          <w:rPr>
            <w:rFonts w:eastAsia="Times New Roman"/>
          </w:rPr>
          <w:t xml:space="preserve">. According to this review, </w:t>
        </w:r>
      </w:ins>
      <w:ins w:id="163" w:author="Microsoft Office User" w:date="2017-08-18T12:07:00Z">
        <w:r>
          <w:rPr>
            <w:rFonts w:eastAsia="Times New Roman"/>
          </w:rPr>
          <w:t xml:space="preserve">both chronic </w:t>
        </w:r>
        <w:r>
          <w:rPr>
            <w:rFonts w:eastAsia="Times New Roman"/>
          </w:rPr>
          <w:lastRenderedPageBreak/>
          <w:t xml:space="preserve">dissociation, and state dissociation, </w:t>
        </w:r>
        <w:r>
          <w:rPr>
            <w:rFonts w:eastAsia="Times New Roman"/>
          </w:rPr>
          <w:t>would be</w:t>
        </w:r>
        <w:r>
          <w:rPr>
            <w:rFonts w:eastAsia="Times New Roman"/>
          </w:rPr>
          <w:t xml:space="preserve"> associated with reduced performance on measures of attention, executive functioning, and memory. </w:t>
        </w:r>
      </w:ins>
    </w:p>
    <w:p w14:paraId="4D860AC5" w14:textId="39625B7D" w:rsidR="00FB1553" w:rsidRDefault="00F821C3" w:rsidP="000B0304">
      <w:pPr>
        <w:ind w:firstLine="720"/>
        <w:rPr>
          <w:ins w:id="164" w:author="Microsoft Office User" w:date="2017-08-18T12:07:00Z"/>
          <w:rFonts w:eastAsia="Times New Roman"/>
        </w:rPr>
        <w:pPrChange w:id="165" w:author="Microsoft Office User" w:date="2017-08-18T12:10:00Z">
          <w:pPr/>
        </w:pPrChange>
      </w:pPr>
      <w:ins w:id="166" w:author="Microsoft Office User" w:date="2017-08-18T15:03:00Z">
        <w:r>
          <w:rPr>
            <w:rFonts w:eastAsia="Times New Roman"/>
          </w:rPr>
          <w:t>Moreover</w:t>
        </w:r>
        <w:r w:rsidR="00FB1553">
          <w:rPr>
            <w:rFonts w:eastAsia="Times New Roman"/>
          </w:rPr>
          <w:t xml:space="preserve">, </w:t>
        </w:r>
        <w:r>
          <w:rPr>
            <w:rFonts w:eastAsia="Times New Roman"/>
          </w:rPr>
          <w:t xml:space="preserve">years of education are known to be highly correlated with income. </w:t>
        </w:r>
      </w:ins>
      <w:ins w:id="167" w:author="Microsoft Office User" w:date="2017-08-18T15:05:00Z">
        <w:r>
          <w:rPr>
            <w:rFonts w:eastAsia="Times New Roman"/>
          </w:rPr>
          <w:t>T</w:t>
        </w:r>
      </w:ins>
      <w:ins w:id="168" w:author="Microsoft Office User" w:date="2017-08-18T15:03:00Z">
        <w:r>
          <w:rPr>
            <w:rFonts w:eastAsia="Times New Roman"/>
          </w:rPr>
          <w:t>hus, part of the impact of the predictive power that education has on</w:t>
        </w:r>
      </w:ins>
      <w:ins w:id="169" w:author="Microsoft Office User" w:date="2017-08-18T15:11:00Z">
        <w:r w:rsidR="003E48CD">
          <w:rPr>
            <w:rFonts w:eastAsia="Times New Roman"/>
          </w:rPr>
          <w:t xml:space="preserve"> how much a person experiences</w:t>
        </w:r>
      </w:ins>
      <w:ins w:id="170" w:author="Microsoft Office User" w:date="2017-08-18T15:03:00Z">
        <w:r>
          <w:rPr>
            <w:rFonts w:eastAsia="Times New Roman"/>
          </w:rPr>
          <w:t xml:space="preserve"> </w:t>
        </w:r>
      </w:ins>
      <w:proofErr w:type="spellStart"/>
      <w:ins w:id="171" w:author="Microsoft Office User" w:date="2017-08-18T15:04:00Z">
        <w:r>
          <w:rPr>
            <w:rFonts w:eastAsia="Times New Roman"/>
          </w:rPr>
          <w:t>peritraumatic</w:t>
        </w:r>
        <w:proofErr w:type="spellEnd"/>
        <w:r>
          <w:rPr>
            <w:rFonts w:eastAsia="Times New Roman"/>
          </w:rPr>
          <w:t xml:space="preserve"> dissociation may be explained by</w:t>
        </w:r>
        <w:r w:rsidR="00FD513E">
          <w:rPr>
            <w:rFonts w:eastAsia="Times New Roman"/>
          </w:rPr>
          <w:t xml:space="preserve"> the fact that there is a</w:t>
        </w:r>
      </w:ins>
      <w:ins w:id="172" w:author="Microsoft Office User" w:date="2017-08-18T15:08:00Z">
        <w:r w:rsidR="00FD513E">
          <w:rPr>
            <w:rFonts w:eastAsia="Times New Roman"/>
          </w:rPr>
          <w:t>n</w:t>
        </w:r>
      </w:ins>
      <w:ins w:id="173" w:author="Microsoft Office User" w:date="2017-08-18T15:04:00Z">
        <w:r w:rsidR="00FD513E">
          <w:rPr>
            <w:rFonts w:eastAsia="Times New Roman"/>
          </w:rPr>
          <w:t xml:space="preserve"> </w:t>
        </w:r>
      </w:ins>
      <w:ins w:id="174" w:author="Microsoft Office User" w:date="2017-08-18T15:08:00Z">
        <w:r w:rsidR="00FD513E" w:rsidRPr="00FD513E">
          <w:rPr>
            <w:rFonts w:eastAsia="Times New Roman"/>
          </w:rPr>
          <w:t>observed association between education and mental health</w:t>
        </w:r>
        <w:r w:rsidR="00FD513E">
          <w:rPr>
            <w:rFonts w:eastAsia="Times New Roman"/>
          </w:rPr>
          <w:t xml:space="preserve"> (</w:t>
        </w:r>
      </w:ins>
      <w:ins w:id="175" w:author="Microsoft Office User" w:date="2017-08-18T15:10:00Z">
        <w:r w:rsidR="003E48CD">
          <w:rPr>
            <w:rFonts w:eastAsia="Times New Roman"/>
          </w:rPr>
          <w:t>Halpern-Manners, Schnabel, Hernandez</w:t>
        </w:r>
        <w:r w:rsidR="003E48CD" w:rsidRPr="003E48CD">
          <w:rPr>
            <w:rFonts w:eastAsia="Times New Roman"/>
          </w:rPr>
          <w:t xml:space="preserve">, </w:t>
        </w:r>
        <w:proofErr w:type="spellStart"/>
        <w:r w:rsidR="003E48CD">
          <w:rPr>
            <w:rFonts w:eastAsia="Times New Roman"/>
          </w:rPr>
          <w:t>Silberg</w:t>
        </w:r>
        <w:proofErr w:type="spellEnd"/>
        <w:r w:rsidR="003E48CD">
          <w:rPr>
            <w:rFonts w:eastAsia="Times New Roman"/>
          </w:rPr>
          <w:t xml:space="preserve">, &amp; Eaves, </w:t>
        </w:r>
        <w:r w:rsidR="003E48CD" w:rsidRPr="003E48CD">
          <w:rPr>
            <w:rFonts w:eastAsia="Times New Roman"/>
          </w:rPr>
          <w:t>2016).</w:t>
        </w:r>
      </w:ins>
      <w:ins w:id="176" w:author="Microsoft Office User" w:date="2017-08-18T15:11:00Z">
        <w:r w:rsidR="003E48CD">
          <w:rPr>
            <w:rFonts w:eastAsia="Times New Roman"/>
          </w:rPr>
          <w:t xml:space="preserve"> It is possible that more economic resources to deal with a traumatic situation (e.g., medical expenses due to an accident)</w:t>
        </w:r>
      </w:ins>
      <w:ins w:id="177" w:author="Microsoft Office User" w:date="2017-08-18T15:13:00Z">
        <w:r w:rsidR="003E48CD">
          <w:rPr>
            <w:rFonts w:eastAsia="Times New Roman"/>
          </w:rPr>
          <w:t xml:space="preserve"> make the person feel less uncertain and more in control, which could diminish the tendency to dissociate. </w:t>
        </w:r>
      </w:ins>
      <w:ins w:id="178" w:author="Microsoft Office User" w:date="2017-08-18T15:14:00Z">
        <w:r w:rsidR="003E48CD">
          <w:rPr>
            <w:rFonts w:eastAsia="Times New Roman"/>
          </w:rPr>
          <w:t>Higher income and/or higher education may also be associated to better mental health previous to the traumatic experience, which was not measured in our study.</w:t>
        </w:r>
      </w:ins>
    </w:p>
    <w:p w14:paraId="31D51557" w14:textId="77777777" w:rsidR="000B0304" w:rsidRDefault="000B0304" w:rsidP="00590C9B">
      <w:pPr>
        <w:ind w:firstLine="720"/>
        <w:contextualSpacing/>
        <w:rPr>
          <w:ins w:id="179" w:author="Microsoft Office User" w:date="2017-08-18T12:07:00Z"/>
          <w:color w:val="000000" w:themeColor="text1"/>
        </w:rPr>
      </w:pPr>
    </w:p>
    <w:p w14:paraId="14C2C61E" w14:textId="724F337D" w:rsidR="00590C9B" w:rsidDel="000B0304" w:rsidRDefault="00590C9B" w:rsidP="00590C9B">
      <w:pPr>
        <w:ind w:firstLine="720"/>
        <w:contextualSpacing/>
        <w:rPr>
          <w:del w:id="180" w:author="Microsoft Office User" w:date="2017-08-18T12:12:00Z"/>
        </w:rPr>
      </w:pPr>
      <w:del w:id="181" w:author="Microsoft Office User" w:date="2017-08-18T12:12:00Z">
        <w:r w:rsidDel="000B0304">
          <w:rPr>
            <w:color w:val="000000" w:themeColor="text1"/>
          </w:rPr>
          <w:delText xml:space="preserve">Future research could test these hypotheses. </w:delText>
        </w:r>
        <w:r w:rsidDel="000B0304">
          <w:rPr>
            <w:rStyle w:val="CommentReference"/>
          </w:rPr>
          <w:commentReference w:id="182"/>
        </w:r>
        <w:r w:rsidDel="000B0304">
          <w:delText xml:space="preserve">This is an important finding that to the best of our knowledge has not been presented before.  </w:delText>
        </w:r>
      </w:del>
    </w:p>
    <w:p w14:paraId="017005ED" w14:textId="63D9D572" w:rsidR="00590C9B" w:rsidDel="003E48CD" w:rsidRDefault="00590C9B" w:rsidP="00590C9B">
      <w:pPr>
        <w:ind w:firstLine="720"/>
        <w:contextualSpacing/>
        <w:rPr>
          <w:del w:id="183" w:author="Microsoft Office User" w:date="2017-08-18T15:16:00Z"/>
        </w:rPr>
      </w:pPr>
    </w:p>
    <w:p w14:paraId="41A0105E" w14:textId="36DE5580" w:rsidR="00590C9B" w:rsidDel="003E48CD" w:rsidRDefault="00590C9B" w:rsidP="00590C9B">
      <w:pPr>
        <w:ind w:firstLine="720"/>
        <w:contextualSpacing/>
        <w:rPr>
          <w:del w:id="184" w:author="Microsoft Office User" w:date="2017-08-18T15:16:00Z"/>
        </w:rPr>
      </w:pPr>
    </w:p>
    <w:p w14:paraId="34A0B3A0" w14:textId="4E2F3968" w:rsidR="00590C9B" w:rsidDel="003E48CD" w:rsidRDefault="00590C9B" w:rsidP="00590C9B">
      <w:pPr>
        <w:ind w:firstLine="720"/>
        <w:contextualSpacing/>
        <w:rPr>
          <w:del w:id="185" w:author="Microsoft Office User" w:date="2017-08-18T15:16:00Z"/>
          <w:lang w:val="es-ES"/>
        </w:rPr>
      </w:pPr>
      <w:del w:id="186" w:author="Microsoft Office User" w:date="2017-08-18T15:16:00Z">
        <w:r w:rsidRPr="000B0A66" w:rsidDel="003E48CD">
          <w:rPr>
            <w:highlight w:val="yellow"/>
            <w:lang w:val="es-ES"/>
          </w:rPr>
          <w:delText>Aumento educaciòn aumenta recursos economicos – más recursos economicos para lidear con situacion traumatica (e.g. menos incertidumbre de cómo lidear económicamente con situación de gastos médicos). Puede estar asociado a mejor salud mental previa que no la estamos midiendo. La literatura muestra que mayor nivel educacional, más salud mental</w:delText>
        </w:r>
        <w:r w:rsidDel="003E48CD">
          <w:rPr>
            <w:highlight w:val="yellow"/>
            <w:lang w:val="es-ES"/>
          </w:rPr>
          <w:delText xml:space="preserve"> (ref social forces que me mandó Rodrigo)</w:delText>
        </w:r>
        <w:r w:rsidRPr="000B0A66" w:rsidDel="003E48CD">
          <w:rPr>
            <w:highlight w:val="yellow"/>
            <w:lang w:val="es-ES"/>
          </w:rPr>
          <w:delText>. Aumenta recursos psicológicos</w:delText>
        </w:r>
        <w:r w:rsidDel="003E48CD">
          <w:rPr>
            <w:lang w:val="es-ES"/>
          </w:rPr>
          <w:delText xml:space="preserve"> </w:delText>
        </w:r>
      </w:del>
    </w:p>
    <w:p w14:paraId="653024EF" w14:textId="77777777" w:rsidR="00590C9B" w:rsidDel="000B0304" w:rsidRDefault="00590C9B" w:rsidP="00590C9B">
      <w:pPr>
        <w:ind w:firstLine="720"/>
        <w:contextualSpacing/>
        <w:rPr>
          <w:del w:id="187" w:author="Microsoft Office User" w:date="2017-08-18T12:12:00Z"/>
          <w:lang w:val="es-ES"/>
        </w:rPr>
      </w:pPr>
    </w:p>
    <w:p w14:paraId="0305C9AF" w14:textId="229D0CF9" w:rsidR="00590C9B" w:rsidDel="000B0304" w:rsidRDefault="00590C9B" w:rsidP="000B0304">
      <w:pPr>
        <w:contextualSpacing/>
        <w:rPr>
          <w:del w:id="188" w:author="Microsoft Office User" w:date="2017-08-18T12:12:00Z"/>
          <w:lang w:val="es-ES"/>
        </w:rPr>
        <w:pPrChange w:id="189" w:author="Microsoft Office User" w:date="2017-08-18T12:12:00Z">
          <w:pPr>
            <w:ind w:firstLine="720"/>
            <w:contextualSpacing/>
          </w:pPr>
        </w:pPrChange>
      </w:pPr>
      <w:del w:id="190" w:author="Microsoft Office User" w:date="2017-08-18T12:12:00Z">
        <w:r w:rsidDel="000B0304">
          <w:rPr>
            <w:lang w:val="es-ES"/>
          </w:rPr>
          <w:delText>Baja de CI se relaciona con baja educación y bajo CI se relaciona directamente con disociacipon. Personas sin trauma, pero con CI bajo se disociian. Hay pacientes disociativos que no es por trauma, es genético. Bajo CI relacionado con disociación</w:delText>
        </w:r>
      </w:del>
    </w:p>
    <w:p w14:paraId="74D7CAC6" w14:textId="77777777" w:rsidR="00590C9B" w:rsidRDefault="00590C9B" w:rsidP="000B0304">
      <w:pPr>
        <w:contextualSpacing/>
        <w:rPr>
          <w:lang w:val="es-ES"/>
        </w:rPr>
        <w:pPrChange w:id="191" w:author="Microsoft Office User" w:date="2017-08-18T12:12:00Z">
          <w:pPr>
            <w:ind w:firstLine="720"/>
            <w:contextualSpacing/>
          </w:pPr>
        </w:pPrChange>
      </w:pPr>
    </w:p>
    <w:p w14:paraId="158B0525" w14:textId="0575E3D4" w:rsidR="00590C9B" w:rsidRPr="00CE2C72" w:rsidRDefault="00590C9B" w:rsidP="00590C9B">
      <w:pPr>
        <w:ind w:firstLine="720"/>
        <w:contextualSpacing/>
        <w:rPr>
          <w:lang w:val="es-ES"/>
        </w:rPr>
      </w:pPr>
      <w:proofErr w:type="spellStart"/>
      <w:r w:rsidRPr="00CE2C72">
        <w:rPr>
          <w:lang w:val="es-ES"/>
        </w:rPr>
        <w:t>World</w:t>
      </w:r>
      <w:proofErr w:type="spellEnd"/>
      <w:r w:rsidRPr="00CE2C72">
        <w:rPr>
          <w:lang w:val="es-ES"/>
        </w:rPr>
        <w:t xml:space="preserve"> </w:t>
      </w:r>
      <w:proofErr w:type="spellStart"/>
      <w:r w:rsidRPr="00CE2C72">
        <w:rPr>
          <w:lang w:val="es-ES"/>
        </w:rPr>
        <w:t>happiness</w:t>
      </w:r>
      <w:proofErr w:type="spellEnd"/>
      <w:r w:rsidRPr="00CE2C72">
        <w:rPr>
          <w:lang w:val="es-ES"/>
        </w:rPr>
        <w:t xml:space="preserve"> </w:t>
      </w:r>
      <w:proofErr w:type="spellStart"/>
      <w:r w:rsidRPr="00CE2C72">
        <w:rPr>
          <w:lang w:val="es-ES"/>
        </w:rPr>
        <w:t>report</w:t>
      </w:r>
      <w:proofErr w:type="spellEnd"/>
      <w:r w:rsidRPr="00CE2C72">
        <w:rPr>
          <w:lang w:val="es-ES"/>
        </w:rPr>
        <w:t xml:space="preserve"> 2017 (salud mental y </w:t>
      </w:r>
      <w:proofErr w:type="spellStart"/>
      <w:r w:rsidRPr="00CE2C72">
        <w:rPr>
          <w:lang w:val="es-ES"/>
        </w:rPr>
        <w:t>educacion</w:t>
      </w:r>
      <w:proofErr w:type="spellEnd"/>
      <w:r w:rsidRPr="00CE2C72">
        <w:rPr>
          <w:lang w:val="es-ES"/>
        </w:rPr>
        <w:t>)</w:t>
      </w:r>
    </w:p>
    <w:p w14:paraId="35155D33" w14:textId="77777777" w:rsidR="00590C9B" w:rsidRPr="00CE2C72" w:rsidRDefault="00590C9B" w:rsidP="00590C9B">
      <w:pPr>
        <w:ind w:firstLine="720"/>
        <w:contextualSpacing/>
        <w:rPr>
          <w:lang w:val="es-ES"/>
        </w:rPr>
      </w:pPr>
    </w:p>
    <w:p w14:paraId="0FA53277" w14:textId="11B28E95" w:rsidR="00590C9B" w:rsidRPr="00CE2C72" w:rsidDel="000B0304" w:rsidRDefault="00590C9B" w:rsidP="00590C9B">
      <w:pPr>
        <w:ind w:firstLine="720"/>
        <w:contextualSpacing/>
        <w:rPr>
          <w:del w:id="192" w:author="Microsoft Office User" w:date="2017-08-18T12:12:00Z"/>
        </w:rPr>
      </w:pPr>
      <w:del w:id="193" w:author="Microsoft Office User" w:date="2017-08-18T12:12:00Z">
        <w:r w:rsidRPr="00B9318D" w:rsidDel="000B0304">
          <w:rPr>
            <w:lang w:val="es-ES"/>
          </w:rPr>
          <w:delText xml:space="preserve">Usar F1000 que sirve para trabajar referencias en word y google docs. </w:delText>
        </w:r>
        <w:r w:rsidDel="000B0304">
          <w:rPr>
            <w:lang w:val="es-ES"/>
          </w:rPr>
          <w:delText xml:space="preserve">Gratis en la UC. </w:delText>
        </w:r>
        <w:r w:rsidRPr="00CE2C72" w:rsidDel="000B0304">
          <w:delText>Entrar con correo UC desde la UC.</w:delText>
        </w:r>
      </w:del>
    </w:p>
    <w:p w14:paraId="1417DF63" w14:textId="77777777" w:rsidR="00590C9B" w:rsidRPr="00CE2C72" w:rsidRDefault="00590C9B" w:rsidP="00590C9B">
      <w:pPr>
        <w:ind w:firstLine="720"/>
        <w:contextualSpacing/>
      </w:pPr>
    </w:p>
    <w:p w14:paraId="72E19FC5" w14:textId="77777777" w:rsidR="00590C9B" w:rsidRPr="00CE2C72" w:rsidRDefault="00590C9B" w:rsidP="00590C9B">
      <w:pPr>
        <w:ind w:firstLine="720"/>
        <w:contextualSpacing/>
      </w:pPr>
    </w:p>
    <w:p w14:paraId="54BB3B5B" w14:textId="77777777" w:rsidR="00590C9B" w:rsidRPr="00CE2C72" w:rsidRDefault="00590C9B" w:rsidP="00590C9B">
      <w:pPr>
        <w:ind w:firstLine="720"/>
        <w:contextualSpacing/>
      </w:pPr>
    </w:p>
    <w:p w14:paraId="4FCD7215" w14:textId="6B0A5CDA" w:rsidR="00590C9B" w:rsidRDefault="00590C9B" w:rsidP="00590C9B">
      <w:pPr>
        <w:ind w:firstLine="720"/>
        <w:contextualSpacing/>
      </w:pPr>
      <w:r>
        <w:t xml:space="preserve">Contrary to previous findings </w:t>
      </w:r>
      <w:r w:rsidRPr="00AE2425">
        <w:t xml:space="preserve">(Brewin et al., 2000; Ozer et al., 2003), we did not find that </w:t>
      </w:r>
      <w:proofErr w:type="spellStart"/>
      <w:r w:rsidRPr="00AE2425">
        <w:t>peritraumatic</w:t>
      </w:r>
      <w:proofErr w:type="spellEnd"/>
      <w:r>
        <w:t xml:space="preserve"> dissociation was significantly predicted by </w:t>
      </w:r>
      <w:r w:rsidRPr="00CA358E">
        <w:t>a</w:t>
      </w:r>
      <w:r>
        <w:t xml:space="preserve">ge, sex, and </w:t>
      </w:r>
      <w:r w:rsidRPr="00CA358E">
        <w:t>perceived social support</w:t>
      </w:r>
      <w:r>
        <w:t xml:space="preserve">. </w:t>
      </w:r>
      <w:r>
        <w:rPr>
          <w:color w:val="000000" w:themeColor="text1"/>
        </w:rPr>
        <w:t>A plausible explanation for the finding that perceived social support was not a significant predictor is the fact 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329FBB9B" w14:textId="78C891B5" w:rsidR="00590C9B" w:rsidRPr="002C1C43" w:rsidRDefault="00590C9B" w:rsidP="00590C9B">
      <w:pPr>
        <w:ind w:firstLine="720"/>
        <w:contextualSpacing/>
      </w:pPr>
      <w:r>
        <w:t>Contrary to our expectations, we could not prove that d</w:t>
      </w:r>
      <w:r w:rsidRPr="00B44153">
        <w:t>issociation</w:t>
      </w:r>
      <w:r>
        <w:t xml:space="preserve"> mediates </w:t>
      </w:r>
      <w:r w:rsidRPr="00B44153">
        <w:t xml:space="preserve">between traumatic load and PTSD symptoms. </w:t>
      </w:r>
      <w:r>
        <w:t>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w:t>
      </w:r>
      <w:r w:rsidRPr="00F33B49">
        <w:t xml:space="preserve"> </w:t>
      </w:r>
      <w:r>
        <w:t xml:space="preserve">Nevertheless, we did not find that dissociation significantly mediates between education and PTSD symptoms. </w:t>
      </w:r>
      <w:r w:rsidRPr="002C1C43">
        <w:t xml:space="preserve">Future research should replicate </w:t>
      </w:r>
      <w:r>
        <w:t>both mediational models with a larger sample</w:t>
      </w:r>
      <w:r w:rsidRPr="002C1C43">
        <w:t>.</w:t>
      </w:r>
    </w:p>
    <w:p w14:paraId="0B27A1F3" w14:textId="2A8B4A66" w:rsidR="00E82349" w:rsidRPr="00E82349" w:rsidRDefault="00590C9B" w:rsidP="00E82349">
      <w:pPr>
        <w:ind w:firstLine="720"/>
        <w:contextualSpacing/>
        <w:rPr>
          <w:ins w:id="194" w:author="Microsoft Office User" w:date="2017-08-18T16:13:00Z"/>
        </w:rPr>
      </w:pPr>
      <w: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w:t>
      </w:r>
      <w:ins w:id="195" w:author="Microsoft Office User" w:date="2017-08-18T16:13:00Z">
        <w:r w:rsidR="00E82349">
          <w:t xml:space="preserve">This is </w:t>
        </w:r>
      </w:ins>
      <w:ins w:id="196" w:author="Microsoft Office User" w:date="2017-08-18T16:15:00Z">
        <w:r w:rsidR="00E82349">
          <w:t xml:space="preserve">particularly </w:t>
        </w:r>
      </w:ins>
      <w:ins w:id="197" w:author="Microsoft Office User" w:date="2017-08-18T16:13:00Z">
        <w:r w:rsidR="00E82349">
          <w:t xml:space="preserve">relevant considering that </w:t>
        </w:r>
      </w:ins>
      <w:ins w:id="198" w:author="Microsoft Office User" w:date="2017-08-18T16:14:00Z">
        <w:r w:rsidR="00E82349">
          <w:t xml:space="preserve">compared to patients who completed the study, those who </w:t>
        </w:r>
      </w:ins>
      <w:ins w:id="199" w:author="Microsoft Office User" w:date="2017-08-18T16:13:00Z">
        <w:r w:rsidR="00E82349">
          <w:t xml:space="preserve">abandoned the study between T0 and T1 were </w:t>
        </w:r>
      </w:ins>
      <w:ins w:id="200" w:author="Microsoft Office User" w:date="2017-08-18T16:14:00Z">
        <w:r w:rsidR="00E82349">
          <w:t xml:space="preserve">significantly more depressed at baseline </w:t>
        </w:r>
        <w:r w:rsidR="00E82349" w:rsidRPr="00E82349">
          <w:t>(p &lt; .05)</w:t>
        </w:r>
        <w:r w:rsidR="00E82349" w:rsidRPr="00E82349">
          <w:rPr>
            <w:rPrChange w:id="201" w:author="Microsoft Office User" w:date="2017-08-18T16:14:00Z">
              <w:rPr>
                <w:lang w:val="es-ES"/>
              </w:rPr>
            </w:rPrChange>
          </w:rPr>
          <w:t xml:space="preserve"> and dissociated more during the trauma</w:t>
        </w:r>
      </w:ins>
      <w:ins w:id="202" w:author="Microsoft Office User" w:date="2017-08-18T16:15:00Z">
        <w:r w:rsidR="00E82349">
          <w:t>tic experience</w:t>
        </w:r>
      </w:ins>
      <w:ins w:id="203" w:author="Microsoft Office User" w:date="2017-08-18T16:14:00Z">
        <w:r w:rsidR="00E82349" w:rsidRPr="00E82349">
          <w:t xml:space="preserve"> </w:t>
        </w:r>
        <w:r w:rsidR="00E82349" w:rsidRPr="00E82349">
          <w:t>(p &lt; .01)</w:t>
        </w:r>
      </w:ins>
      <w:ins w:id="204" w:author="Microsoft Office User" w:date="2017-08-18T16:15:00Z">
        <w:r w:rsidR="00E82349">
          <w:t>.</w:t>
        </w:r>
      </w:ins>
      <w:ins w:id="205" w:author="Microsoft Office User" w:date="2017-08-18T16:16:00Z">
        <w:r w:rsidR="00E82349" w:rsidRPr="00E82349">
          <w:rPr>
            <w:rPrChange w:id="206" w:author="Microsoft Office User" w:date="2017-08-18T16:16:00Z">
              <w:rPr>
                <w:lang w:val="es-ES"/>
              </w:rPr>
            </w:rPrChange>
          </w:rPr>
          <w:t xml:space="preserve"> </w:t>
        </w:r>
      </w:ins>
    </w:p>
    <w:p w14:paraId="3DD1FDED" w14:textId="0A7C97AF" w:rsidR="00590C9B" w:rsidRDefault="007900AA" w:rsidP="00590C9B">
      <w:pPr>
        <w:ind w:firstLine="720"/>
        <w:contextualSpacing/>
      </w:pPr>
      <w:bookmarkStart w:id="207" w:name="_GoBack"/>
      <w:bookmarkEnd w:id="207"/>
      <w:ins w:id="208" w:author="Microsoft Office User" w:date="2017-08-18T11:39:00Z">
        <w:r>
          <w:t xml:space="preserve">Our sample was from an emergency room and did not include traumatized patients that would be found in other settings. </w:t>
        </w:r>
      </w:ins>
      <w:r w:rsidR="00590C9B">
        <w:t>In addition, we did not include the most severe patients in the emergency room, individuals who were being treated for psychiatric conditions, and those who suffered intentional trauma. Thus, it is not possible to know if our findings generalize to those populations. Finally, all our measures were self-report, which limits the quality of the assessments.</w:t>
      </w:r>
    </w:p>
    <w:p w14:paraId="0CE5B66D" w14:textId="467BFC04" w:rsidR="00590C9B" w:rsidRDefault="00590C9B" w:rsidP="00590C9B">
      <w:pPr>
        <w:ind w:firstLine="720"/>
        <w:contextualSpacing/>
      </w:pPr>
      <w:r>
        <w:lastRenderedPageBreak/>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w:t>
      </w:r>
      <w:r>
        <w:rPr>
          <w:color w:val="000000" w:themeColor="text1"/>
        </w:rPr>
        <w:t xml:space="preserve">our study is the first to show that education can be a protective factor of </w:t>
      </w:r>
      <w:proofErr w:type="spellStart"/>
      <w:r>
        <w:rPr>
          <w:color w:val="000000" w:themeColor="text1"/>
        </w:rPr>
        <w:t>peritraumatic</w:t>
      </w:r>
      <w:proofErr w:type="spellEnd"/>
      <w:r>
        <w:rPr>
          <w:color w:val="000000" w:themeColor="text1"/>
        </w:rPr>
        <w:t xml:space="preserve"> dissociation.</w:t>
      </w:r>
    </w:p>
    <w:p w14:paraId="5D04F270" w14:textId="37D3C91E" w:rsidR="00590C9B" w:rsidRPr="002C1C43" w:rsidRDefault="00590C9B" w:rsidP="00590C9B">
      <w:pPr>
        <w:ind w:firstLine="720"/>
        <w:contextualSpacing/>
      </w:pPr>
      <w:r>
        <w:t xml:space="preserve">We consider that this study has important clinical implications and draws to the importance of </w:t>
      </w:r>
      <w:r w:rsidRPr="002C1C43">
        <w:t>identifying persons who dissociated most during a traumatic event (e.g., earthquake)</w:t>
      </w:r>
      <w:r>
        <w:t>, since this</w:t>
      </w:r>
      <w:r w:rsidRPr="002C1C43">
        <w:t xml:space="preserve"> may help predict, and prevent if adequate help or treatment is provided, PTSD symptomatology. </w:t>
      </w:r>
      <w:r>
        <w:t>In addition, s</w:t>
      </w:r>
      <w:commentRangeStart w:id="209"/>
      <w:r w:rsidRPr="002C1C43">
        <w:t xml:space="preserve">ince we know who is at most risk for </w:t>
      </w:r>
      <w:commentRangeEnd w:id="209"/>
      <w:r>
        <w:rPr>
          <w:rStyle w:val="CommentReference"/>
        </w:rPr>
        <w:commentReference w:id="210"/>
      </w:r>
      <w:r w:rsidRPr="002C1C43">
        <w:t>dissociating (</w:t>
      </w:r>
      <w:r>
        <w:t xml:space="preserve">individuals with </w:t>
      </w:r>
      <w:r w:rsidRPr="002C1C43">
        <w:t xml:space="preserve">high traumatic load and low education) it would be relevant to screen these vulnerable populations first. </w:t>
      </w:r>
      <w:r>
        <w:t xml:space="preserve">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w:t>
      </w:r>
      <w:proofErr w:type="spellStart"/>
      <w:r>
        <w:t>peritraumatic</w:t>
      </w:r>
      <w:proofErr w:type="spellEnd"/>
      <w:r>
        <w:t xml:space="preserve"> dissociation have been detected, we suggest prioritizing support and treatment options for them in order to help prevent, or diminish, the appearance of PTSD symptomatology.</w:t>
      </w:r>
      <w:r>
        <w:rPr>
          <w:rStyle w:val="CommentReference"/>
        </w:rPr>
        <w:commentReference w:id="209"/>
      </w:r>
    </w:p>
    <w:p w14:paraId="281B7C5D" w14:textId="77777777" w:rsidR="00590C9B" w:rsidRPr="002C1C43" w:rsidRDefault="00590C9B" w:rsidP="00590C9B">
      <w:pPr>
        <w:contextualSpacing/>
      </w:pPr>
    </w:p>
    <w:p w14:paraId="417ECDD5" w14:textId="77777777" w:rsidR="00590C9B" w:rsidRPr="002C1C43" w:rsidRDefault="00590C9B" w:rsidP="00590C9B">
      <w:pPr>
        <w:contextualSpacing/>
      </w:pPr>
    </w:p>
    <w:p w14:paraId="631E85AE" w14:textId="6C7E1384" w:rsidR="00590C9B" w:rsidRPr="00B44153" w:rsidRDefault="00590C9B" w:rsidP="00590C9B">
      <w:pPr>
        <w:contextualSpacing/>
      </w:pPr>
      <w:r w:rsidRPr="00B44153">
        <w:br w:type="page"/>
      </w:r>
    </w:p>
    <w:p w14:paraId="1BCA32F3" w14:textId="3EB93B23" w:rsidR="00590C9B" w:rsidRPr="00B44153" w:rsidRDefault="00590C9B" w:rsidP="00590C9B">
      <w:pPr>
        <w:contextualSpacing/>
        <w:jc w:val="center"/>
      </w:pPr>
      <w:r w:rsidRPr="00B44153">
        <w:lastRenderedPageBreak/>
        <w:t>References</w:t>
      </w:r>
    </w:p>
    <w:p w14:paraId="3711582A" w14:textId="77777777" w:rsidR="00590C9B" w:rsidRPr="00B44153" w:rsidRDefault="00590C9B" w:rsidP="00590C9B">
      <w:pPr>
        <w:contextualSpacing/>
      </w:pPr>
    </w:p>
    <w:p w14:paraId="1A3D354B" w14:textId="77777777" w:rsidR="00590C9B" w:rsidRPr="005A32A6" w:rsidRDefault="00590C9B" w:rsidP="00590C9B">
      <w:pPr>
        <w:contextualSpacing/>
      </w:pPr>
      <w:r w:rsidRPr="005A32A6">
        <w:t>American Psychiatric Association. (2013). Diagnostic and statistical manual of mental disorders (5th ed.). Washington, DC: Author.</w:t>
      </w:r>
    </w:p>
    <w:p w14:paraId="40CC620B" w14:textId="77777777" w:rsidR="00590C9B" w:rsidRPr="005A32A6" w:rsidRDefault="00590C9B" w:rsidP="00590C9B">
      <w:pPr>
        <w:contextualSpacing/>
      </w:pPr>
    </w:p>
    <w:p w14:paraId="1097D38E" w14:textId="0628DFC5" w:rsidR="00590C9B" w:rsidRPr="005A32A6" w:rsidRDefault="00590C9B" w:rsidP="00590C9B">
      <w:pPr>
        <w:contextualSpacing/>
      </w:pPr>
      <w:r w:rsidRPr="005A32A6">
        <w:t>Bernstein, E. M., &amp; Putnam, F. W. (1986). Development, reliability, and validity of a dissociation scale. The Journal of nervous and mental disease, 174(12), 727-735.</w:t>
      </w:r>
    </w:p>
    <w:p w14:paraId="2B9B9F5E" w14:textId="77777777" w:rsidR="00590C9B" w:rsidRDefault="00590C9B" w:rsidP="00590C9B">
      <w:pPr>
        <w:contextualSpacing/>
        <w:rPr>
          <w:ins w:id="211" w:author="Microsoft Office User" w:date="2017-08-17T15:34:00Z"/>
        </w:rPr>
      </w:pPr>
    </w:p>
    <w:p w14:paraId="47580FDE" w14:textId="3198E588" w:rsidR="00C443DA" w:rsidRDefault="00C443DA" w:rsidP="00590C9B">
      <w:pPr>
        <w:contextualSpacing/>
        <w:rPr>
          <w:ins w:id="212" w:author="Microsoft Office User" w:date="2017-08-17T15:34:00Z"/>
        </w:rPr>
      </w:pPr>
      <w:proofErr w:type="spellStart"/>
      <w:ins w:id="213" w:author="Microsoft Office User" w:date="2017-08-17T15:35:00Z">
        <w:r w:rsidRPr="00C443DA">
          <w:t>Birmes</w:t>
        </w:r>
        <w:proofErr w:type="spellEnd"/>
        <w:r w:rsidRPr="00C443DA">
          <w:t xml:space="preserve">, P., Brunet, A., Carreras, D., </w:t>
        </w:r>
        <w:proofErr w:type="spellStart"/>
        <w:r w:rsidRPr="00C443DA">
          <w:t>Ducassé</w:t>
        </w:r>
        <w:proofErr w:type="spellEnd"/>
        <w:r w:rsidRPr="00C443DA">
          <w:t xml:space="preserve">, J. L., </w:t>
        </w:r>
        <w:proofErr w:type="spellStart"/>
        <w:r w:rsidRPr="00C443DA">
          <w:t>Charlet</w:t>
        </w:r>
        <w:proofErr w:type="spellEnd"/>
        <w:r w:rsidRPr="00C443DA">
          <w:t xml:space="preserve">, J. P., </w:t>
        </w:r>
        <w:proofErr w:type="spellStart"/>
        <w:r w:rsidRPr="00C443DA">
          <w:t>Lauque</w:t>
        </w:r>
        <w:proofErr w:type="spellEnd"/>
        <w:r w:rsidRPr="00C443DA">
          <w:t xml:space="preserve">, D., ... &amp; Schmitt, L. (2003). The predictive power of </w:t>
        </w:r>
        <w:proofErr w:type="spellStart"/>
        <w:r w:rsidRPr="00C443DA">
          <w:t>peritraumatic</w:t>
        </w:r>
        <w:proofErr w:type="spellEnd"/>
        <w:r w:rsidRPr="00C443DA">
          <w:t xml:space="preserve"> dissociation and acute stress symptoms for posttraumatic stress symptoms: a three-month prospective study. American Journal of Psychiatry, 160(7), 1337-1339.</w:t>
        </w:r>
      </w:ins>
    </w:p>
    <w:p w14:paraId="55B3C8DD" w14:textId="77777777" w:rsidR="00C443DA" w:rsidRPr="005A32A6" w:rsidRDefault="00C443DA" w:rsidP="00590C9B">
      <w:pPr>
        <w:contextualSpacing/>
      </w:pPr>
    </w:p>
    <w:p w14:paraId="41A7B9E0" w14:textId="77777777" w:rsidR="00590C9B" w:rsidRPr="005A32A6" w:rsidRDefault="00590C9B" w:rsidP="00590C9B">
      <w:pPr>
        <w:contextualSpacing/>
      </w:pPr>
      <w:r w:rsidRPr="005A32A6">
        <w:t xml:space="preserve">Breslau, N. (2001). The epidemiology of posttraumatic stress disorder: What is the extent of the problem? The Journal of Clinical Psychiatry, 62 </w:t>
      </w:r>
      <w:proofErr w:type="spellStart"/>
      <w:r w:rsidRPr="005A32A6">
        <w:t>Suppl</w:t>
      </w:r>
      <w:proofErr w:type="spellEnd"/>
      <w:r w:rsidRPr="005A32A6">
        <w:t xml:space="preserve"> 17, 16-22.</w:t>
      </w:r>
    </w:p>
    <w:p w14:paraId="4316D250" w14:textId="77777777" w:rsidR="00590C9B" w:rsidRPr="005A32A6" w:rsidRDefault="00590C9B" w:rsidP="00590C9B">
      <w:pPr>
        <w:contextualSpacing/>
      </w:pPr>
    </w:p>
    <w:p w14:paraId="5A928C22" w14:textId="77777777" w:rsidR="00590C9B" w:rsidRPr="005A32A6" w:rsidRDefault="00590C9B" w:rsidP="00590C9B">
      <w:pPr>
        <w:contextualSpacing/>
      </w:pPr>
      <w:r w:rsidRPr="005A32A6">
        <w:t xml:space="preserve">Brewin, C. R., Andrews, B., &amp; Valentine, J. D. (2000). Meta-analysis of risk factors for posttraumatic stress disorder in trauma-exposed adults. J Consult </w:t>
      </w:r>
      <w:proofErr w:type="spellStart"/>
      <w:r w:rsidRPr="005A32A6">
        <w:t>Clin</w:t>
      </w:r>
      <w:proofErr w:type="spellEnd"/>
      <w:r w:rsidRPr="005A32A6">
        <w:t xml:space="preserve"> </w:t>
      </w:r>
      <w:proofErr w:type="spellStart"/>
      <w:r w:rsidRPr="005A32A6">
        <w:t>Psychol</w:t>
      </w:r>
      <w:proofErr w:type="spellEnd"/>
      <w:r w:rsidRPr="005A32A6">
        <w:t>, 68(5), 748–66.</w:t>
      </w:r>
    </w:p>
    <w:p w14:paraId="7E529840" w14:textId="77777777" w:rsidR="00590C9B" w:rsidRPr="005A32A6" w:rsidRDefault="00590C9B" w:rsidP="00590C9B">
      <w:pPr>
        <w:contextualSpacing/>
      </w:pPr>
    </w:p>
    <w:p w14:paraId="4A70EFD8" w14:textId="77777777" w:rsidR="00590C9B" w:rsidRPr="00215C8D" w:rsidRDefault="00590C9B" w:rsidP="00590C9B">
      <w:pPr>
        <w:contextualSpacing/>
        <w:rPr>
          <w:lang w:val="es-ES"/>
        </w:rPr>
      </w:pPr>
      <w:r w:rsidRPr="005A32A6">
        <w:t xml:space="preserve">Bower GH, </w:t>
      </w:r>
      <w:proofErr w:type="spellStart"/>
      <w:r w:rsidRPr="005A32A6">
        <w:t>Sivers</w:t>
      </w:r>
      <w:proofErr w:type="spellEnd"/>
      <w:r w:rsidRPr="005A32A6">
        <w:t xml:space="preserve"> H. Cognitive impact of traumatic events. </w:t>
      </w:r>
      <w:proofErr w:type="spellStart"/>
      <w:r w:rsidRPr="00215C8D">
        <w:rPr>
          <w:lang w:val="es-ES"/>
        </w:rPr>
        <w:t>Dev</w:t>
      </w:r>
      <w:proofErr w:type="spellEnd"/>
    </w:p>
    <w:p w14:paraId="02CB52EE" w14:textId="69AE18DE" w:rsidR="00590C9B" w:rsidRPr="00215C8D" w:rsidRDefault="00590C9B" w:rsidP="00590C9B">
      <w:pPr>
        <w:contextualSpacing/>
        <w:rPr>
          <w:lang w:val="es-ES"/>
        </w:rPr>
      </w:pPr>
      <w:proofErr w:type="spellStart"/>
      <w:r w:rsidRPr="00215C8D">
        <w:rPr>
          <w:lang w:val="es-ES"/>
        </w:rPr>
        <w:t>Psychopathol</w:t>
      </w:r>
      <w:proofErr w:type="spellEnd"/>
      <w:r w:rsidRPr="00215C8D">
        <w:rPr>
          <w:lang w:val="es-ES"/>
        </w:rPr>
        <w:t xml:space="preserve"> </w:t>
      </w:r>
      <w:proofErr w:type="gramStart"/>
      <w:r w:rsidRPr="00215C8D">
        <w:rPr>
          <w:lang w:val="es-ES"/>
        </w:rPr>
        <w:t>1998;10:625</w:t>
      </w:r>
      <w:proofErr w:type="gramEnd"/>
      <w:r w:rsidRPr="00215C8D">
        <w:rPr>
          <w:lang w:val="es-ES"/>
        </w:rPr>
        <w:t>–53.</w:t>
      </w:r>
    </w:p>
    <w:p w14:paraId="6A7DC5B5" w14:textId="77777777" w:rsidR="00590C9B" w:rsidRPr="00215C8D" w:rsidRDefault="00590C9B" w:rsidP="00590C9B">
      <w:pPr>
        <w:contextualSpacing/>
        <w:rPr>
          <w:lang w:val="es-ES"/>
        </w:rPr>
      </w:pPr>
    </w:p>
    <w:p w14:paraId="5D2B3439" w14:textId="77777777" w:rsidR="00590C9B" w:rsidRPr="005A32A6" w:rsidRDefault="00590C9B" w:rsidP="00590C9B">
      <w:pPr>
        <w:contextualSpacing/>
        <w:rPr>
          <w:lang w:val="es-ES"/>
        </w:rPr>
      </w:pPr>
      <w:proofErr w:type="spellStart"/>
      <w:r w:rsidRPr="005A32A6">
        <w:rPr>
          <w:lang w:val="es-ES"/>
        </w:rPr>
        <w:t>Cova</w:t>
      </w:r>
      <w:proofErr w:type="spellEnd"/>
      <w:r w:rsidRPr="005A32A6">
        <w:rPr>
          <w:lang w:val="es-ES"/>
        </w:rPr>
        <w:t xml:space="preserve">, F., Rincón, P., </w:t>
      </w:r>
      <w:proofErr w:type="spellStart"/>
      <w:r w:rsidRPr="005A32A6">
        <w:rPr>
          <w:lang w:val="es-ES"/>
        </w:rPr>
        <w:t>Grandón</w:t>
      </w:r>
      <w:proofErr w:type="spellEnd"/>
      <w:r w:rsidRPr="005A32A6">
        <w:rPr>
          <w:lang w:val="es-ES"/>
        </w:rPr>
        <w:t xml:space="preserve">, P., &amp; Vicente, B. (2011). Controversias respecto de la conceptualización del trastorno de estrés postraumático. Revista Chilena De </w:t>
      </w:r>
      <w:proofErr w:type="spellStart"/>
      <w:r w:rsidRPr="005A32A6">
        <w:rPr>
          <w:lang w:val="es-ES"/>
        </w:rPr>
        <w:t>Neuro</w:t>
      </w:r>
      <w:proofErr w:type="spellEnd"/>
      <w:r w:rsidRPr="005A32A6">
        <w:rPr>
          <w:lang w:val="es-ES"/>
        </w:rPr>
        <w:t>-psiquiatría, 49(3), 288-297.</w:t>
      </w:r>
    </w:p>
    <w:p w14:paraId="76513D10" w14:textId="77777777" w:rsidR="00590C9B" w:rsidRPr="005A32A6" w:rsidRDefault="00590C9B" w:rsidP="00590C9B">
      <w:pPr>
        <w:contextualSpacing/>
        <w:rPr>
          <w:lang w:val="es-ES"/>
        </w:rPr>
      </w:pPr>
    </w:p>
    <w:p w14:paraId="5D7F4399" w14:textId="77777777" w:rsidR="00590C9B" w:rsidRPr="005A32A6" w:rsidRDefault="00590C9B" w:rsidP="00590C9B">
      <w:pPr>
        <w:contextualSpacing/>
      </w:pPr>
      <w:r w:rsidRPr="00E63FDB">
        <w:rPr>
          <w:lang w:val="es-CL"/>
        </w:rPr>
        <w:t xml:space="preserve">Creamer, M., Burgess, P., &amp; McFarlane, A. C. (2001). </w:t>
      </w:r>
      <w:commentRangeStart w:id="214"/>
      <w:r w:rsidRPr="005A32A6">
        <w:t xml:space="preserve">Post-traumatic stress disorder: Findings from the Australian national survey of mental health and well-being. </w:t>
      </w:r>
      <w:proofErr w:type="spellStart"/>
      <w:r w:rsidRPr="005A32A6">
        <w:t>Psychol</w:t>
      </w:r>
      <w:proofErr w:type="spellEnd"/>
      <w:r w:rsidRPr="005A32A6">
        <w:t xml:space="preserve"> Med, 31(7), 1237-47.</w:t>
      </w:r>
      <w:commentRangeEnd w:id="214"/>
      <w:r>
        <w:rPr>
          <w:rStyle w:val="CommentReference"/>
        </w:rPr>
        <w:commentReference w:id="215"/>
      </w:r>
      <w:r>
        <w:rPr>
          <w:rStyle w:val="CommentReference"/>
        </w:rPr>
        <w:commentReference w:id="214"/>
      </w:r>
    </w:p>
    <w:p w14:paraId="46684E93" w14:textId="77777777" w:rsidR="00590C9B" w:rsidRPr="005A32A6" w:rsidRDefault="00590C9B" w:rsidP="00590C9B">
      <w:pPr>
        <w:contextualSpacing/>
      </w:pPr>
    </w:p>
    <w:p w14:paraId="2A9B451B" w14:textId="61860EC1" w:rsidR="00590C9B" w:rsidRPr="005A32A6" w:rsidRDefault="00590C9B" w:rsidP="00590C9B">
      <w:pPr>
        <w:contextualSpacing/>
      </w:pPr>
      <w:r w:rsidRPr="005A32A6">
        <w:t xml:space="preserve">Dutra, L., Bureau, J. F., Holmes, B., </w:t>
      </w:r>
      <w:proofErr w:type="spellStart"/>
      <w:r w:rsidRPr="005A32A6">
        <w:t>Lyubchik</w:t>
      </w:r>
      <w:proofErr w:type="spellEnd"/>
      <w:r w:rsidRPr="005A32A6">
        <w:t>, A., &amp; Lyons-Ruth, K. (2009). Quality of early care and childhood trauma: a prospective study of developmental pathways to dissociation. The Journal of nervous and mental disease, 197(6), 383.</w:t>
      </w:r>
    </w:p>
    <w:p w14:paraId="4D3920E5" w14:textId="77777777" w:rsidR="00590C9B" w:rsidRPr="005A32A6" w:rsidRDefault="00590C9B" w:rsidP="00590C9B">
      <w:pPr>
        <w:contextualSpacing/>
      </w:pPr>
    </w:p>
    <w:p w14:paraId="048A18AF" w14:textId="77777777" w:rsidR="00590C9B" w:rsidRPr="005A32A6" w:rsidRDefault="00590C9B" w:rsidP="00590C9B">
      <w:pPr>
        <w:contextualSpacing/>
      </w:pPr>
      <w:r w:rsidRPr="005A32A6">
        <w:t xml:space="preserve">Friedman, M. J., </w:t>
      </w:r>
      <w:proofErr w:type="spellStart"/>
      <w:r w:rsidRPr="005A32A6">
        <w:t>Resick</w:t>
      </w:r>
      <w:proofErr w:type="spellEnd"/>
      <w:r w:rsidRPr="005A32A6">
        <w:t>, P. A., Bryant, R. A., &amp; Brewin, C. R. (2011). Considering PTSD for DSM-5. Depression and Anxiety, 28(9), 750-769. doi:10.1002/da.20767.</w:t>
      </w:r>
    </w:p>
    <w:p w14:paraId="2B5D7735" w14:textId="77777777" w:rsidR="00590C9B" w:rsidRPr="005A32A6" w:rsidRDefault="00590C9B" w:rsidP="00590C9B">
      <w:pPr>
        <w:contextualSpacing/>
      </w:pPr>
    </w:p>
    <w:p w14:paraId="40E1A400" w14:textId="77777777" w:rsidR="00590C9B" w:rsidRPr="005A32A6" w:rsidRDefault="00590C9B" w:rsidP="00590C9B">
      <w:pPr>
        <w:contextualSpacing/>
      </w:pPr>
      <w:proofErr w:type="spellStart"/>
      <w:r w:rsidRPr="005A32A6">
        <w:t>Grinage</w:t>
      </w:r>
      <w:proofErr w:type="spellEnd"/>
      <w:r w:rsidRPr="005A32A6">
        <w:t>, B. D. (2003). Diagnosis and management of post-traumatic stress disorder. Am Fam Physician, 68(12), 2401-8.</w:t>
      </w:r>
    </w:p>
    <w:p w14:paraId="6D7A3682" w14:textId="77777777" w:rsidR="00590C9B" w:rsidRDefault="00590C9B" w:rsidP="00590C9B">
      <w:pPr>
        <w:contextualSpacing/>
        <w:rPr>
          <w:ins w:id="216" w:author="Microsoft Office User" w:date="2017-08-18T15:09:00Z"/>
        </w:rPr>
      </w:pPr>
    </w:p>
    <w:p w14:paraId="2B577F12" w14:textId="6B9D0673" w:rsidR="003E48CD" w:rsidRDefault="003E48CD" w:rsidP="00590C9B">
      <w:pPr>
        <w:contextualSpacing/>
        <w:rPr>
          <w:ins w:id="217" w:author="Microsoft Office User" w:date="2017-08-18T15:09:00Z"/>
        </w:rPr>
      </w:pPr>
      <w:ins w:id="218" w:author="Microsoft Office User" w:date="2017-08-18T15:09:00Z">
        <w:r w:rsidRPr="003E48CD">
          <w:t xml:space="preserve">Halpern-Manners, A., Schnabel, L., Hernandez, E. M., </w:t>
        </w:r>
        <w:proofErr w:type="spellStart"/>
        <w:r w:rsidRPr="003E48CD">
          <w:t>Silberg</w:t>
        </w:r>
        <w:proofErr w:type="spellEnd"/>
        <w:r w:rsidRPr="003E48CD">
          <w:t>, J. L., &amp; Eaves, L. J. (2016). The Relationship between Education and Mental Health: New Evidence from a Discordant Twin Study. Social Forces, 95(1), 107-131.</w:t>
        </w:r>
      </w:ins>
    </w:p>
    <w:p w14:paraId="56B298F9" w14:textId="77777777" w:rsidR="003E48CD" w:rsidRPr="005A32A6" w:rsidRDefault="003E48CD" w:rsidP="00590C9B">
      <w:pPr>
        <w:contextualSpacing/>
      </w:pPr>
    </w:p>
    <w:p w14:paraId="150ACDD5" w14:textId="77777777" w:rsidR="00590C9B" w:rsidRPr="005A32A6" w:rsidRDefault="00590C9B" w:rsidP="00590C9B">
      <w:pPr>
        <w:contextualSpacing/>
      </w:pPr>
      <w:r w:rsidRPr="005A32A6">
        <w:t>Janet P (1907): The Major Symptoms of Hysteria: Fifteen Lectures Given</w:t>
      </w:r>
    </w:p>
    <w:p w14:paraId="10E890BD" w14:textId="5A87124F" w:rsidR="00590C9B" w:rsidRPr="005A32A6" w:rsidRDefault="00590C9B" w:rsidP="00590C9B">
      <w:pPr>
        <w:contextualSpacing/>
      </w:pPr>
      <w:r w:rsidRPr="005A32A6">
        <w:lastRenderedPageBreak/>
        <w:t>in the Medical School of Harvard University. New York: MacMillan.</w:t>
      </w:r>
    </w:p>
    <w:p w14:paraId="45056DF7" w14:textId="77777777" w:rsidR="00590C9B" w:rsidRPr="005A32A6" w:rsidRDefault="00590C9B" w:rsidP="00590C9B">
      <w:pPr>
        <w:contextualSpacing/>
      </w:pPr>
    </w:p>
    <w:p w14:paraId="73510147" w14:textId="77777777" w:rsidR="00590C9B" w:rsidRPr="005A32A6" w:rsidRDefault="00590C9B" w:rsidP="00590C9B">
      <w:pPr>
        <w:contextualSpacing/>
      </w:pPr>
      <w:r w:rsidRPr="005A32A6">
        <w:t>Kessler, R. C., McLaughlin, K. A., Green, J. G., Gruber, M. J., Sampson, N. A.,</w:t>
      </w:r>
    </w:p>
    <w:p w14:paraId="05AAF78F" w14:textId="77777777" w:rsidR="00590C9B" w:rsidRPr="005A32A6" w:rsidRDefault="00590C9B" w:rsidP="00590C9B">
      <w:pPr>
        <w:contextualSpacing/>
      </w:pPr>
      <w:proofErr w:type="spellStart"/>
      <w:r w:rsidRPr="005A32A6">
        <w:t>Zaslavsky</w:t>
      </w:r>
      <w:proofErr w:type="spellEnd"/>
      <w:r w:rsidRPr="005A32A6">
        <w:t>, A. M., ... Williams, D. R. (2011). Childhood adversities and adult</w:t>
      </w:r>
    </w:p>
    <w:p w14:paraId="0AE7D8AF" w14:textId="77777777" w:rsidR="00590C9B" w:rsidRPr="005A32A6" w:rsidRDefault="00590C9B" w:rsidP="00590C9B">
      <w:pPr>
        <w:contextualSpacing/>
      </w:pPr>
      <w:r w:rsidRPr="005A32A6">
        <w:t>psychopathology in the WHO World Mental Health Surveys. British Journal of</w:t>
      </w:r>
    </w:p>
    <w:p w14:paraId="7F14B3BD" w14:textId="7B7059BC" w:rsidR="00590C9B" w:rsidRPr="005A32A6" w:rsidRDefault="00590C9B" w:rsidP="00590C9B">
      <w:pPr>
        <w:contextualSpacing/>
      </w:pPr>
      <w:r w:rsidRPr="005A32A6">
        <w:t>Psychiatry, 197, 378–385.</w:t>
      </w:r>
    </w:p>
    <w:p w14:paraId="5B123A04" w14:textId="77777777" w:rsidR="00590C9B" w:rsidRPr="005A32A6" w:rsidRDefault="00590C9B" w:rsidP="00590C9B">
      <w:pPr>
        <w:contextualSpacing/>
      </w:pPr>
    </w:p>
    <w:p w14:paraId="65488225" w14:textId="3895345A" w:rsidR="00590C9B" w:rsidRPr="005A32A6" w:rsidRDefault="00590C9B" w:rsidP="00590C9B">
      <w:pPr>
        <w:contextualSpacing/>
      </w:pPr>
      <w:r w:rsidRPr="005A32A6">
        <w:t xml:space="preserve">Kessler, R. C., </w:t>
      </w:r>
      <w:proofErr w:type="spellStart"/>
      <w:r w:rsidRPr="005A32A6">
        <w:t>Sonnega</w:t>
      </w:r>
      <w:proofErr w:type="spellEnd"/>
      <w:r w:rsidRPr="005A32A6">
        <w:t xml:space="preserve">, A., </w:t>
      </w:r>
      <w:proofErr w:type="spellStart"/>
      <w:r w:rsidRPr="005A32A6">
        <w:t>Bromet</w:t>
      </w:r>
      <w:proofErr w:type="spellEnd"/>
      <w:r w:rsidRPr="005A32A6">
        <w:t>, E., Hughes, M., &amp; Nelson, C. B. (1995). Posttraumatic stress disorder in the national comorbidity survey. Archives of General Psychiatry, 52(12), 1048-60.</w:t>
      </w:r>
    </w:p>
    <w:p w14:paraId="4C8E02F8" w14:textId="77777777" w:rsidR="00590C9B" w:rsidRPr="005A32A6" w:rsidRDefault="00590C9B" w:rsidP="00590C9B">
      <w:pPr>
        <w:contextualSpacing/>
      </w:pPr>
    </w:p>
    <w:p w14:paraId="7196C3CF" w14:textId="77777777" w:rsidR="00590C9B" w:rsidRPr="005A32A6" w:rsidRDefault="00590C9B" w:rsidP="00590C9B">
      <w:pPr>
        <w:contextualSpacing/>
      </w:pPr>
      <w:proofErr w:type="spellStart"/>
      <w:r w:rsidRPr="005A32A6">
        <w:t>Lanius</w:t>
      </w:r>
      <w:proofErr w:type="spellEnd"/>
      <w:r w:rsidRPr="005A32A6">
        <w:t xml:space="preserve">, R. A., Brand, B., </w:t>
      </w:r>
      <w:proofErr w:type="spellStart"/>
      <w:r w:rsidRPr="005A32A6">
        <w:t>Vermetten</w:t>
      </w:r>
      <w:proofErr w:type="spellEnd"/>
      <w:r w:rsidRPr="005A32A6">
        <w:t xml:space="preserve">, E., </w:t>
      </w:r>
      <w:proofErr w:type="spellStart"/>
      <w:r w:rsidRPr="005A32A6">
        <w:t>Frewen</w:t>
      </w:r>
      <w:proofErr w:type="spellEnd"/>
      <w:r w:rsidRPr="005A32A6">
        <w:t>, P. A., &amp; Spiegel, D. (2012). The</w:t>
      </w:r>
    </w:p>
    <w:p w14:paraId="7E08A355" w14:textId="72C92C66" w:rsidR="00590C9B" w:rsidRPr="005A32A6" w:rsidRDefault="00590C9B" w:rsidP="00590C9B">
      <w:pPr>
        <w:contextualSpacing/>
      </w:pPr>
      <w:r w:rsidRPr="005A32A6">
        <w:t>dissociative subtype of posttraumatic stress disorder: Rationale, clinical and neurobiological evidence, and implications. Depression and Anxiety, 29, 701–708.</w:t>
      </w:r>
    </w:p>
    <w:p w14:paraId="2F700C77" w14:textId="2C6EF44F" w:rsidR="00590C9B" w:rsidRPr="005A32A6" w:rsidRDefault="00590C9B" w:rsidP="00590C9B">
      <w:pPr>
        <w:contextualSpacing/>
      </w:pPr>
      <w:r w:rsidRPr="005A32A6">
        <w:t>doi:10.1002/da.21889</w:t>
      </w:r>
    </w:p>
    <w:p w14:paraId="736B281C" w14:textId="77777777" w:rsidR="00590C9B" w:rsidRPr="005A32A6" w:rsidRDefault="00590C9B" w:rsidP="00590C9B">
      <w:pPr>
        <w:contextualSpacing/>
      </w:pPr>
    </w:p>
    <w:p w14:paraId="72CE41E0" w14:textId="0EA14344" w:rsidR="00590C9B" w:rsidRPr="005A32A6" w:rsidRDefault="00590C9B" w:rsidP="00590C9B">
      <w:pPr>
        <w:contextualSpacing/>
      </w:pPr>
      <w:proofErr w:type="spellStart"/>
      <w:r w:rsidRPr="005A32A6">
        <w:t>Marmar</w:t>
      </w:r>
      <w:proofErr w:type="spellEnd"/>
      <w:r w:rsidRPr="005A32A6">
        <w:t xml:space="preserve"> CR, Weiss DS, Metzler TJ. The </w:t>
      </w:r>
      <w:proofErr w:type="spellStart"/>
      <w:r w:rsidRPr="005A32A6">
        <w:t>Peritraumatic</w:t>
      </w:r>
      <w:proofErr w:type="spellEnd"/>
      <w:r w:rsidRPr="005A32A6">
        <w:t xml:space="preserve"> Dissociative Experiences Questionnaire. In: Wilson JP, Keane TM, editors. Assess- </w:t>
      </w:r>
      <w:proofErr w:type="spellStart"/>
      <w:r w:rsidRPr="005A32A6">
        <w:t>ing</w:t>
      </w:r>
      <w:proofErr w:type="spellEnd"/>
      <w:r w:rsidRPr="005A32A6">
        <w:t xml:space="preserve"> psychological trauma and posttraumatic stress disorder. New York: The Guilford Press; 1997.p. 412–28.</w:t>
      </w:r>
    </w:p>
    <w:p w14:paraId="6DC2341F" w14:textId="77777777" w:rsidR="00590C9B" w:rsidRPr="005A32A6" w:rsidRDefault="00590C9B" w:rsidP="00590C9B">
      <w:pPr>
        <w:contextualSpacing/>
      </w:pPr>
    </w:p>
    <w:p w14:paraId="70EEB1FB" w14:textId="1E621E42" w:rsidR="00590C9B" w:rsidRPr="005A32A6" w:rsidRDefault="00590C9B" w:rsidP="00590C9B">
      <w:pPr>
        <w:contextualSpacing/>
      </w:pPr>
      <w:proofErr w:type="spellStart"/>
      <w:r w:rsidRPr="005A32A6">
        <w:t>Marmar</w:t>
      </w:r>
      <w:proofErr w:type="spellEnd"/>
      <w:r w:rsidRPr="005A32A6">
        <w:t xml:space="preserve">, C. R., Weiss, D. S., </w:t>
      </w:r>
      <w:proofErr w:type="spellStart"/>
      <w:r w:rsidRPr="005A32A6">
        <w:t>Schlenger</w:t>
      </w:r>
      <w:proofErr w:type="spellEnd"/>
      <w:r w:rsidRPr="005A32A6">
        <w:t xml:space="preserve">, W. E., Fairbank, J. A., Jordan, B. K., </w:t>
      </w:r>
      <w:proofErr w:type="spellStart"/>
      <w:r w:rsidRPr="005A32A6">
        <w:t>Kulka</w:t>
      </w:r>
      <w:proofErr w:type="spellEnd"/>
      <w:r w:rsidRPr="005A32A6">
        <w:t xml:space="preserve">, R. A., &amp; Hough, R. L. (1994). </w:t>
      </w:r>
      <w:proofErr w:type="spellStart"/>
      <w:r w:rsidRPr="005A32A6">
        <w:t>Peritraumatic</w:t>
      </w:r>
      <w:proofErr w:type="spellEnd"/>
      <w:r w:rsidRPr="005A32A6">
        <w:t xml:space="preserve"> dissociation and posttraumatic stress in male Vietnam theater veterans. American journal of Psychiatry, 151(6), 902-907.</w:t>
      </w:r>
    </w:p>
    <w:p w14:paraId="68515740" w14:textId="77777777" w:rsidR="00590C9B" w:rsidRDefault="00590C9B" w:rsidP="00590C9B">
      <w:pPr>
        <w:contextualSpacing/>
        <w:rPr>
          <w:ins w:id="219" w:author="Microsoft Office User" w:date="2017-08-18T12:01:00Z"/>
        </w:rPr>
      </w:pPr>
    </w:p>
    <w:p w14:paraId="3A0C99D5" w14:textId="408DB776" w:rsidR="00590C9B" w:rsidRDefault="00590C9B" w:rsidP="00590C9B">
      <w:pPr>
        <w:contextualSpacing/>
        <w:rPr>
          <w:ins w:id="220" w:author="Microsoft Office User" w:date="2017-08-18T12:01:00Z"/>
        </w:rPr>
      </w:pPr>
      <w:ins w:id="221" w:author="Microsoft Office User" w:date="2017-08-18T12:01:00Z">
        <w:r w:rsidRPr="00590C9B">
          <w:t xml:space="preserve">McKinnon, M. C., Boyd, J. E., </w:t>
        </w:r>
        <w:proofErr w:type="spellStart"/>
        <w:r w:rsidRPr="00590C9B">
          <w:t>Frewen</w:t>
        </w:r>
        <w:proofErr w:type="spellEnd"/>
        <w:r w:rsidRPr="00590C9B">
          <w:t xml:space="preserve">, P. A., </w:t>
        </w:r>
        <w:proofErr w:type="spellStart"/>
        <w:r w:rsidRPr="00590C9B">
          <w:t>Lanius</w:t>
        </w:r>
        <w:proofErr w:type="spellEnd"/>
        <w:r w:rsidRPr="00590C9B">
          <w:t xml:space="preserve">, U. F., </w:t>
        </w:r>
        <w:proofErr w:type="spellStart"/>
        <w:r w:rsidRPr="00590C9B">
          <w:t>Jetly</w:t>
        </w:r>
        <w:proofErr w:type="spellEnd"/>
        <w:r w:rsidRPr="00590C9B">
          <w:t xml:space="preserve">, R., Richardson, J. D., &amp; </w:t>
        </w:r>
        <w:proofErr w:type="spellStart"/>
        <w:r w:rsidRPr="00590C9B">
          <w:t>Lanius</w:t>
        </w:r>
        <w:proofErr w:type="spellEnd"/>
        <w:r w:rsidRPr="00590C9B">
          <w:t xml:space="preserve">, R. A. (2016). A review of the relation between dissociation, memory, executive functioning and social cognition in military members and civilians with neuropsychiatric conditions. </w:t>
        </w:r>
        <w:proofErr w:type="spellStart"/>
        <w:r w:rsidRPr="00590C9B">
          <w:t>Neuropsychologia</w:t>
        </w:r>
        <w:proofErr w:type="spellEnd"/>
        <w:r w:rsidRPr="00590C9B">
          <w:t>, 90, 210-234.</w:t>
        </w:r>
      </w:ins>
    </w:p>
    <w:p w14:paraId="2D1C78F0" w14:textId="77777777" w:rsidR="00590C9B" w:rsidRPr="005A32A6" w:rsidRDefault="00590C9B" w:rsidP="00590C9B">
      <w:pPr>
        <w:contextualSpacing/>
      </w:pPr>
    </w:p>
    <w:p w14:paraId="4EC47615" w14:textId="77777777" w:rsidR="00590C9B" w:rsidRPr="005A32A6" w:rsidRDefault="00590C9B" w:rsidP="00590C9B">
      <w:pPr>
        <w:contextualSpacing/>
      </w:pPr>
      <w:r w:rsidRPr="005A32A6">
        <w:t>Norris, F. H., Friedman, M. J., &amp; Watson, P. J. (2002). 60,000 disaster victims speak: Part II. Summary and implications of the disaster mental health research. Psychiatry, 65(3), 240–60.</w:t>
      </w:r>
    </w:p>
    <w:p w14:paraId="3DF32D15" w14:textId="77777777" w:rsidR="00590C9B" w:rsidRPr="005A32A6" w:rsidRDefault="00590C9B" w:rsidP="00590C9B">
      <w:pPr>
        <w:contextualSpacing/>
      </w:pPr>
    </w:p>
    <w:p w14:paraId="61F2E2C9" w14:textId="77777777" w:rsidR="00590C9B" w:rsidRPr="005A32A6" w:rsidRDefault="00590C9B" w:rsidP="00590C9B">
      <w:pPr>
        <w:contextualSpacing/>
      </w:pPr>
      <w:r w:rsidRPr="005A32A6">
        <w:rPr>
          <w:lang w:val="es-ES"/>
        </w:rPr>
        <w:t xml:space="preserve">Norris, F. H., Murphy, A. D., Baker, C. K., Perilla, J. L., </w:t>
      </w:r>
      <w:proofErr w:type="spellStart"/>
      <w:r w:rsidRPr="005A32A6">
        <w:rPr>
          <w:lang w:val="es-ES"/>
        </w:rPr>
        <w:t>Rodriguez</w:t>
      </w:r>
      <w:proofErr w:type="spellEnd"/>
      <w:r w:rsidRPr="005A32A6">
        <w:rPr>
          <w:lang w:val="es-ES"/>
        </w:rPr>
        <w:t xml:space="preserve">, F. G., &amp; </w:t>
      </w:r>
      <w:proofErr w:type="spellStart"/>
      <w:r w:rsidRPr="005A32A6">
        <w:rPr>
          <w:lang w:val="es-ES"/>
        </w:rPr>
        <w:t>Rodriguez</w:t>
      </w:r>
      <w:proofErr w:type="spellEnd"/>
      <w:r w:rsidRPr="005A32A6">
        <w:rPr>
          <w:lang w:val="es-ES"/>
        </w:rPr>
        <w:t xml:space="preserve">, J. d. </w:t>
      </w:r>
      <w:proofErr w:type="gramStart"/>
      <w:r w:rsidRPr="005A32A6">
        <w:rPr>
          <w:lang w:val="es-ES"/>
        </w:rPr>
        <w:t>e. .</w:t>
      </w:r>
      <w:proofErr w:type="gramEnd"/>
      <w:r w:rsidRPr="005A32A6">
        <w:rPr>
          <w:lang w:val="es-ES"/>
        </w:rPr>
        <w:t xml:space="preserve"> </w:t>
      </w:r>
      <w:r w:rsidRPr="005A32A6">
        <w:t xml:space="preserve">J. (2003). Epidemiology of trauma and posttraumatic stress disorder in </w:t>
      </w:r>
      <w:proofErr w:type="spellStart"/>
      <w:r w:rsidRPr="005A32A6">
        <w:t>mexico</w:t>
      </w:r>
      <w:proofErr w:type="spellEnd"/>
      <w:r w:rsidRPr="005A32A6">
        <w:t xml:space="preserve">. J </w:t>
      </w:r>
      <w:proofErr w:type="spellStart"/>
      <w:r w:rsidRPr="005A32A6">
        <w:t>Abnorm</w:t>
      </w:r>
      <w:proofErr w:type="spellEnd"/>
      <w:r w:rsidRPr="005A32A6">
        <w:t xml:space="preserve"> </w:t>
      </w:r>
      <w:proofErr w:type="spellStart"/>
      <w:r w:rsidRPr="005A32A6">
        <w:t>Psychol</w:t>
      </w:r>
      <w:proofErr w:type="spellEnd"/>
      <w:r w:rsidRPr="005A32A6">
        <w:t>, 112(4), 646-56. doi:10.1037/0021-843X.112.4.646.</w:t>
      </w:r>
    </w:p>
    <w:p w14:paraId="11038D58" w14:textId="77777777" w:rsidR="00590C9B" w:rsidRPr="005A32A6" w:rsidRDefault="00590C9B" w:rsidP="00590C9B">
      <w:pPr>
        <w:contextualSpacing/>
      </w:pPr>
    </w:p>
    <w:p w14:paraId="505220DD" w14:textId="629573EE" w:rsidR="00590C9B" w:rsidRPr="005A32A6" w:rsidRDefault="00590C9B" w:rsidP="00590C9B">
      <w:pPr>
        <w:contextualSpacing/>
      </w:pPr>
      <w:r w:rsidRPr="005A32A6">
        <w:t xml:space="preserve">Ozer, E. J., Best, S. R., </w:t>
      </w:r>
      <w:proofErr w:type="spellStart"/>
      <w:r w:rsidRPr="005A32A6">
        <w:t>Lipsey</w:t>
      </w:r>
      <w:proofErr w:type="spellEnd"/>
      <w:r w:rsidRPr="005A32A6">
        <w:t>, T. L., &amp; Weiss, D. S. (2003). Predictors of posttraumatic stress disorder and symptoms in adults: A meta-analysis. Psychological Bulletin, 129(1), 52-73.</w:t>
      </w:r>
    </w:p>
    <w:p w14:paraId="2695755F" w14:textId="77777777" w:rsidR="00590C9B" w:rsidRPr="005A32A6" w:rsidRDefault="00590C9B" w:rsidP="00590C9B">
      <w:pPr>
        <w:contextualSpacing/>
      </w:pPr>
    </w:p>
    <w:p w14:paraId="7D516E05" w14:textId="77777777" w:rsidR="00590C9B" w:rsidRPr="005A32A6" w:rsidRDefault="00590C9B" w:rsidP="00590C9B">
      <w:pPr>
        <w:contextualSpacing/>
      </w:pPr>
      <w:proofErr w:type="spellStart"/>
      <w:r w:rsidRPr="005A32A6">
        <w:t>Perkonigg</w:t>
      </w:r>
      <w:proofErr w:type="spellEnd"/>
      <w:r w:rsidRPr="005A32A6">
        <w:t xml:space="preserve">, A., Kessler, R. C., </w:t>
      </w:r>
      <w:proofErr w:type="spellStart"/>
      <w:r w:rsidRPr="005A32A6">
        <w:t>Storz</w:t>
      </w:r>
      <w:proofErr w:type="spellEnd"/>
      <w:r w:rsidRPr="005A32A6">
        <w:t xml:space="preserve">, S., &amp; </w:t>
      </w:r>
      <w:proofErr w:type="spellStart"/>
      <w:r w:rsidRPr="005A32A6">
        <w:t>Wittchen</w:t>
      </w:r>
      <w:proofErr w:type="spellEnd"/>
      <w:r w:rsidRPr="005A32A6">
        <w:t xml:space="preserve">, H. U. (2000). Traumatic events and post-traumatic stress disorder in the community: Prevalence, risk factors and comorbidity. </w:t>
      </w:r>
      <w:proofErr w:type="spellStart"/>
      <w:r w:rsidRPr="005A32A6">
        <w:t>Acta</w:t>
      </w:r>
      <w:proofErr w:type="spellEnd"/>
      <w:r w:rsidRPr="005A32A6">
        <w:t xml:space="preserve"> </w:t>
      </w:r>
      <w:proofErr w:type="spellStart"/>
      <w:r w:rsidRPr="005A32A6">
        <w:t>Psychiatrica</w:t>
      </w:r>
      <w:proofErr w:type="spellEnd"/>
      <w:r w:rsidRPr="005A32A6">
        <w:t xml:space="preserve"> </w:t>
      </w:r>
      <w:proofErr w:type="spellStart"/>
      <w:r w:rsidRPr="005A32A6">
        <w:t>Scandinavica</w:t>
      </w:r>
      <w:proofErr w:type="spellEnd"/>
      <w:r w:rsidRPr="005A32A6">
        <w:t>, 101(1), 46-59.</w:t>
      </w:r>
    </w:p>
    <w:p w14:paraId="3B21088A" w14:textId="77777777" w:rsidR="00590C9B" w:rsidRPr="005A32A6" w:rsidRDefault="00590C9B" w:rsidP="00590C9B">
      <w:pPr>
        <w:contextualSpacing/>
      </w:pPr>
    </w:p>
    <w:p w14:paraId="64B13C28" w14:textId="6ADC1225" w:rsidR="00590C9B" w:rsidRPr="005A32A6" w:rsidRDefault="00590C9B" w:rsidP="00590C9B">
      <w:pPr>
        <w:contextualSpacing/>
      </w:pPr>
      <w:proofErr w:type="spellStart"/>
      <w:r w:rsidRPr="005A32A6">
        <w:rPr>
          <w:color w:val="000000" w:themeColor="text1"/>
        </w:rPr>
        <w:lastRenderedPageBreak/>
        <w:t>Shavelev</w:t>
      </w:r>
      <w:proofErr w:type="spellEnd"/>
      <w:r w:rsidRPr="005A32A6">
        <w:rPr>
          <w:color w:val="000000" w:themeColor="text1"/>
        </w:rPr>
        <w:t xml:space="preserve">, A.Y. (1996) Chapter 4 van del ……   </w:t>
      </w:r>
      <w:r w:rsidRPr="005A32A6">
        <w:t xml:space="preserve">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r w:rsidRPr="005A32A6">
        <w:t xml:space="preserve"> L, editors. Traumatic stress. New York: The Guilford Press. 1996.</w:t>
      </w:r>
    </w:p>
    <w:p w14:paraId="0C5A711F" w14:textId="77777777" w:rsidR="00590C9B" w:rsidRPr="005A32A6" w:rsidRDefault="00590C9B" w:rsidP="00590C9B">
      <w:pPr>
        <w:contextualSpacing/>
      </w:pPr>
    </w:p>
    <w:p w14:paraId="07BF70AE" w14:textId="6559A783" w:rsidR="00590C9B" w:rsidRPr="005A32A6" w:rsidRDefault="00590C9B" w:rsidP="00590C9B">
      <w:pPr>
        <w:contextualSpacing/>
      </w:pPr>
      <w:r w:rsidRPr="005A32A6">
        <w:t xml:space="preserve">Stein, D. J., </w:t>
      </w:r>
      <w:proofErr w:type="spellStart"/>
      <w:r w:rsidRPr="005A32A6">
        <w:t>Koenen</w:t>
      </w:r>
      <w:proofErr w:type="spellEnd"/>
      <w:r w:rsidRPr="005A32A6">
        <w:t xml:space="preserve">, K. C., Friedman, M. J., Hill, E., McLaughlin, K. A., </w:t>
      </w:r>
      <w:proofErr w:type="spellStart"/>
      <w:r w:rsidRPr="005A32A6">
        <w:t>Petukhova</w:t>
      </w:r>
      <w:proofErr w:type="spellEnd"/>
      <w:r w:rsidRPr="005A32A6">
        <w:t xml:space="preserve">, M., ... Kessler, R. C. (2013). Dissociation in posttraumatic stress disorder: Evidence from the World Mental Health Surveys. Biological Psychiatry, 73(4), 302–312. </w:t>
      </w:r>
      <w:proofErr w:type="gramStart"/>
      <w:r w:rsidRPr="005A32A6">
        <w:t>doi:10.1016/j.biopsych</w:t>
      </w:r>
      <w:proofErr w:type="gramEnd"/>
      <w:r w:rsidRPr="005A32A6">
        <w:t>.2012.08.022</w:t>
      </w:r>
    </w:p>
    <w:p w14:paraId="5B280863" w14:textId="77777777" w:rsidR="00590C9B" w:rsidRPr="005A32A6" w:rsidRDefault="00590C9B" w:rsidP="00590C9B">
      <w:pPr>
        <w:contextualSpacing/>
      </w:pPr>
    </w:p>
    <w:p w14:paraId="5437EA7C" w14:textId="1F88DAB3" w:rsidR="00590C9B" w:rsidRPr="005A32A6" w:rsidRDefault="00590C9B" w:rsidP="00590C9B">
      <w:pPr>
        <w:contextualSpacing/>
      </w:pPr>
      <w:r w:rsidRPr="005A32A6">
        <w:t xml:space="preserve">Stein, M. B., </w:t>
      </w:r>
      <w:proofErr w:type="spellStart"/>
      <w:r w:rsidRPr="005A32A6">
        <w:t>McQuaid</w:t>
      </w:r>
      <w:proofErr w:type="spellEnd"/>
      <w:r w:rsidRPr="005A32A6">
        <w:t xml:space="preserve">, J. R., </w:t>
      </w:r>
      <w:proofErr w:type="spellStart"/>
      <w:r w:rsidRPr="005A32A6">
        <w:t>Pedrelli</w:t>
      </w:r>
      <w:proofErr w:type="spellEnd"/>
      <w:r w:rsidRPr="005A32A6">
        <w:t xml:space="preserve">, P., Lenox, R., &amp; </w:t>
      </w:r>
      <w:proofErr w:type="spellStart"/>
      <w:r w:rsidRPr="005A32A6">
        <w:t>McCahill</w:t>
      </w:r>
      <w:proofErr w:type="spellEnd"/>
      <w:r w:rsidRPr="005A32A6">
        <w:t>, M. E. (2000). Posttraumatic stress disorder in the primary care medical setting. General Hospital Psychiatry, 22(4), 261-9.</w:t>
      </w:r>
    </w:p>
    <w:p w14:paraId="603AB894" w14:textId="77777777" w:rsidR="00590C9B" w:rsidRPr="005A32A6" w:rsidRDefault="00590C9B" w:rsidP="00590C9B">
      <w:pPr>
        <w:contextualSpacing/>
      </w:pPr>
    </w:p>
    <w:p w14:paraId="3BF417EB" w14:textId="60221041" w:rsidR="00590C9B" w:rsidRPr="005A32A6" w:rsidRDefault="00590C9B" w:rsidP="00590C9B">
      <w:pPr>
        <w:contextualSpacing/>
      </w:pPr>
      <w:r w:rsidRPr="005A32A6">
        <w:rPr>
          <w:lang w:val="es-ES"/>
        </w:rPr>
        <w:t xml:space="preserve">Van der </w:t>
      </w:r>
      <w:proofErr w:type="spellStart"/>
      <w:r w:rsidRPr="005A32A6">
        <w:rPr>
          <w:lang w:val="es-ES"/>
        </w:rPr>
        <w:t>Kolk</w:t>
      </w:r>
      <w:proofErr w:type="spellEnd"/>
      <w:r w:rsidRPr="005A32A6">
        <w:rPr>
          <w:lang w:val="es-ES"/>
        </w:rPr>
        <w:t xml:space="preserve"> BA, van der </w:t>
      </w:r>
      <w:proofErr w:type="spellStart"/>
      <w:r w:rsidRPr="005A32A6">
        <w:rPr>
          <w:lang w:val="es-ES"/>
        </w:rPr>
        <w:t>Hart</w:t>
      </w:r>
      <w:proofErr w:type="spellEnd"/>
      <w:r w:rsidRPr="005A32A6">
        <w:rPr>
          <w:lang w:val="es-ES"/>
        </w:rPr>
        <w:t xml:space="preserve"> O, </w:t>
      </w:r>
      <w:proofErr w:type="spellStart"/>
      <w:r w:rsidRPr="005A32A6">
        <w:rPr>
          <w:lang w:val="es-ES"/>
        </w:rPr>
        <w:t>Marmar</w:t>
      </w:r>
      <w:proofErr w:type="spellEnd"/>
      <w:r w:rsidRPr="005A32A6">
        <w:rPr>
          <w:lang w:val="es-ES"/>
        </w:rPr>
        <w:t xml:space="preserve"> CR. </w:t>
      </w:r>
      <w:r w:rsidRPr="005A32A6">
        <w:t>Dissociation and</w:t>
      </w:r>
    </w:p>
    <w:p w14:paraId="1E465D4D" w14:textId="77777777" w:rsidR="00590C9B" w:rsidRPr="005A32A6" w:rsidRDefault="00590C9B" w:rsidP="00590C9B">
      <w:pPr>
        <w:contextualSpacing/>
      </w:pPr>
      <w:r w:rsidRPr="005A32A6">
        <w:t xml:space="preserve">information processing. 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p>
    <w:p w14:paraId="0C761F07" w14:textId="173BC89E" w:rsidR="00590C9B" w:rsidRPr="00215C8D" w:rsidRDefault="00590C9B" w:rsidP="00590C9B">
      <w:pPr>
        <w:contextualSpacing/>
        <w:rPr>
          <w:lang w:val="es-ES"/>
        </w:rPr>
      </w:pPr>
      <w:r w:rsidRPr="005A32A6">
        <w:t xml:space="preserve">L, editors. Traumatic stress. New York: The Guilford Press. </w:t>
      </w:r>
      <w:r w:rsidRPr="00215C8D">
        <w:rPr>
          <w:lang w:val="es-ES"/>
        </w:rPr>
        <w:t>1996.</w:t>
      </w:r>
    </w:p>
    <w:p w14:paraId="002B88A4" w14:textId="2A911108" w:rsidR="00590C9B" w:rsidRPr="00215C8D" w:rsidRDefault="00590C9B" w:rsidP="00590C9B">
      <w:pPr>
        <w:contextualSpacing/>
        <w:rPr>
          <w:lang w:val="es-ES"/>
        </w:rPr>
      </w:pPr>
      <w:r w:rsidRPr="00215C8D">
        <w:rPr>
          <w:lang w:val="es-ES"/>
        </w:rPr>
        <w:t>p. 303–27.</w:t>
      </w:r>
    </w:p>
    <w:p w14:paraId="627E7D93" w14:textId="77777777" w:rsidR="00590C9B" w:rsidRPr="00215C8D" w:rsidRDefault="00590C9B" w:rsidP="00590C9B">
      <w:pPr>
        <w:contextualSpacing/>
        <w:rPr>
          <w:lang w:val="es-ES"/>
        </w:rPr>
      </w:pPr>
    </w:p>
    <w:p w14:paraId="18BC7298" w14:textId="592CF517" w:rsidR="00590C9B" w:rsidRPr="005A32A6" w:rsidRDefault="00590C9B" w:rsidP="00590C9B">
      <w:pPr>
        <w:contextualSpacing/>
      </w:pPr>
      <w:r w:rsidRPr="00215C8D">
        <w:rPr>
          <w:lang w:val="es-ES"/>
        </w:rPr>
        <w:t xml:space="preserve">Van Der </w:t>
      </w:r>
      <w:proofErr w:type="spellStart"/>
      <w:r w:rsidRPr="00215C8D">
        <w:rPr>
          <w:lang w:val="es-ES"/>
        </w:rPr>
        <w:t>Kolk</w:t>
      </w:r>
      <w:proofErr w:type="spellEnd"/>
      <w:r w:rsidRPr="00215C8D">
        <w:rPr>
          <w:lang w:val="es-ES"/>
        </w:rPr>
        <w:t xml:space="preserve">, B. (2014). </w:t>
      </w:r>
      <w:r w:rsidRPr="005A32A6">
        <w:t>The body keeps the score. New York, NY: Viking.</w:t>
      </w:r>
    </w:p>
    <w:p w14:paraId="2CC35523" w14:textId="77777777" w:rsidR="00590C9B" w:rsidRPr="005A32A6" w:rsidRDefault="00590C9B" w:rsidP="00590C9B">
      <w:pPr>
        <w:contextualSpacing/>
      </w:pPr>
    </w:p>
    <w:p w14:paraId="507E14E6" w14:textId="77777777" w:rsidR="00590C9B" w:rsidRPr="005A32A6" w:rsidRDefault="00590C9B" w:rsidP="00590C9B">
      <w:pPr>
        <w:contextualSpacing/>
      </w:pPr>
      <w:r w:rsidRPr="005A32A6">
        <w:t>Wade, D., Howard, A., Fletcher, S., Cooper, J., &amp; Forbes, D. (2013). Early response to psychological trauma--what GPs can do. Australian family physician, 9, 610–614.</w:t>
      </w:r>
    </w:p>
    <w:p w14:paraId="34EA6747" w14:textId="77777777" w:rsidR="00590C9B" w:rsidRPr="005A32A6" w:rsidRDefault="00590C9B" w:rsidP="00590C9B">
      <w:pPr>
        <w:contextualSpacing/>
      </w:pPr>
    </w:p>
    <w:p w14:paraId="0FF4944F" w14:textId="77777777" w:rsidR="00590C9B" w:rsidRPr="00215C8D" w:rsidRDefault="00590C9B" w:rsidP="00590C9B">
      <w:pPr>
        <w:contextualSpacing/>
        <w:rPr>
          <w:lang w:val="es-ES"/>
        </w:rPr>
      </w:pPr>
      <w:proofErr w:type="spellStart"/>
      <w:r w:rsidRPr="005A32A6">
        <w:t>Zlotnick</w:t>
      </w:r>
      <w:proofErr w:type="spellEnd"/>
      <w:r w:rsidRPr="005A32A6">
        <w:t xml:space="preserve">, C., Johnson, J., Kohn, R., Vicente, B., </w:t>
      </w:r>
      <w:proofErr w:type="spellStart"/>
      <w:r w:rsidRPr="005A32A6">
        <w:t>Rioseco</w:t>
      </w:r>
      <w:proofErr w:type="spellEnd"/>
      <w:r w:rsidRPr="005A32A6">
        <w:t xml:space="preserve">, P., &amp; </w:t>
      </w:r>
      <w:proofErr w:type="spellStart"/>
      <w:r w:rsidRPr="005A32A6">
        <w:t>Saldivia</w:t>
      </w:r>
      <w:proofErr w:type="spellEnd"/>
      <w:r w:rsidRPr="005A32A6">
        <w:t xml:space="preserve">, S. (2006). Epidemiology of trauma, post-traumatic stress disorder (PTSD) and co-morbid disorders in </w:t>
      </w:r>
      <w:proofErr w:type="spellStart"/>
      <w:r w:rsidRPr="005A32A6">
        <w:t>chile</w:t>
      </w:r>
      <w:proofErr w:type="spellEnd"/>
      <w:r w:rsidRPr="005A32A6">
        <w:t xml:space="preserve">. </w:t>
      </w:r>
      <w:proofErr w:type="spellStart"/>
      <w:r w:rsidRPr="00215C8D">
        <w:rPr>
          <w:lang w:val="es-ES"/>
        </w:rPr>
        <w:t>Psychol</w:t>
      </w:r>
      <w:proofErr w:type="spellEnd"/>
      <w:r w:rsidRPr="00215C8D">
        <w:rPr>
          <w:lang w:val="es-ES"/>
        </w:rPr>
        <w:t xml:space="preserve"> </w:t>
      </w:r>
      <w:proofErr w:type="spellStart"/>
      <w:r w:rsidRPr="00215C8D">
        <w:rPr>
          <w:lang w:val="es-ES"/>
        </w:rPr>
        <w:t>Med</w:t>
      </w:r>
      <w:proofErr w:type="spellEnd"/>
      <w:r w:rsidRPr="00215C8D">
        <w:rPr>
          <w:lang w:val="es-ES"/>
        </w:rPr>
        <w:t>, 36(11), 1523-33. doi:10.1017/S0033291706008282.</w:t>
      </w:r>
    </w:p>
    <w:p w14:paraId="63EAA62C" w14:textId="77777777" w:rsidR="00590C9B" w:rsidRPr="00215C8D" w:rsidRDefault="00590C9B" w:rsidP="00590C9B">
      <w:pPr>
        <w:contextualSpacing/>
        <w:rPr>
          <w:lang w:val="es-ES"/>
        </w:rPr>
      </w:pPr>
    </w:p>
    <w:p w14:paraId="5FCC7C4D" w14:textId="77777777" w:rsidR="00590C9B" w:rsidRPr="00215C8D" w:rsidRDefault="00590C9B" w:rsidP="00590C9B">
      <w:pPr>
        <w:contextualSpacing/>
        <w:rPr>
          <w:lang w:val="es-ES"/>
        </w:rPr>
      </w:pPr>
    </w:p>
    <w:p w14:paraId="04B27062" w14:textId="77777777" w:rsidR="00590C9B" w:rsidRPr="00215C8D" w:rsidRDefault="00590C9B" w:rsidP="00590C9B">
      <w:pPr>
        <w:contextualSpacing/>
        <w:rPr>
          <w:lang w:val="es-ES"/>
        </w:rPr>
      </w:pPr>
    </w:p>
    <w:p w14:paraId="789AF676" w14:textId="77777777" w:rsidR="00590C9B" w:rsidRPr="00215C8D" w:rsidRDefault="00590C9B" w:rsidP="00590C9B">
      <w:pPr>
        <w:contextualSpacing/>
        <w:rPr>
          <w:lang w:val="es-ES"/>
        </w:rPr>
      </w:pPr>
    </w:p>
    <w:p w14:paraId="35475B5B" w14:textId="473FAD95" w:rsidR="00590C9B" w:rsidRPr="00215C8D" w:rsidRDefault="00590C9B" w:rsidP="00590C9B">
      <w:pPr>
        <w:contextualSpacing/>
        <w:rPr>
          <w:lang w:val="es-ES"/>
        </w:rPr>
      </w:pPr>
      <w:r w:rsidRPr="00215C8D">
        <w:rPr>
          <w:lang w:val="es-ES"/>
        </w:rPr>
        <w:t xml:space="preserve">THE END </w:t>
      </w:r>
      <w:r w:rsidRPr="00B44153">
        <w:rPr>
          <w:rFonts w:ascii="Wingdings" w:hAnsi="Wingdings"/>
        </w:rPr>
        <w:sym w:font="Wingdings" w:char="F04A"/>
      </w:r>
    </w:p>
    <w:p w14:paraId="10AA9CE3" w14:textId="26D46EEA" w:rsidR="00590C9B" w:rsidRPr="00215C8D" w:rsidRDefault="00590C9B" w:rsidP="00590C9B">
      <w:pPr>
        <w:contextualSpacing/>
        <w:rPr>
          <w:lang w:val="es-ES"/>
        </w:rPr>
      </w:pPr>
    </w:p>
    <w:p w14:paraId="39FE2517" w14:textId="77777777" w:rsidR="00590C9B" w:rsidRPr="00215C8D" w:rsidRDefault="00590C9B" w:rsidP="00590C9B">
      <w:pPr>
        <w:contextualSpacing/>
        <w:rPr>
          <w:lang w:val="es-ES"/>
        </w:rPr>
      </w:pPr>
    </w:p>
    <w:p w14:paraId="65E1BAA5" w14:textId="77777777" w:rsidR="00590C9B" w:rsidRPr="00215C8D" w:rsidRDefault="00590C9B" w:rsidP="00590C9B">
      <w:pPr>
        <w:contextualSpacing/>
        <w:rPr>
          <w:lang w:val="es-ES"/>
        </w:rPr>
      </w:pPr>
    </w:p>
    <w:p w14:paraId="02C20E9E" w14:textId="77777777" w:rsidR="00590C9B" w:rsidRPr="00215C8D" w:rsidRDefault="00590C9B" w:rsidP="00590C9B">
      <w:pPr>
        <w:contextualSpacing/>
        <w:rPr>
          <w:lang w:val="es-ES"/>
        </w:rPr>
      </w:pPr>
    </w:p>
    <w:p w14:paraId="66E4696D" w14:textId="77777777" w:rsidR="00590C9B" w:rsidRPr="00215C8D" w:rsidRDefault="00590C9B" w:rsidP="00590C9B">
      <w:pPr>
        <w:contextualSpacing/>
        <w:rPr>
          <w:lang w:val="es-ES"/>
        </w:rPr>
      </w:pPr>
      <w:r w:rsidRPr="00215C8D">
        <w:rPr>
          <w:lang w:val="es-ES"/>
        </w:rPr>
        <w:br w:type="page"/>
      </w:r>
    </w:p>
    <w:p w14:paraId="6E5D1FE8" w14:textId="56BEDD74" w:rsidR="00590C9B" w:rsidRPr="00B44153" w:rsidRDefault="00590C9B" w:rsidP="00590C9B">
      <w:pPr>
        <w:contextualSpacing/>
        <w:rPr>
          <w:lang w:val="es-CL"/>
        </w:rPr>
      </w:pPr>
      <w:r w:rsidRPr="00B44153">
        <w:rPr>
          <w:lang w:val="es-CL"/>
        </w:rPr>
        <w:lastRenderedPageBreak/>
        <w:t>(publicar en Inglés; Devin Atala puede revisar ingles a cambio de autoria)</w:t>
      </w:r>
    </w:p>
    <w:p w14:paraId="772CDD30" w14:textId="77777777" w:rsidR="00590C9B" w:rsidRPr="00B44153" w:rsidRDefault="00590C9B" w:rsidP="00590C9B">
      <w:pPr>
        <w:keepNext/>
        <w:contextualSpacing/>
        <w:rPr>
          <w:lang w:val="es-CL"/>
        </w:rPr>
      </w:pPr>
    </w:p>
    <w:p w14:paraId="0F2E7B3E" w14:textId="77777777" w:rsidR="00590C9B" w:rsidRPr="00B44153" w:rsidRDefault="00590C9B" w:rsidP="00590C9B">
      <w:pPr>
        <w:keepNext/>
        <w:contextualSpacing/>
        <w:rPr>
          <w:lang w:val="es-CL"/>
        </w:rPr>
      </w:pPr>
    </w:p>
    <w:p w14:paraId="02E9E1D3" w14:textId="77777777" w:rsidR="00590C9B" w:rsidRPr="00215C8D" w:rsidRDefault="00590C9B" w:rsidP="00590C9B">
      <w:pPr>
        <w:keepNext/>
        <w:contextualSpacing/>
      </w:pPr>
      <w:proofErr w:type="spellStart"/>
      <w:r w:rsidRPr="00215C8D">
        <w:t>Posibles</w:t>
      </w:r>
      <w:proofErr w:type="spellEnd"/>
      <w:r w:rsidRPr="00215C8D">
        <w:t xml:space="preserve"> journals</w:t>
      </w:r>
    </w:p>
    <w:p w14:paraId="61891173" w14:textId="1D5C1AC5" w:rsidR="00590C9B" w:rsidRPr="00215C8D" w:rsidRDefault="00590C9B" w:rsidP="00590C9B">
      <w:pPr>
        <w:pStyle w:val="Caption"/>
        <w:spacing w:after="0"/>
        <w:contextualSpacing/>
        <w:rPr>
          <w:rFonts w:ascii="Times New Roman" w:hAnsi="Times New Roman" w:cs="Times New Roman"/>
          <w:sz w:val="24"/>
          <w:szCs w:val="24"/>
          <w:lang w:val="en-US"/>
        </w:rPr>
      </w:pPr>
    </w:p>
    <w:p w14:paraId="2852DD20" w14:textId="7FCD045A" w:rsidR="00590C9B" w:rsidRPr="00215C8D" w:rsidRDefault="00590C9B" w:rsidP="00590C9B">
      <w:pPr>
        <w:contextualSpacing/>
      </w:pPr>
      <w:r w:rsidRPr="00215C8D">
        <w:t xml:space="preserve"> </w:t>
      </w:r>
    </w:p>
    <w:p w14:paraId="49710ECE" w14:textId="77777777" w:rsidR="00590C9B" w:rsidRPr="00B44153" w:rsidRDefault="00590C9B" w:rsidP="00590C9B">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590C9B" w:rsidRPr="00B44153" w:rsidRDefault="00590C9B" w:rsidP="00590C9B">
      <w:pPr>
        <w:contextualSpacing/>
        <w:rPr>
          <w:rFonts w:eastAsia="Times New Roman"/>
          <w:i/>
          <w:iCs/>
          <w:bdr w:val="none" w:sz="0" w:space="0" w:color="auto" w:frame="1"/>
          <w:shd w:val="clear" w:color="auto" w:fill="FFFFFF"/>
        </w:rPr>
      </w:pPr>
    </w:p>
    <w:p w14:paraId="34054692" w14:textId="77777777" w:rsidR="00590C9B" w:rsidRPr="00B44153" w:rsidRDefault="00590C9B" w:rsidP="00590C9B">
      <w:pPr>
        <w:contextualSpacing/>
        <w:rPr>
          <w:lang w:val="es-CL"/>
        </w:rPr>
      </w:pPr>
    </w:p>
    <w:p w14:paraId="363DF87C" w14:textId="77777777" w:rsidR="00590C9B" w:rsidRPr="00B44153" w:rsidRDefault="00590C9B" w:rsidP="00590C9B">
      <w:pPr>
        <w:contextualSpacing/>
        <w:rPr>
          <w:lang w:val="es-ES"/>
        </w:rPr>
      </w:pPr>
      <w:r w:rsidRPr="00B44153">
        <w:rPr>
          <w:lang w:val="es-ES"/>
        </w:rPr>
        <w:t xml:space="preserve">Sugeridos por Rodrigo: </w:t>
      </w:r>
    </w:p>
    <w:p w14:paraId="3093EC7E" w14:textId="77777777" w:rsidR="00590C9B" w:rsidRPr="00215C8D" w:rsidRDefault="00590C9B" w:rsidP="00590C9B">
      <w:pPr>
        <w:pStyle w:val="ListParagraph"/>
        <w:numPr>
          <w:ilvl w:val="0"/>
          <w:numId w:val="8"/>
        </w:numPr>
        <w:spacing w:line="240" w:lineRule="auto"/>
        <w:ind w:left="0" w:firstLine="0"/>
        <w:rPr>
          <w:rFonts w:ascii="Times New Roman" w:eastAsia="Times New Roman" w:hAnsi="Times New Roman" w:cs="Times New Roman"/>
          <w:sz w:val="24"/>
          <w:szCs w:val="24"/>
          <w:lang w:val="en-US"/>
        </w:rPr>
      </w:pPr>
      <w:r w:rsidRPr="00215C8D">
        <w:rPr>
          <w:rFonts w:ascii="Times New Roman" w:hAnsi="Times New Roman" w:cs="Times New Roman"/>
          <w:sz w:val="24"/>
          <w:szCs w:val="24"/>
          <w:lang w:val="en-US"/>
        </w:rPr>
        <w:t xml:space="preserve">Journal of Traumatic Stress </w:t>
      </w:r>
      <w:hyperlink r:id="rId15" w:history="1">
        <w:r w:rsidRPr="00B44153">
          <w:rPr>
            <w:rStyle w:val="Hyperlink"/>
            <w:rFonts w:ascii="Times New Roman" w:hAnsi="Times New Roman" w:cs="Times New Roman"/>
            <w:sz w:val="24"/>
            <w:szCs w:val="24"/>
            <w:lang w:val="en-US"/>
          </w:rPr>
          <w:t>http://www.ejpt.net/index.php/ejpt/pages/view/guidelines</w:t>
        </w:r>
      </w:hyperlink>
      <w:r w:rsidRPr="00215C8D">
        <w:rPr>
          <w:rFonts w:ascii="Times New Roman" w:hAnsi="Times New Roman" w:cs="Times New Roman"/>
          <w:sz w:val="24"/>
          <w:szCs w:val="24"/>
          <w:lang w:val="en-US"/>
        </w:rPr>
        <w:t xml:space="preserve"> (Impact Factor: 2.624; ISI Journal Citation Reports © Ranking: 2015: 28/121 (Psychology Clinical); 39/136 (Psychiatry (Social Science). Original basic and clinical research articles (click here to download guidelines) that consolidate and expand the theoretical and professional basis of the field of traumatic stress (max 6000 words incl. abstract and references, excl. tables/figures). A possibility: </w:t>
      </w:r>
      <w:r w:rsidRPr="00215C8D">
        <w:rPr>
          <w:rFonts w:ascii="Times New Roman" w:eastAsia="Times New Roman" w:hAnsi="Times New Roman" w:cs="Times New Roman"/>
          <w:i/>
          <w:iCs/>
          <w:sz w:val="24"/>
          <w:szCs w:val="24"/>
          <w:bdr w:val="none" w:sz="0" w:space="0" w:color="auto" w:frame="1"/>
          <w:shd w:val="clear" w:color="auto" w:fill="FFFFFF"/>
          <w:lang w:val="en-US"/>
        </w:rPr>
        <w:t>Brief reports</w:t>
      </w:r>
      <w:r w:rsidRPr="00215C8D">
        <w:rPr>
          <w:rFonts w:ascii="Times New Roman" w:eastAsia="Times New Roman" w:hAnsi="Times New Roman" w:cs="Times New Roman"/>
          <w:sz w:val="24"/>
          <w:szCs w:val="24"/>
          <w:shd w:val="clear" w:color="auto" w:fill="FFFFFF"/>
          <w:lang w:val="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590C9B" w:rsidRPr="00B44153" w:rsidRDefault="00590C9B" w:rsidP="00590C9B">
      <w:pPr>
        <w:contextualSpacing/>
      </w:pPr>
    </w:p>
    <w:p w14:paraId="08AADAA5" w14:textId="63AD58A6" w:rsidR="00590C9B" w:rsidRPr="00B44153" w:rsidRDefault="00590C9B" w:rsidP="00590C9B">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Journal of trauma &amp; dissociation: ISI: 0.43</w:t>
      </w:r>
    </w:p>
    <w:p w14:paraId="0DF9DAFC" w14:textId="72A7797B" w:rsidR="00590C9B" w:rsidRPr="00B44153" w:rsidRDefault="00590C9B" w:rsidP="00590C9B">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European journal of </w:t>
      </w:r>
      <w:proofErr w:type="spellStart"/>
      <w:r w:rsidRPr="00B44153">
        <w:rPr>
          <w:rFonts w:ascii="Times New Roman" w:hAnsi="Times New Roman" w:cs="Times New Roman"/>
          <w:sz w:val="24"/>
          <w:szCs w:val="24"/>
          <w:lang w:val="en-US"/>
        </w:rPr>
        <w:t>psychotraumatology</w:t>
      </w:r>
      <w:proofErr w:type="spellEnd"/>
      <w:r w:rsidRPr="00B44153">
        <w:rPr>
          <w:rFonts w:ascii="Times New Roman" w:hAnsi="Times New Roman" w:cs="Times New Roman"/>
          <w:sz w:val="24"/>
          <w:szCs w:val="24"/>
          <w:lang w:val="en-US"/>
        </w:rPr>
        <w:t>: ISI: 2.325</w:t>
      </w:r>
    </w:p>
    <w:p w14:paraId="4A0D10EE" w14:textId="77777777" w:rsidR="00590C9B" w:rsidRPr="00E63FDB" w:rsidRDefault="00590C9B" w:rsidP="00590C9B">
      <w:pPr>
        <w:contextualSpacing/>
      </w:pPr>
    </w:p>
    <w:p w14:paraId="724F5306" w14:textId="77777777" w:rsidR="00590C9B" w:rsidRPr="00E63FDB" w:rsidRDefault="00590C9B" w:rsidP="00590C9B">
      <w:pPr>
        <w:contextualSpacing/>
      </w:pPr>
    </w:p>
    <w:p w14:paraId="6B147FE0" w14:textId="669FEB8A" w:rsidR="00590C9B" w:rsidRPr="00E63FDB" w:rsidRDefault="00590C9B" w:rsidP="00590C9B">
      <w:pPr>
        <w:contextualSpacing/>
      </w:pPr>
    </w:p>
    <w:sectPr w:rsidR="00590C9B" w:rsidRPr="00E63FDB" w:rsidSect="00590C9B">
      <w:headerReference w:type="default" r:id="rId16"/>
      <w:footerReference w:type="default" r:id="rId17"/>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Grammarly" w:date="2017-08-17T18:10:00Z" w:initials="G">
    <w:p w14:paraId="6C6ADC98" w14:textId="77777777" w:rsidR="00590C9B" w:rsidRDefault="00590C9B">
      <w:r>
        <w:t>Inserted</w:t>
      </w:r>
      <w:proofErr w:type="gramStart"/>
      <w:r>
        <w:t>: ,</w:t>
      </w:r>
      <w:proofErr w:type="gramEnd"/>
    </w:p>
  </w:comment>
  <w:comment w:id="80" w:author="Grammarly" w:date="2017-08-17T18:10:00Z" w:initials="G">
    <w:p w14:paraId="01DEFC34" w14:textId="77777777" w:rsidR="00590C9B" w:rsidRDefault="00590C9B">
      <w:proofErr w:type="gramStart"/>
      <w:r>
        <w:t>Deleted:,</w:t>
      </w:r>
      <w:proofErr w:type="gramEnd"/>
    </w:p>
  </w:comment>
  <w:comment w:id="82" w:author="Grammarly" w:date="2017-08-17T18:10:00Z" w:initials="G">
    <w:p w14:paraId="5D43F6B9" w14:textId="77777777" w:rsidR="00590C9B" w:rsidRDefault="00590C9B">
      <w:r>
        <w:t>Inserted: s</w:t>
      </w:r>
    </w:p>
  </w:comment>
  <w:comment w:id="81" w:author="Grammarly" w:date="2017-08-17T18:10:00Z" w:initials="G">
    <w:p w14:paraId="1BBA0268" w14:textId="77777777" w:rsidR="00590C9B" w:rsidRDefault="00590C9B">
      <w:proofErr w:type="spellStart"/>
      <w:proofErr w:type="gramStart"/>
      <w:r>
        <w:t>Deleted:s</w:t>
      </w:r>
      <w:proofErr w:type="spellEnd"/>
      <w:proofErr w:type="gramEnd"/>
    </w:p>
  </w:comment>
  <w:comment w:id="84" w:author="Grammarly" w:date="2017-08-17T18:10:00Z" w:initials="G">
    <w:p w14:paraId="5A9DA449" w14:textId="77777777" w:rsidR="00590C9B" w:rsidRDefault="00590C9B">
      <w:r>
        <w:t>Inserted: h</w:t>
      </w:r>
    </w:p>
  </w:comment>
  <w:comment w:id="85" w:author="Grammarly" w:date="2017-08-17T18:10:00Z" w:initials="G">
    <w:p w14:paraId="6CB4621A" w14:textId="77777777" w:rsidR="00590C9B" w:rsidRDefault="00590C9B">
      <w:r>
        <w:t xml:space="preserve">Inserted: </w:t>
      </w:r>
      <w:proofErr w:type="spellStart"/>
      <w:r>
        <w:t>wi</w:t>
      </w:r>
      <w:proofErr w:type="spellEnd"/>
    </w:p>
  </w:comment>
  <w:comment w:id="83" w:author="Grammarly" w:date="2017-08-17T18:10:00Z" w:initials="G">
    <w:p w14:paraId="17651C09" w14:textId="77777777" w:rsidR="00590C9B" w:rsidRDefault="00590C9B">
      <w:proofErr w:type="spellStart"/>
      <w:proofErr w:type="gramStart"/>
      <w:r>
        <w:t>Deleted:o</w:t>
      </w:r>
      <w:proofErr w:type="spellEnd"/>
      <w:proofErr w:type="gramEnd"/>
    </w:p>
  </w:comment>
  <w:comment w:id="86" w:author="Grammarly" w:date="2017-08-17T18:10:00Z" w:initials="G">
    <w:p w14:paraId="2427FE41" w14:textId="77777777" w:rsidR="00590C9B" w:rsidRDefault="00590C9B">
      <w:proofErr w:type="spellStart"/>
      <w:proofErr w:type="gramStart"/>
      <w:r>
        <w:t>Deleted:s</w:t>
      </w:r>
      <w:proofErr w:type="spellEnd"/>
      <w:proofErr w:type="gramEnd"/>
    </w:p>
  </w:comment>
  <w:comment w:id="87" w:author="Grammarly" w:date="2017-08-17T18:10:00Z" w:initials="G">
    <w:p w14:paraId="2511A344" w14:textId="77777777" w:rsidR="00590C9B" w:rsidRDefault="00590C9B">
      <w:r>
        <w:t>Inserted</w:t>
      </w:r>
      <w:proofErr w:type="gramStart"/>
      <w:r>
        <w:t>: ,</w:t>
      </w:r>
      <w:proofErr w:type="gramEnd"/>
    </w:p>
  </w:comment>
  <w:comment w:id="88" w:author="Grammarly" w:date="2017-08-17T18:10:00Z" w:initials="G">
    <w:p w14:paraId="5F247AA0" w14:textId="77777777" w:rsidR="00590C9B" w:rsidRDefault="00590C9B">
      <w:r>
        <w:t>Inserted</w:t>
      </w:r>
      <w:proofErr w:type="gramStart"/>
      <w:r>
        <w:t>: ,</w:t>
      </w:r>
      <w:proofErr w:type="gramEnd"/>
    </w:p>
  </w:comment>
  <w:comment w:id="89" w:author="Grammarly" w:date="2017-08-17T18:10:00Z" w:initials="G">
    <w:p w14:paraId="15813DA5" w14:textId="77777777" w:rsidR="00590C9B" w:rsidRDefault="00590C9B">
      <w:r>
        <w:t>Inserted</w:t>
      </w:r>
      <w:proofErr w:type="gramStart"/>
      <w:r>
        <w:t>: ,</w:t>
      </w:r>
      <w:proofErr w:type="gramEnd"/>
    </w:p>
  </w:comment>
  <w:comment w:id="90" w:author="Microsoft Office User" w:date="2017-02-02T14:17:00Z" w:initials="Office">
    <w:p w14:paraId="0CBCD7EB" w14:textId="77777777" w:rsidR="00590C9B" w:rsidRDefault="00590C9B">
      <w:pPr>
        <w:pStyle w:val="CommentText"/>
      </w:pPr>
      <w:r>
        <w:rPr>
          <w:rStyle w:val="CommentReference"/>
        </w:rPr>
        <w:annotationRef/>
      </w:r>
      <w:r>
        <w:t>Definir el orden y ser consistente en el manuscrito</w:t>
      </w:r>
    </w:p>
  </w:comment>
  <w:comment w:id="97" w:author="Grammarly" w:date="2017-08-17T18:10:00Z" w:initials="G">
    <w:p w14:paraId="40D3C73F" w14:textId="77777777" w:rsidR="00590C9B" w:rsidRDefault="00590C9B" w:rsidP="004E7AB6">
      <w:r>
        <w:t>Inserted</w:t>
      </w:r>
      <w:proofErr w:type="gramStart"/>
      <w:r>
        <w:t>: ,</w:t>
      </w:r>
      <w:proofErr w:type="gramEnd"/>
    </w:p>
  </w:comment>
  <w:comment w:id="112" w:author="Grammarly" w:date="2017-08-17T18:10:00Z" w:initials="G">
    <w:p w14:paraId="549A8C9E" w14:textId="77777777" w:rsidR="00590C9B" w:rsidRDefault="00590C9B">
      <w:r>
        <w:t>Inserted</w:t>
      </w:r>
      <w:proofErr w:type="gramStart"/>
      <w:r>
        <w:t>: ,</w:t>
      </w:r>
      <w:proofErr w:type="gramEnd"/>
    </w:p>
  </w:comment>
  <w:comment w:id="115" w:author="Grammarly" w:date="2017-08-17T18:10:00Z" w:initials="G">
    <w:p w14:paraId="1A269D8A" w14:textId="77777777" w:rsidR="00590C9B" w:rsidRDefault="00590C9B">
      <w:r>
        <w:t xml:space="preserve">Inserted: </w:t>
      </w:r>
      <w:proofErr w:type="spellStart"/>
      <w:r>
        <w:t>ed</w:t>
      </w:r>
      <w:proofErr w:type="spellEnd"/>
    </w:p>
  </w:comment>
  <w:comment w:id="113" w:author="Grammarly" w:date="2017-08-17T18:10:00Z" w:initials="G">
    <w:p w14:paraId="11542324" w14:textId="77777777" w:rsidR="00590C9B" w:rsidRDefault="00590C9B">
      <w:proofErr w:type="spellStart"/>
      <w:proofErr w:type="gramStart"/>
      <w:r>
        <w:t>Deleted:y</w:t>
      </w:r>
      <w:proofErr w:type="spellEnd"/>
      <w:proofErr w:type="gramEnd"/>
    </w:p>
  </w:comment>
  <w:comment w:id="114" w:author="Grammarly" w:date="2017-08-17T18:10:00Z" w:initials="G">
    <w:p w14:paraId="56766C42" w14:textId="77777777" w:rsidR="00590C9B" w:rsidRDefault="00590C9B">
      <w:proofErr w:type="spellStart"/>
      <w:r>
        <w:t>Deleted:ng</w:t>
      </w:r>
      <w:proofErr w:type="spellEnd"/>
    </w:p>
  </w:comment>
  <w:comment w:id="116" w:author="Grammarly" w:date="2017-08-17T18:10:00Z" w:initials="G">
    <w:p w14:paraId="7955D2D2" w14:textId="77777777" w:rsidR="00590C9B" w:rsidRDefault="00590C9B">
      <w:r>
        <w:t>Deleted: be</w:t>
      </w:r>
    </w:p>
  </w:comment>
  <w:comment w:id="117" w:author="Grammarly" w:date="2017-08-17T18:10:00Z" w:initials="G">
    <w:p w14:paraId="688C3BDC" w14:textId="77777777" w:rsidR="00590C9B" w:rsidRDefault="00590C9B">
      <w:r>
        <w:t xml:space="preserve">Inserted: the </w:t>
      </w:r>
    </w:p>
  </w:comment>
  <w:comment w:id="119" w:author="Grammarly" w:date="2017-08-17T18:10:00Z" w:initials="G">
    <w:p w14:paraId="3CA4E6CA" w14:textId="77777777" w:rsidR="00590C9B" w:rsidRDefault="00590C9B">
      <w:r>
        <w:t>Inserted: t</w:t>
      </w:r>
    </w:p>
  </w:comment>
  <w:comment w:id="118" w:author="Grammarly" w:date="2017-08-17T18:10:00Z" w:initials="G">
    <w:p w14:paraId="08DA4851" w14:textId="77777777" w:rsidR="00590C9B" w:rsidRPr="00CE2C72" w:rsidRDefault="00590C9B">
      <w:pPr>
        <w:rPr>
          <w:lang w:val="es-ES"/>
        </w:rPr>
      </w:pPr>
      <w:proofErr w:type="spellStart"/>
      <w:proofErr w:type="gramStart"/>
      <w:r w:rsidRPr="00CE2C72">
        <w:rPr>
          <w:lang w:val="es-ES"/>
        </w:rPr>
        <w:t>Deleted:l</w:t>
      </w:r>
      <w:proofErr w:type="spellEnd"/>
      <w:proofErr w:type="gramEnd"/>
    </w:p>
  </w:comment>
  <w:comment w:id="120" w:author="user" w:date="2017-08-10T11:49:00Z" w:initials="u">
    <w:p w14:paraId="7044AD61" w14:textId="77777777" w:rsidR="00590C9B" w:rsidRDefault="00590C9B">
      <w:pPr>
        <w:pStyle w:val="CommentText"/>
      </w:pPr>
      <w:r>
        <w:rPr>
          <w:rStyle w:val="CommentReference"/>
        </w:rPr>
        <w:annotationRef/>
      </w:r>
      <w:r>
        <w:t>Aquí hay que justificar mejor y enfatizar la relevancia</w:t>
      </w:r>
    </w:p>
  </w:comment>
  <w:comment w:id="121" w:author="user" w:date="2017-08-10T11:52:00Z" w:initials="u">
    <w:p w14:paraId="422B03A1" w14:textId="77777777" w:rsidR="00590C9B" w:rsidRDefault="00590C9B">
      <w:pPr>
        <w:pStyle w:val="CommentText"/>
      </w:pPr>
      <w:r>
        <w:rPr>
          <w:rStyle w:val="CommentReference"/>
        </w:rPr>
        <w:annotationRef/>
      </w:r>
      <w:r>
        <w:t>Rodrigo, por favor completa tu esta sección</w:t>
      </w:r>
    </w:p>
  </w:comment>
  <w:comment w:id="122" w:author="Microsoft Office User" w:date="2017-02-02T15:32:00Z" w:initials="Office">
    <w:p w14:paraId="10E1EDC2" w14:textId="77777777" w:rsidR="00590C9B" w:rsidRPr="00CE2C72" w:rsidRDefault="00590C9B">
      <w:pPr>
        <w:pStyle w:val="CommentText"/>
        <w:rPr>
          <w:lang w:val="en-US"/>
        </w:rPr>
      </w:pPr>
      <w:r>
        <w:rPr>
          <w:rStyle w:val="CommentReference"/>
        </w:rPr>
        <w:annotationRef/>
      </w:r>
      <w:r w:rsidRPr="00CE2C72">
        <w:rPr>
          <w:lang w:val="en-US"/>
        </w:rPr>
        <w:t>Include flow diagram</w:t>
      </w:r>
    </w:p>
  </w:comment>
  <w:comment w:id="123" w:author="Grammarly" w:date="2017-08-17T18:10:00Z" w:initials="G">
    <w:p w14:paraId="75EB5C31" w14:textId="77777777" w:rsidR="00590C9B" w:rsidRDefault="00590C9B">
      <w:r>
        <w:t>Inserted: an</w:t>
      </w:r>
    </w:p>
  </w:comment>
  <w:comment w:id="124" w:author="Microsoft Office User" w:date="2017-08-17T15:17:00Z" w:initials="Office">
    <w:p w14:paraId="09CDE998" w14:textId="3B871F78" w:rsidR="00590C9B" w:rsidRDefault="00590C9B">
      <w:pPr>
        <w:pStyle w:val="CommentText"/>
      </w:pPr>
      <w:r>
        <w:rPr>
          <w:rStyle w:val="CommentReference"/>
        </w:rPr>
        <w:annotationRef/>
      </w:r>
    </w:p>
  </w:comment>
  <w:comment w:id="125" w:author="user" w:date="2017-08-10T13:02:00Z" w:initials="u">
    <w:p w14:paraId="718AFC22" w14:textId="77777777" w:rsidR="00590C9B" w:rsidRDefault="00590C9B">
      <w:pPr>
        <w:pStyle w:val="CommentText"/>
        <w:rPr>
          <w:lang w:val="en-US"/>
        </w:rPr>
      </w:pPr>
      <w:r>
        <w:rPr>
          <w:rStyle w:val="CommentReference"/>
        </w:rPr>
        <w:annotationRef/>
      </w:r>
    </w:p>
    <w:p w14:paraId="100DA7AA" w14:textId="77777777" w:rsidR="00590C9B" w:rsidRPr="00CE2C72" w:rsidRDefault="00590C9B">
      <w:pPr>
        <w:pStyle w:val="CommentText"/>
        <w:rPr>
          <w:lang w:val="en-US"/>
        </w:rPr>
      </w:pPr>
    </w:p>
  </w:comment>
  <w:comment w:id="126" w:author="Grammarly" w:date="2017-08-17T18:10:00Z" w:initials="G">
    <w:p w14:paraId="1823F180" w14:textId="77777777" w:rsidR="00590C9B" w:rsidRDefault="00590C9B">
      <w:r>
        <w:t>Inserted</w:t>
      </w:r>
      <w:proofErr w:type="gramStart"/>
      <w:r>
        <w:t>: ,</w:t>
      </w:r>
      <w:proofErr w:type="gramEnd"/>
    </w:p>
  </w:comment>
  <w:comment w:id="127" w:author="Grammarly" w:date="2017-08-17T18:10:00Z" w:initials="G">
    <w:p w14:paraId="43062471" w14:textId="77777777" w:rsidR="00590C9B" w:rsidRDefault="00590C9B">
      <w:proofErr w:type="gramStart"/>
      <w:r>
        <w:t>Deleted:,</w:t>
      </w:r>
      <w:proofErr w:type="gramEnd"/>
    </w:p>
  </w:comment>
  <w:comment w:id="128" w:author="Grammarly" w:date="2017-08-17T18:10:00Z" w:initials="G">
    <w:p w14:paraId="35F486F4" w14:textId="77777777" w:rsidR="00590C9B" w:rsidRDefault="00590C9B">
      <w:proofErr w:type="gramStart"/>
      <w:r>
        <w:t>Deleted:-</w:t>
      </w:r>
      <w:proofErr w:type="gramEnd"/>
    </w:p>
  </w:comment>
  <w:comment w:id="132" w:author="Grammarly" w:date="2017-08-17T18:10:00Z" w:initials="G">
    <w:p w14:paraId="00EA151D" w14:textId="77777777" w:rsidR="00590C9B" w:rsidRDefault="00590C9B">
      <w:r>
        <w:t>Inserted</w:t>
      </w:r>
      <w:proofErr w:type="gramStart"/>
      <w:r>
        <w:t>: ,</w:t>
      </w:r>
      <w:proofErr w:type="gramEnd"/>
    </w:p>
  </w:comment>
  <w:comment w:id="133" w:author="Grammarly" w:date="2017-08-17T18:10:00Z" w:initials="G">
    <w:p w14:paraId="2F389E2D" w14:textId="77777777" w:rsidR="00590C9B" w:rsidRDefault="00590C9B">
      <w:r>
        <w:t>Inserted</w:t>
      </w:r>
      <w:proofErr w:type="gramStart"/>
      <w:r>
        <w:t>: ,</w:t>
      </w:r>
      <w:proofErr w:type="gramEnd"/>
    </w:p>
  </w:comment>
  <w:comment w:id="136" w:author="Grammarly" w:date="2017-08-17T18:10:00Z" w:initials="G">
    <w:p w14:paraId="2A18F75F" w14:textId="77777777" w:rsidR="00590C9B" w:rsidRDefault="00590C9B">
      <w:r>
        <w:t>Inserted: r</w:t>
      </w:r>
    </w:p>
  </w:comment>
  <w:comment w:id="137" w:author="Grammarly" w:date="2017-08-17T18:10:00Z" w:initials="G">
    <w:p w14:paraId="1AD6C062" w14:textId="77777777" w:rsidR="00590C9B" w:rsidRDefault="00590C9B">
      <w:r>
        <w:t>Inserted: few</w:t>
      </w:r>
    </w:p>
  </w:comment>
  <w:comment w:id="134" w:author="Grammarly" w:date="2017-08-17T18:10:00Z" w:initials="G">
    <w:p w14:paraId="3B9F28A9" w14:textId="77777777" w:rsidR="00590C9B" w:rsidRDefault="00590C9B">
      <w:proofErr w:type="spellStart"/>
      <w:proofErr w:type="gramStart"/>
      <w:r>
        <w:t>Deleted:l</w:t>
      </w:r>
      <w:proofErr w:type="spellEnd"/>
      <w:proofErr w:type="gramEnd"/>
    </w:p>
  </w:comment>
  <w:comment w:id="135" w:author="Grammarly" w:date="2017-08-17T18:10:00Z" w:initials="G">
    <w:p w14:paraId="18F00F78" w14:textId="77777777" w:rsidR="00590C9B" w:rsidRDefault="00590C9B">
      <w:proofErr w:type="spellStart"/>
      <w:proofErr w:type="gramStart"/>
      <w:r>
        <w:t>Deleted:ss</w:t>
      </w:r>
      <w:proofErr w:type="spellEnd"/>
      <w:proofErr w:type="gramEnd"/>
    </w:p>
  </w:comment>
  <w:comment w:id="138" w:author="Grammarly" w:date="2017-08-17T18:10:00Z" w:initials="G">
    <w:p w14:paraId="0F691C4F" w14:textId="77777777" w:rsidR="00590C9B" w:rsidRDefault="00590C9B">
      <w:r>
        <w:t>Inserted</w:t>
      </w:r>
      <w:proofErr w:type="gramStart"/>
      <w:r>
        <w:t>: ,</w:t>
      </w:r>
      <w:proofErr w:type="gramEnd"/>
    </w:p>
  </w:comment>
  <w:comment w:id="139" w:author="Grammarly" w:date="2017-08-17T18:10:00Z" w:initials="G">
    <w:p w14:paraId="63E7AE4D" w14:textId="77777777" w:rsidR="00590C9B" w:rsidRDefault="00590C9B">
      <w:r>
        <w:t>Inserted: s</w:t>
      </w:r>
    </w:p>
  </w:comment>
  <w:comment w:id="182" w:author="Grammarly" w:date="2017-08-17T18:10:00Z" w:initials="G">
    <w:p w14:paraId="4A16AC78" w14:textId="77777777" w:rsidR="00590C9B" w:rsidRDefault="00590C9B">
      <w:r>
        <w:t>Inserted: -</w:t>
      </w:r>
    </w:p>
  </w:comment>
  <w:comment w:id="210" w:author="Grammarly" w:date="2017-08-17T18:10:00Z" w:initials="G">
    <w:p w14:paraId="2733C8DB" w14:textId="77777777" w:rsidR="00590C9B" w:rsidRDefault="00590C9B">
      <w:r>
        <w:t>Inserted: is</w:t>
      </w:r>
    </w:p>
  </w:comment>
  <w:comment w:id="209" w:author="Grammarly" w:date="2017-08-17T18:10:00Z" w:initials="G">
    <w:p w14:paraId="62E35208" w14:textId="77777777" w:rsidR="00590C9B" w:rsidRDefault="00590C9B">
      <w:proofErr w:type="spellStart"/>
      <w:proofErr w:type="gramStart"/>
      <w:r>
        <w:t>Deleted:are</w:t>
      </w:r>
      <w:proofErr w:type="spellEnd"/>
      <w:proofErr w:type="gramEnd"/>
    </w:p>
  </w:comment>
  <w:comment w:id="215" w:author="Grammarly" w:date="2017-08-17T18:10:00Z" w:initials="G">
    <w:p w14:paraId="08FC2ECF" w14:textId="77777777" w:rsidR="00590C9B" w:rsidRDefault="00590C9B">
      <w:r>
        <w:t>Inserted: A</w:t>
      </w:r>
    </w:p>
  </w:comment>
  <w:comment w:id="214" w:author="Grammarly" w:date="2017-08-17T18:10:00Z" w:initials="G">
    <w:p w14:paraId="5C2FC1D5" w14:textId="77777777" w:rsidR="00590C9B" w:rsidRDefault="00590C9B">
      <w:proofErr w:type="spellStart"/>
      <w:proofErr w:type="gramStart"/>
      <w:r>
        <w:t>Deleted:a</w:t>
      </w:r>
      <w:proofErr w:type="spellEnd"/>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ADC98" w15:done="0"/>
  <w15:commentEx w15:paraId="01DEFC34" w15:done="0"/>
  <w15:commentEx w15:paraId="5D43F6B9" w15:done="0"/>
  <w15:commentEx w15:paraId="1BBA0268" w15:done="0"/>
  <w15:commentEx w15:paraId="5A9DA449" w15:done="0"/>
  <w15:commentEx w15:paraId="6CB4621A" w15:done="0"/>
  <w15:commentEx w15:paraId="17651C09" w15:done="0"/>
  <w15:commentEx w15:paraId="2427FE41" w15:done="0"/>
  <w15:commentEx w15:paraId="2511A344" w15:done="0"/>
  <w15:commentEx w15:paraId="5F247AA0" w15:done="0"/>
  <w15:commentEx w15:paraId="15813DA5" w15:done="0"/>
  <w15:commentEx w15:paraId="0CBCD7EB" w15:done="0"/>
  <w15:commentEx w15:paraId="40D3C73F" w15:done="0"/>
  <w15:commentEx w15:paraId="549A8C9E" w15:done="0"/>
  <w15:commentEx w15:paraId="1A269D8A" w15:done="0"/>
  <w15:commentEx w15:paraId="11542324" w15:done="0"/>
  <w15:commentEx w15:paraId="56766C42" w15:done="0"/>
  <w15:commentEx w15:paraId="7955D2D2" w15:done="0"/>
  <w15:commentEx w15:paraId="688C3BDC" w15:done="0"/>
  <w15:commentEx w15:paraId="3CA4E6CA" w15:done="0"/>
  <w15:commentEx w15:paraId="08DA4851" w15:done="0"/>
  <w15:commentEx w15:paraId="7044AD61" w15:done="0"/>
  <w15:commentEx w15:paraId="422B03A1" w15:done="0"/>
  <w15:commentEx w15:paraId="10E1EDC2" w15:done="0"/>
  <w15:commentEx w15:paraId="75EB5C31" w15:done="1"/>
  <w15:commentEx w15:paraId="09CDE998" w15:paraIdParent="75EB5C31" w15:done="0"/>
  <w15:commentEx w15:paraId="100DA7AA" w15:done="0"/>
  <w15:commentEx w15:paraId="1823F180" w15:done="0"/>
  <w15:commentEx w15:paraId="43062471" w15:done="0"/>
  <w15:commentEx w15:paraId="35F486F4" w15:done="0"/>
  <w15:commentEx w15:paraId="00EA151D" w15:done="0"/>
  <w15:commentEx w15:paraId="2F389E2D" w15:done="0"/>
  <w15:commentEx w15:paraId="2A18F75F" w15:done="0"/>
  <w15:commentEx w15:paraId="1AD6C062" w15:done="0"/>
  <w15:commentEx w15:paraId="3B9F28A9" w15:done="0"/>
  <w15:commentEx w15:paraId="18F00F78" w15:done="0"/>
  <w15:commentEx w15:paraId="0F691C4F" w15:done="0"/>
  <w15:commentEx w15:paraId="63E7AE4D" w15:done="0"/>
  <w15:commentEx w15:paraId="4A16AC78" w15:done="0"/>
  <w15:commentEx w15:paraId="2733C8DB" w15:done="0"/>
  <w15:commentEx w15:paraId="62E35208" w15:done="0"/>
  <w15:commentEx w15:paraId="08FC2ECF" w15:done="0"/>
  <w15:commentEx w15:paraId="5C2FC1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68213" w14:textId="77777777" w:rsidR="001C7F2C" w:rsidRDefault="001C7F2C">
      <w:r>
        <w:separator/>
      </w:r>
    </w:p>
  </w:endnote>
  <w:endnote w:type="continuationSeparator" w:id="0">
    <w:p w14:paraId="50A060E0" w14:textId="77777777" w:rsidR="001C7F2C" w:rsidRDefault="001C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590C9B" w:rsidRDefault="00590C9B"/>
  <w:p w14:paraId="74B137BE" w14:textId="77777777" w:rsidR="00590C9B" w:rsidRDefault="00590C9B"/>
  <w:p w14:paraId="4DB4713A" w14:textId="65F11003" w:rsidR="00590C9B" w:rsidRDefault="00590C9B">
    <w:pPr>
      <w:jc w:val="right"/>
    </w:pPr>
    <w:r>
      <w:fldChar w:fldCharType="begin"/>
    </w:r>
    <w:r>
      <w:instrText>PAGE</w:instrText>
    </w:r>
    <w:r>
      <w:fldChar w:fldCharType="separate"/>
    </w:r>
    <w:r w:rsidR="00E82349">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391F7" w14:textId="77777777" w:rsidR="001C7F2C" w:rsidRDefault="001C7F2C">
      <w:r>
        <w:separator/>
      </w:r>
    </w:p>
  </w:footnote>
  <w:footnote w:type="continuationSeparator" w:id="0">
    <w:p w14:paraId="75327C8A" w14:textId="77777777" w:rsidR="001C7F2C" w:rsidRDefault="001C7F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590C9B" w:rsidRDefault="00590C9B">
        <w:pPr>
          <w:pStyle w:val="Header"/>
        </w:pPr>
        <w:r>
          <w:rPr>
            <w:lang w:val="es-ES"/>
          </w:rPr>
          <w:t>[Escriba aquí]</w:t>
        </w:r>
      </w:p>
    </w:sdtContent>
  </w:sdt>
  <w:p w14:paraId="78A34F94" w14:textId="77777777" w:rsidR="00590C9B" w:rsidRDefault="00590C9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096"/>
    <w:multiLevelType w:val="hybridMultilevel"/>
    <w:tmpl w:val="1660E6D8"/>
    <w:lvl w:ilvl="0" w:tplc="E592AECA">
      <w:start w:val="1"/>
      <w:numFmt w:val="bullet"/>
      <w:lvlText w:val=""/>
      <w:lvlJc w:val="left"/>
      <w:pPr>
        <w:ind w:left="720" w:hanging="360"/>
      </w:pPr>
      <w:rPr>
        <w:rFonts w:ascii="Symbol" w:hAnsi="Symbol" w:hint="default"/>
      </w:rPr>
    </w:lvl>
    <w:lvl w:ilvl="1" w:tplc="22128418" w:tentative="1">
      <w:start w:val="1"/>
      <w:numFmt w:val="bullet"/>
      <w:lvlText w:val="o"/>
      <w:lvlJc w:val="left"/>
      <w:pPr>
        <w:ind w:left="1440" w:hanging="360"/>
      </w:pPr>
      <w:rPr>
        <w:rFonts w:ascii="Courier New" w:hAnsi="Courier New" w:cs="Courier New" w:hint="default"/>
      </w:rPr>
    </w:lvl>
    <w:lvl w:ilvl="2" w:tplc="283AC116" w:tentative="1">
      <w:start w:val="1"/>
      <w:numFmt w:val="bullet"/>
      <w:lvlText w:val=""/>
      <w:lvlJc w:val="left"/>
      <w:pPr>
        <w:ind w:left="2160" w:hanging="360"/>
      </w:pPr>
      <w:rPr>
        <w:rFonts w:ascii="Wingdings" w:hAnsi="Wingdings" w:hint="default"/>
      </w:rPr>
    </w:lvl>
    <w:lvl w:ilvl="3" w:tplc="19E84256" w:tentative="1">
      <w:start w:val="1"/>
      <w:numFmt w:val="bullet"/>
      <w:lvlText w:val=""/>
      <w:lvlJc w:val="left"/>
      <w:pPr>
        <w:ind w:left="2880" w:hanging="360"/>
      </w:pPr>
      <w:rPr>
        <w:rFonts w:ascii="Symbol" w:hAnsi="Symbol" w:hint="default"/>
      </w:rPr>
    </w:lvl>
    <w:lvl w:ilvl="4" w:tplc="52447462" w:tentative="1">
      <w:start w:val="1"/>
      <w:numFmt w:val="bullet"/>
      <w:lvlText w:val="o"/>
      <w:lvlJc w:val="left"/>
      <w:pPr>
        <w:ind w:left="3600" w:hanging="360"/>
      </w:pPr>
      <w:rPr>
        <w:rFonts w:ascii="Courier New" w:hAnsi="Courier New" w:cs="Courier New" w:hint="default"/>
      </w:rPr>
    </w:lvl>
    <w:lvl w:ilvl="5" w:tplc="3D962354" w:tentative="1">
      <w:start w:val="1"/>
      <w:numFmt w:val="bullet"/>
      <w:lvlText w:val=""/>
      <w:lvlJc w:val="left"/>
      <w:pPr>
        <w:ind w:left="4320" w:hanging="360"/>
      </w:pPr>
      <w:rPr>
        <w:rFonts w:ascii="Wingdings" w:hAnsi="Wingdings" w:hint="default"/>
      </w:rPr>
    </w:lvl>
    <w:lvl w:ilvl="6" w:tplc="D97A9598" w:tentative="1">
      <w:start w:val="1"/>
      <w:numFmt w:val="bullet"/>
      <w:lvlText w:val=""/>
      <w:lvlJc w:val="left"/>
      <w:pPr>
        <w:ind w:left="5040" w:hanging="360"/>
      </w:pPr>
      <w:rPr>
        <w:rFonts w:ascii="Symbol" w:hAnsi="Symbol" w:hint="default"/>
      </w:rPr>
    </w:lvl>
    <w:lvl w:ilvl="7" w:tplc="52ECB412" w:tentative="1">
      <w:start w:val="1"/>
      <w:numFmt w:val="bullet"/>
      <w:lvlText w:val="o"/>
      <w:lvlJc w:val="left"/>
      <w:pPr>
        <w:ind w:left="5760" w:hanging="360"/>
      </w:pPr>
      <w:rPr>
        <w:rFonts w:ascii="Courier New" w:hAnsi="Courier New" w:cs="Courier New" w:hint="default"/>
      </w:rPr>
    </w:lvl>
    <w:lvl w:ilvl="8" w:tplc="C346D9C2" w:tentative="1">
      <w:start w:val="1"/>
      <w:numFmt w:val="bullet"/>
      <w:lvlText w:val=""/>
      <w:lvlJc w:val="left"/>
      <w:pPr>
        <w:ind w:left="6480" w:hanging="360"/>
      </w:pPr>
      <w:rPr>
        <w:rFonts w:ascii="Wingdings" w:hAnsi="Wingdings" w:hint="default"/>
      </w:rPr>
    </w:lvl>
  </w:abstractNum>
  <w:abstractNum w:abstractNumId="1">
    <w:nsid w:val="50EC312B"/>
    <w:multiLevelType w:val="hybridMultilevel"/>
    <w:tmpl w:val="D3064496"/>
    <w:lvl w:ilvl="0" w:tplc="65DC2372">
      <w:start w:val="1"/>
      <w:numFmt w:val="decimal"/>
      <w:lvlText w:val="%1."/>
      <w:lvlJc w:val="left"/>
      <w:pPr>
        <w:ind w:left="720" w:hanging="360"/>
      </w:pPr>
    </w:lvl>
    <w:lvl w:ilvl="1" w:tplc="4596EEA0">
      <w:start w:val="1"/>
      <w:numFmt w:val="lowerLetter"/>
      <w:lvlText w:val="%2."/>
      <w:lvlJc w:val="left"/>
      <w:pPr>
        <w:ind w:left="1440" w:hanging="360"/>
      </w:pPr>
    </w:lvl>
    <w:lvl w:ilvl="2" w:tplc="0A58193A">
      <w:start w:val="1"/>
      <w:numFmt w:val="lowerRoman"/>
      <w:lvlText w:val="%3."/>
      <w:lvlJc w:val="right"/>
      <w:pPr>
        <w:ind w:left="2160" w:hanging="180"/>
      </w:pPr>
    </w:lvl>
    <w:lvl w:ilvl="3" w:tplc="3398D732" w:tentative="1">
      <w:start w:val="1"/>
      <w:numFmt w:val="decimal"/>
      <w:lvlText w:val="%4."/>
      <w:lvlJc w:val="left"/>
      <w:pPr>
        <w:ind w:left="2880" w:hanging="360"/>
      </w:pPr>
    </w:lvl>
    <w:lvl w:ilvl="4" w:tplc="2876B986" w:tentative="1">
      <w:start w:val="1"/>
      <w:numFmt w:val="lowerLetter"/>
      <w:lvlText w:val="%5."/>
      <w:lvlJc w:val="left"/>
      <w:pPr>
        <w:ind w:left="3600" w:hanging="360"/>
      </w:pPr>
    </w:lvl>
    <w:lvl w:ilvl="5" w:tplc="F8C415E0" w:tentative="1">
      <w:start w:val="1"/>
      <w:numFmt w:val="lowerRoman"/>
      <w:lvlText w:val="%6."/>
      <w:lvlJc w:val="right"/>
      <w:pPr>
        <w:ind w:left="4320" w:hanging="180"/>
      </w:pPr>
    </w:lvl>
    <w:lvl w:ilvl="6" w:tplc="98300688" w:tentative="1">
      <w:start w:val="1"/>
      <w:numFmt w:val="decimal"/>
      <w:lvlText w:val="%7."/>
      <w:lvlJc w:val="left"/>
      <w:pPr>
        <w:ind w:left="5040" w:hanging="360"/>
      </w:pPr>
    </w:lvl>
    <w:lvl w:ilvl="7" w:tplc="E39ECEA8" w:tentative="1">
      <w:start w:val="1"/>
      <w:numFmt w:val="lowerLetter"/>
      <w:lvlText w:val="%8."/>
      <w:lvlJc w:val="left"/>
      <w:pPr>
        <w:ind w:left="5760" w:hanging="360"/>
      </w:pPr>
    </w:lvl>
    <w:lvl w:ilvl="8" w:tplc="AD449580" w:tentative="1">
      <w:start w:val="1"/>
      <w:numFmt w:val="lowerRoman"/>
      <w:lvlText w:val="%9."/>
      <w:lvlJc w:val="right"/>
      <w:pPr>
        <w:ind w:left="6480" w:hanging="180"/>
      </w:pPr>
    </w:lvl>
  </w:abstractNum>
  <w:abstractNum w:abstractNumId="2">
    <w:nsid w:val="65A37032"/>
    <w:multiLevelType w:val="hybridMultilevel"/>
    <w:tmpl w:val="25045788"/>
    <w:lvl w:ilvl="0" w:tplc="92C2AC54">
      <w:start w:val="1"/>
      <w:numFmt w:val="upperLetter"/>
      <w:lvlText w:val="%1."/>
      <w:lvlJc w:val="left"/>
      <w:pPr>
        <w:ind w:left="720" w:hanging="360"/>
      </w:pPr>
      <w:rPr>
        <w:rFonts w:hint="default"/>
      </w:rPr>
    </w:lvl>
    <w:lvl w:ilvl="1" w:tplc="85CE960C" w:tentative="1">
      <w:start w:val="1"/>
      <w:numFmt w:val="lowerLetter"/>
      <w:lvlText w:val="%2."/>
      <w:lvlJc w:val="left"/>
      <w:pPr>
        <w:ind w:left="1440" w:hanging="360"/>
      </w:pPr>
    </w:lvl>
    <w:lvl w:ilvl="2" w:tplc="E30E19DE" w:tentative="1">
      <w:start w:val="1"/>
      <w:numFmt w:val="lowerRoman"/>
      <w:lvlText w:val="%3."/>
      <w:lvlJc w:val="right"/>
      <w:pPr>
        <w:ind w:left="2160" w:hanging="180"/>
      </w:pPr>
    </w:lvl>
    <w:lvl w:ilvl="3" w:tplc="9CC00C5C" w:tentative="1">
      <w:start w:val="1"/>
      <w:numFmt w:val="decimal"/>
      <w:lvlText w:val="%4."/>
      <w:lvlJc w:val="left"/>
      <w:pPr>
        <w:ind w:left="2880" w:hanging="360"/>
      </w:pPr>
    </w:lvl>
    <w:lvl w:ilvl="4" w:tplc="7234A832" w:tentative="1">
      <w:start w:val="1"/>
      <w:numFmt w:val="lowerLetter"/>
      <w:lvlText w:val="%5."/>
      <w:lvlJc w:val="left"/>
      <w:pPr>
        <w:ind w:left="3600" w:hanging="360"/>
      </w:pPr>
    </w:lvl>
    <w:lvl w:ilvl="5" w:tplc="2952B84C" w:tentative="1">
      <w:start w:val="1"/>
      <w:numFmt w:val="lowerRoman"/>
      <w:lvlText w:val="%6."/>
      <w:lvlJc w:val="right"/>
      <w:pPr>
        <w:ind w:left="4320" w:hanging="180"/>
      </w:pPr>
    </w:lvl>
    <w:lvl w:ilvl="6" w:tplc="C3A2ADA0" w:tentative="1">
      <w:start w:val="1"/>
      <w:numFmt w:val="decimal"/>
      <w:lvlText w:val="%7."/>
      <w:lvlJc w:val="left"/>
      <w:pPr>
        <w:ind w:left="5040" w:hanging="360"/>
      </w:pPr>
    </w:lvl>
    <w:lvl w:ilvl="7" w:tplc="5A72322E" w:tentative="1">
      <w:start w:val="1"/>
      <w:numFmt w:val="lowerLetter"/>
      <w:lvlText w:val="%8."/>
      <w:lvlJc w:val="left"/>
      <w:pPr>
        <w:ind w:left="5760" w:hanging="360"/>
      </w:pPr>
    </w:lvl>
    <w:lvl w:ilvl="8" w:tplc="900ECE0A" w:tentative="1">
      <w:start w:val="1"/>
      <w:numFmt w:val="lowerRoman"/>
      <w:lvlText w:val="%9."/>
      <w:lvlJc w:val="right"/>
      <w:pPr>
        <w:ind w:left="6480" w:hanging="180"/>
      </w:pPr>
    </w:lvl>
  </w:abstractNum>
  <w:abstractNum w:abstractNumId="3">
    <w:nsid w:val="67672CC3"/>
    <w:multiLevelType w:val="hybridMultilevel"/>
    <w:tmpl w:val="E09AF23A"/>
    <w:lvl w:ilvl="0" w:tplc="0F164364">
      <w:start w:val="1"/>
      <w:numFmt w:val="decimal"/>
      <w:lvlText w:val="%1."/>
      <w:lvlJc w:val="left"/>
      <w:pPr>
        <w:ind w:left="713" w:hanging="360"/>
      </w:pPr>
    </w:lvl>
    <w:lvl w:ilvl="1" w:tplc="E670E0D2">
      <w:start w:val="1"/>
      <w:numFmt w:val="lowerLetter"/>
      <w:lvlText w:val="%2."/>
      <w:lvlJc w:val="left"/>
      <w:pPr>
        <w:ind w:left="1433" w:hanging="360"/>
      </w:pPr>
    </w:lvl>
    <w:lvl w:ilvl="2" w:tplc="9E187418" w:tentative="1">
      <w:start w:val="1"/>
      <w:numFmt w:val="lowerRoman"/>
      <w:lvlText w:val="%3."/>
      <w:lvlJc w:val="right"/>
      <w:pPr>
        <w:ind w:left="2153" w:hanging="180"/>
      </w:pPr>
    </w:lvl>
    <w:lvl w:ilvl="3" w:tplc="3E268764" w:tentative="1">
      <w:start w:val="1"/>
      <w:numFmt w:val="decimal"/>
      <w:lvlText w:val="%4."/>
      <w:lvlJc w:val="left"/>
      <w:pPr>
        <w:ind w:left="2873" w:hanging="360"/>
      </w:pPr>
    </w:lvl>
    <w:lvl w:ilvl="4" w:tplc="7FFEAFDA" w:tentative="1">
      <w:start w:val="1"/>
      <w:numFmt w:val="lowerLetter"/>
      <w:lvlText w:val="%5."/>
      <w:lvlJc w:val="left"/>
      <w:pPr>
        <w:ind w:left="3593" w:hanging="360"/>
      </w:pPr>
    </w:lvl>
    <w:lvl w:ilvl="5" w:tplc="CE3A1454" w:tentative="1">
      <w:start w:val="1"/>
      <w:numFmt w:val="lowerRoman"/>
      <w:lvlText w:val="%6."/>
      <w:lvlJc w:val="right"/>
      <w:pPr>
        <w:ind w:left="4313" w:hanging="180"/>
      </w:pPr>
    </w:lvl>
    <w:lvl w:ilvl="6" w:tplc="17EADB40" w:tentative="1">
      <w:start w:val="1"/>
      <w:numFmt w:val="decimal"/>
      <w:lvlText w:val="%7."/>
      <w:lvlJc w:val="left"/>
      <w:pPr>
        <w:ind w:left="5033" w:hanging="360"/>
      </w:pPr>
    </w:lvl>
    <w:lvl w:ilvl="7" w:tplc="C5A86C20" w:tentative="1">
      <w:start w:val="1"/>
      <w:numFmt w:val="lowerLetter"/>
      <w:lvlText w:val="%8."/>
      <w:lvlJc w:val="left"/>
      <w:pPr>
        <w:ind w:left="5753" w:hanging="360"/>
      </w:pPr>
    </w:lvl>
    <w:lvl w:ilvl="8" w:tplc="91EEE648" w:tentative="1">
      <w:start w:val="1"/>
      <w:numFmt w:val="lowerRoman"/>
      <w:lvlText w:val="%9."/>
      <w:lvlJc w:val="right"/>
      <w:pPr>
        <w:ind w:left="6473" w:hanging="180"/>
      </w:pPr>
    </w:lvl>
  </w:abstractNum>
  <w:abstractNum w:abstractNumId="4">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2F3A41"/>
    <w:multiLevelType w:val="hybridMultilevel"/>
    <w:tmpl w:val="F11C6F04"/>
    <w:lvl w:ilvl="0" w:tplc="C042255E">
      <w:numFmt w:val="bullet"/>
      <w:lvlText w:val="-"/>
      <w:lvlJc w:val="left"/>
      <w:pPr>
        <w:ind w:left="353" w:hanging="360"/>
      </w:pPr>
      <w:rPr>
        <w:rFonts w:ascii="Arial" w:eastAsia="Arial" w:hAnsi="Arial" w:cs="Arial" w:hint="default"/>
      </w:rPr>
    </w:lvl>
    <w:lvl w:ilvl="1" w:tplc="FA202650" w:tentative="1">
      <w:start w:val="1"/>
      <w:numFmt w:val="bullet"/>
      <w:lvlText w:val="o"/>
      <w:lvlJc w:val="left"/>
      <w:pPr>
        <w:ind w:left="1073" w:hanging="360"/>
      </w:pPr>
      <w:rPr>
        <w:rFonts w:ascii="Courier New" w:hAnsi="Courier New" w:cs="Courier New" w:hint="default"/>
      </w:rPr>
    </w:lvl>
    <w:lvl w:ilvl="2" w:tplc="34E82778" w:tentative="1">
      <w:start w:val="1"/>
      <w:numFmt w:val="bullet"/>
      <w:lvlText w:val=""/>
      <w:lvlJc w:val="left"/>
      <w:pPr>
        <w:ind w:left="1793" w:hanging="360"/>
      </w:pPr>
      <w:rPr>
        <w:rFonts w:ascii="Wingdings" w:hAnsi="Wingdings" w:hint="default"/>
      </w:rPr>
    </w:lvl>
    <w:lvl w:ilvl="3" w:tplc="6C2C400E" w:tentative="1">
      <w:start w:val="1"/>
      <w:numFmt w:val="bullet"/>
      <w:lvlText w:val=""/>
      <w:lvlJc w:val="left"/>
      <w:pPr>
        <w:ind w:left="2513" w:hanging="360"/>
      </w:pPr>
      <w:rPr>
        <w:rFonts w:ascii="Symbol" w:hAnsi="Symbol" w:hint="default"/>
      </w:rPr>
    </w:lvl>
    <w:lvl w:ilvl="4" w:tplc="B1DCF090" w:tentative="1">
      <w:start w:val="1"/>
      <w:numFmt w:val="bullet"/>
      <w:lvlText w:val="o"/>
      <w:lvlJc w:val="left"/>
      <w:pPr>
        <w:ind w:left="3233" w:hanging="360"/>
      </w:pPr>
      <w:rPr>
        <w:rFonts w:ascii="Courier New" w:hAnsi="Courier New" w:cs="Courier New" w:hint="default"/>
      </w:rPr>
    </w:lvl>
    <w:lvl w:ilvl="5" w:tplc="473E916E" w:tentative="1">
      <w:start w:val="1"/>
      <w:numFmt w:val="bullet"/>
      <w:lvlText w:val=""/>
      <w:lvlJc w:val="left"/>
      <w:pPr>
        <w:ind w:left="3953" w:hanging="360"/>
      </w:pPr>
      <w:rPr>
        <w:rFonts w:ascii="Wingdings" w:hAnsi="Wingdings" w:hint="default"/>
      </w:rPr>
    </w:lvl>
    <w:lvl w:ilvl="6" w:tplc="C6FEBB22" w:tentative="1">
      <w:start w:val="1"/>
      <w:numFmt w:val="bullet"/>
      <w:lvlText w:val=""/>
      <w:lvlJc w:val="left"/>
      <w:pPr>
        <w:ind w:left="4673" w:hanging="360"/>
      </w:pPr>
      <w:rPr>
        <w:rFonts w:ascii="Symbol" w:hAnsi="Symbol" w:hint="default"/>
      </w:rPr>
    </w:lvl>
    <w:lvl w:ilvl="7" w:tplc="B3A4316A" w:tentative="1">
      <w:start w:val="1"/>
      <w:numFmt w:val="bullet"/>
      <w:lvlText w:val="o"/>
      <w:lvlJc w:val="left"/>
      <w:pPr>
        <w:ind w:left="5393" w:hanging="360"/>
      </w:pPr>
      <w:rPr>
        <w:rFonts w:ascii="Courier New" w:hAnsi="Courier New" w:cs="Courier New" w:hint="default"/>
      </w:rPr>
    </w:lvl>
    <w:lvl w:ilvl="8" w:tplc="F54C1FE2" w:tentative="1">
      <w:start w:val="1"/>
      <w:numFmt w:val="bullet"/>
      <w:lvlText w:val=""/>
      <w:lvlJc w:val="left"/>
      <w:pPr>
        <w:ind w:left="6113" w:hanging="360"/>
      </w:pPr>
      <w:rPr>
        <w:rFonts w:ascii="Wingdings" w:hAnsi="Wingdings" w:hint="default"/>
      </w:rPr>
    </w:lvl>
  </w:abstractNum>
  <w:abstractNum w:abstractNumId="6">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oNotDisplayPageBoundaries/>
  <w:proofState w:spelling="clean" w:grammar="clean"/>
  <w:revisionView w:markup="0"/>
  <w:trackRevisions/>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5C"/>
    <w:rsid w:val="000A595C"/>
    <w:rsid w:val="000B0304"/>
    <w:rsid w:val="000C3F80"/>
    <w:rsid w:val="001C7F2C"/>
    <w:rsid w:val="003210C2"/>
    <w:rsid w:val="003E48CD"/>
    <w:rsid w:val="004E7AB6"/>
    <w:rsid w:val="00590C9B"/>
    <w:rsid w:val="005A7384"/>
    <w:rsid w:val="007900AA"/>
    <w:rsid w:val="0092609A"/>
    <w:rsid w:val="00B24006"/>
    <w:rsid w:val="00B4161D"/>
    <w:rsid w:val="00B839EC"/>
    <w:rsid w:val="00C035BE"/>
    <w:rsid w:val="00C443DA"/>
    <w:rsid w:val="00CC059E"/>
    <w:rsid w:val="00CE2C72"/>
    <w:rsid w:val="00DA1742"/>
    <w:rsid w:val="00E82349"/>
    <w:rsid w:val="00F821C3"/>
    <w:rsid w:val="00FB1553"/>
    <w:rsid w:val="00FB3B0D"/>
    <w:rsid w:val="00FD513E"/>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2A5"/>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 w:type="paragraph" w:styleId="TOCHeading">
    <w:name w:val="TOC Heading"/>
    <w:basedOn w:val="Heading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872AFE"/>
    <w:rPr>
      <w:rFonts w:ascii="Courier New" w:eastAsiaTheme="minorHAnsi" w:hAnsi="Courier New" w:cs="Courier New"/>
      <w:color w:val="auto"/>
      <w:sz w:val="20"/>
      <w:szCs w:val="20"/>
      <w:lang w:val="en-US" w:eastAsia="en-US"/>
    </w:rPr>
  </w:style>
  <w:style w:type="paragraph" w:styleId="Revision">
    <w:name w:val="Revision"/>
    <w:hidden/>
    <w:uiPriority w:val="99"/>
    <w:semiHidden/>
    <w:rsid w:val="00B4161D"/>
    <w:pPr>
      <w:spacing w:line="240" w:lineRule="auto"/>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136318">
      <w:bodyDiv w:val="1"/>
      <w:marLeft w:val="0"/>
      <w:marRight w:val="0"/>
      <w:marTop w:val="0"/>
      <w:marBottom w:val="0"/>
      <w:divBdr>
        <w:top w:val="none" w:sz="0" w:space="0" w:color="auto"/>
        <w:left w:val="none" w:sz="0" w:space="0" w:color="auto"/>
        <w:bottom w:val="none" w:sz="0" w:space="0" w:color="auto"/>
        <w:right w:val="none" w:sz="0" w:space="0" w:color="auto"/>
      </w:divBdr>
    </w:div>
    <w:div w:id="1050687540">
      <w:bodyDiv w:val="1"/>
      <w:marLeft w:val="0"/>
      <w:marRight w:val="0"/>
      <w:marTop w:val="0"/>
      <w:marBottom w:val="0"/>
      <w:divBdr>
        <w:top w:val="none" w:sz="0" w:space="0" w:color="auto"/>
        <w:left w:val="none" w:sz="0" w:space="0" w:color="auto"/>
        <w:bottom w:val="none" w:sz="0" w:space="0" w:color="auto"/>
        <w:right w:val="none" w:sz="0" w:space="0" w:color="auto"/>
      </w:divBdr>
    </w:div>
    <w:div w:id="1362244029">
      <w:bodyDiv w:val="1"/>
      <w:marLeft w:val="0"/>
      <w:marRight w:val="0"/>
      <w:marTop w:val="0"/>
      <w:marBottom w:val="0"/>
      <w:divBdr>
        <w:top w:val="none" w:sz="0" w:space="0" w:color="auto"/>
        <w:left w:val="none" w:sz="0" w:space="0" w:color="auto"/>
        <w:bottom w:val="none" w:sz="0" w:space="0" w:color="auto"/>
        <w:right w:val="none" w:sz="0" w:space="0" w:color="auto"/>
      </w:divBdr>
    </w:div>
    <w:div w:id="1392801489">
      <w:bodyDiv w:val="1"/>
      <w:marLeft w:val="0"/>
      <w:marRight w:val="0"/>
      <w:marTop w:val="0"/>
      <w:marBottom w:val="0"/>
      <w:divBdr>
        <w:top w:val="none" w:sz="0" w:space="0" w:color="auto"/>
        <w:left w:val="none" w:sz="0" w:space="0" w:color="auto"/>
        <w:bottom w:val="none" w:sz="0" w:space="0" w:color="auto"/>
        <w:right w:val="none" w:sz="0" w:space="0" w:color="auto"/>
      </w:divBdr>
    </w:div>
    <w:div w:id="1829711914">
      <w:bodyDiv w:val="1"/>
      <w:marLeft w:val="0"/>
      <w:marRight w:val="0"/>
      <w:marTop w:val="0"/>
      <w:marBottom w:val="0"/>
      <w:divBdr>
        <w:top w:val="none" w:sz="0" w:space="0" w:color="auto"/>
        <w:left w:val="none" w:sz="0" w:space="0" w:color="auto"/>
        <w:bottom w:val="none" w:sz="0" w:space="0" w:color="auto"/>
        <w:right w:val="none" w:sz="0" w:space="0" w:color="auto"/>
      </w:divBdr>
    </w:div>
    <w:div w:id="1908227608">
      <w:bodyDiv w:val="1"/>
      <w:marLeft w:val="0"/>
      <w:marRight w:val="0"/>
      <w:marTop w:val="0"/>
      <w:marBottom w:val="0"/>
      <w:divBdr>
        <w:top w:val="none" w:sz="0" w:space="0" w:color="auto"/>
        <w:left w:val="none" w:sz="0" w:space="0" w:color="auto"/>
        <w:bottom w:val="none" w:sz="0" w:space="0" w:color="auto"/>
        <w:right w:val="none" w:sz="0" w:space="0" w:color="auto"/>
      </w:divBdr>
    </w:div>
    <w:div w:id="2065909521">
      <w:bodyDiv w:val="1"/>
      <w:marLeft w:val="0"/>
      <w:marRight w:val="0"/>
      <w:marTop w:val="0"/>
      <w:marBottom w:val="0"/>
      <w:divBdr>
        <w:top w:val="none" w:sz="0" w:space="0" w:color="auto"/>
        <w:left w:val="none" w:sz="0" w:space="0" w:color="auto"/>
        <w:bottom w:val="none" w:sz="0" w:space="0" w:color="auto"/>
        <w:right w:val="none" w:sz="0" w:space="0" w:color="auto"/>
      </w:divBdr>
      <w:divsChild>
        <w:div w:id="571888290">
          <w:marLeft w:val="0"/>
          <w:marRight w:val="0"/>
          <w:marTop w:val="0"/>
          <w:marBottom w:val="0"/>
          <w:divBdr>
            <w:top w:val="none" w:sz="0" w:space="0" w:color="auto"/>
            <w:left w:val="none" w:sz="0" w:space="0" w:color="auto"/>
            <w:bottom w:val="none" w:sz="0" w:space="0" w:color="auto"/>
            <w:right w:val="none" w:sz="0" w:space="0" w:color="auto"/>
          </w:divBdr>
        </w:div>
        <w:div w:id="692337972">
          <w:marLeft w:val="0"/>
          <w:marRight w:val="0"/>
          <w:marTop w:val="0"/>
          <w:marBottom w:val="0"/>
          <w:divBdr>
            <w:top w:val="none" w:sz="0" w:space="0" w:color="auto"/>
            <w:left w:val="none" w:sz="0" w:space="0" w:color="auto"/>
            <w:bottom w:val="none" w:sz="0" w:space="0" w:color="auto"/>
            <w:right w:val="none" w:sz="0" w:space="0" w:color="auto"/>
          </w:divBdr>
        </w:div>
        <w:div w:id="556087416">
          <w:marLeft w:val="0"/>
          <w:marRight w:val="0"/>
          <w:marTop w:val="0"/>
          <w:marBottom w:val="0"/>
          <w:divBdr>
            <w:top w:val="none" w:sz="0" w:space="0" w:color="auto"/>
            <w:left w:val="none" w:sz="0" w:space="0" w:color="auto"/>
            <w:bottom w:val="none" w:sz="0" w:space="0" w:color="auto"/>
            <w:right w:val="none" w:sz="0" w:space="0" w:color="auto"/>
          </w:divBdr>
        </w:div>
        <w:div w:id="1634864775">
          <w:marLeft w:val="0"/>
          <w:marRight w:val="0"/>
          <w:marTop w:val="0"/>
          <w:marBottom w:val="0"/>
          <w:divBdr>
            <w:top w:val="none" w:sz="0" w:space="0" w:color="auto"/>
            <w:left w:val="none" w:sz="0" w:space="0" w:color="auto"/>
            <w:bottom w:val="none" w:sz="0" w:space="0" w:color="auto"/>
            <w:right w:val="none" w:sz="0" w:space="0" w:color="auto"/>
          </w:divBdr>
        </w:div>
        <w:div w:id="1259099988">
          <w:marLeft w:val="0"/>
          <w:marRight w:val="0"/>
          <w:marTop w:val="0"/>
          <w:marBottom w:val="0"/>
          <w:divBdr>
            <w:top w:val="none" w:sz="0" w:space="0" w:color="auto"/>
            <w:left w:val="none" w:sz="0" w:space="0" w:color="auto"/>
            <w:bottom w:val="none" w:sz="0" w:space="0" w:color="auto"/>
            <w:right w:val="none" w:sz="0" w:space="0" w:color="auto"/>
          </w:divBdr>
        </w:div>
        <w:div w:id="1257129495">
          <w:marLeft w:val="0"/>
          <w:marRight w:val="0"/>
          <w:marTop w:val="0"/>
          <w:marBottom w:val="0"/>
          <w:divBdr>
            <w:top w:val="none" w:sz="0" w:space="0" w:color="auto"/>
            <w:left w:val="none" w:sz="0" w:space="0" w:color="auto"/>
            <w:bottom w:val="none" w:sz="0" w:space="0" w:color="auto"/>
            <w:right w:val="none" w:sz="0" w:space="0" w:color="auto"/>
          </w:divBdr>
        </w:div>
        <w:div w:id="1944338696">
          <w:marLeft w:val="0"/>
          <w:marRight w:val="0"/>
          <w:marTop w:val="0"/>
          <w:marBottom w:val="0"/>
          <w:divBdr>
            <w:top w:val="none" w:sz="0" w:space="0" w:color="auto"/>
            <w:left w:val="none" w:sz="0" w:space="0" w:color="auto"/>
            <w:bottom w:val="none" w:sz="0" w:space="0" w:color="auto"/>
            <w:right w:val="none" w:sz="0" w:space="0" w:color="auto"/>
          </w:divBdr>
        </w:div>
        <w:div w:id="1927230194">
          <w:marLeft w:val="0"/>
          <w:marRight w:val="0"/>
          <w:marTop w:val="0"/>
          <w:marBottom w:val="0"/>
          <w:divBdr>
            <w:top w:val="none" w:sz="0" w:space="0" w:color="auto"/>
            <w:left w:val="none" w:sz="0" w:space="0" w:color="auto"/>
            <w:bottom w:val="none" w:sz="0" w:space="0" w:color="auto"/>
            <w:right w:val="none" w:sz="0" w:space="0" w:color="auto"/>
          </w:divBdr>
        </w:div>
        <w:div w:id="1967853126">
          <w:marLeft w:val="0"/>
          <w:marRight w:val="0"/>
          <w:marTop w:val="0"/>
          <w:marBottom w:val="0"/>
          <w:divBdr>
            <w:top w:val="none" w:sz="0" w:space="0" w:color="auto"/>
            <w:left w:val="none" w:sz="0" w:space="0" w:color="auto"/>
            <w:bottom w:val="none" w:sz="0" w:space="0" w:color="auto"/>
            <w:right w:val="none" w:sz="0" w:space="0" w:color="auto"/>
          </w:divBdr>
        </w:div>
        <w:div w:id="677971961">
          <w:marLeft w:val="0"/>
          <w:marRight w:val="0"/>
          <w:marTop w:val="0"/>
          <w:marBottom w:val="0"/>
          <w:divBdr>
            <w:top w:val="none" w:sz="0" w:space="0" w:color="auto"/>
            <w:left w:val="none" w:sz="0" w:space="0" w:color="auto"/>
            <w:bottom w:val="none" w:sz="0" w:space="0" w:color="auto"/>
            <w:right w:val="none" w:sz="0" w:space="0" w:color="auto"/>
          </w:divBdr>
        </w:div>
        <w:div w:id="1972055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ww.ejpt.net/index.php/ejpt/pages/view/guidelin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E9F92-ACCB-4B96-A21B-6C1DF52140E1}" type="doc">
      <dgm:prSet loTypeId="urn:microsoft.com/office/officeart/2005/8/layout/hierarchy6#1" loCatId="hierarchy" qsTypeId="urn:microsoft.com/office/officeart/2005/8/quickstyle/simple1" qsCatId="simple" csTypeId="urn:microsoft.com/office/officeart/2005/8/colors/accent1_2" csCatId="accent1" phldr="1"/>
      <dgm:spPr/>
      <dgm:t>
        <a:bodyPr/>
        <a:lstStyle/>
        <a:p>
          <a:endParaRPr lang="es-CL"/>
        </a:p>
      </dgm:t>
    </dgm:pt>
    <dgm:pt modelId="{83BEADDB-7E56-436E-A5AA-3335E4BA5BF8}">
      <dgm:prSet phldrT="[Texto]"/>
      <dgm:spPr/>
      <dgm:t>
        <a:bodyPr/>
        <a:lstStyle/>
        <a:p>
          <a:r>
            <a:rPr lang="es-CL"/>
            <a:t>n = 953</a:t>
          </a:r>
        </a:p>
      </dgm:t>
    </dgm:pt>
    <dgm:pt modelId="{673B3FA6-AE90-448B-826D-5F81248B1555}" type="parTrans" cxnId="{4F554176-B241-4E4D-952D-EE7D77F0733A}">
      <dgm:prSet/>
      <dgm:spPr/>
      <dgm:t>
        <a:bodyPr/>
        <a:lstStyle/>
        <a:p>
          <a:endParaRPr lang="es-CL"/>
        </a:p>
      </dgm:t>
    </dgm:pt>
    <dgm:pt modelId="{C2DE9C11-8C49-4B29-9117-745E53CCAD91}" type="sibTrans" cxnId="{4F554176-B241-4E4D-952D-EE7D77F0733A}">
      <dgm:prSet/>
      <dgm:spPr/>
      <dgm:t>
        <a:bodyPr/>
        <a:lstStyle/>
        <a:p>
          <a:endParaRPr lang="es-CL"/>
        </a:p>
      </dgm:t>
    </dgm:pt>
    <dgm:pt modelId="{DCFEFB50-2156-4B66-AA7C-3FC095BFFBC6}">
      <dgm:prSet phldrT="[Texto]"/>
      <dgm:spPr/>
      <dgm:t>
        <a:bodyPr/>
        <a:lstStyle/>
        <a:p>
          <a:r>
            <a:rPr lang="es-CL"/>
            <a:t>Invited to participate</a:t>
          </a:r>
        </a:p>
      </dgm:t>
    </dgm:pt>
    <dgm:pt modelId="{033F976B-8EF3-4021-B338-2ACAE37943BD}" type="parTrans" cxnId="{7D1B6DE3-946B-4D36-B784-811458B32EF6}">
      <dgm:prSet/>
      <dgm:spPr/>
      <dgm:t>
        <a:bodyPr/>
        <a:lstStyle/>
        <a:p>
          <a:endParaRPr lang="es-CL"/>
        </a:p>
      </dgm:t>
    </dgm:pt>
    <dgm:pt modelId="{06EF6349-5CDF-45A3-9E86-2FF2491920E4}" type="sibTrans" cxnId="{7D1B6DE3-946B-4D36-B784-811458B32EF6}">
      <dgm:prSet/>
      <dgm:spPr/>
      <dgm:t>
        <a:bodyPr/>
        <a:lstStyle/>
        <a:p>
          <a:endParaRPr lang="es-CL"/>
        </a:p>
      </dgm:t>
    </dgm:pt>
    <dgm:pt modelId="{9DB1D170-A572-434B-BE3B-93A0897D85AE}">
      <dgm:prSet phldrT="[Texto]"/>
      <dgm:spPr/>
      <dgm:t>
        <a:bodyPr/>
        <a:lstStyle/>
        <a:p>
          <a:r>
            <a:rPr lang="es-CL"/>
            <a:t>Agreed to participate &amp; met criteria</a:t>
          </a:r>
        </a:p>
      </dgm:t>
    </dgm:pt>
    <dgm:pt modelId="{B446EE65-6DB8-4613-B87A-598961A9B08D}" type="parTrans" cxnId="{F4A2958E-13E0-4BC3-BD33-1C2307404345}">
      <dgm:prSet/>
      <dgm:spPr/>
      <dgm:t>
        <a:bodyPr/>
        <a:lstStyle/>
        <a:p>
          <a:endParaRPr lang="es-CL"/>
        </a:p>
      </dgm:t>
    </dgm:pt>
    <dgm:pt modelId="{B1C6396F-798F-4F65-A8E7-349287EB624A}" type="sibTrans" cxnId="{F4A2958E-13E0-4BC3-BD33-1C2307404345}">
      <dgm:prSet/>
      <dgm:spPr/>
      <dgm:t>
        <a:bodyPr/>
        <a:lstStyle/>
        <a:p>
          <a:endParaRPr lang="es-CL"/>
        </a:p>
      </dgm:t>
    </dgm:pt>
    <dgm:pt modelId="{927AFBA5-C359-4F4F-904D-22810390A575}">
      <dgm:prSet phldrT="[Texto]"/>
      <dgm:spPr/>
      <dgm:t>
        <a:bodyPr/>
        <a:lstStyle/>
        <a:p>
          <a:r>
            <a:rPr lang="es-CL"/>
            <a:t>Randomized</a:t>
          </a:r>
        </a:p>
      </dgm:t>
    </dgm:pt>
    <dgm:pt modelId="{CD760D30-177D-4154-9809-D71846839EC1}" type="parTrans" cxnId="{E48062DD-77CB-4AE0-997A-165776646AD1}">
      <dgm:prSet/>
      <dgm:spPr/>
      <dgm:t>
        <a:bodyPr/>
        <a:lstStyle/>
        <a:p>
          <a:endParaRPr lang="es-CL"/>
        </a:p>
      </dgm:t>
    </dgm:pt>
    <dgm:pt modelId="{9C636A89-E6AD-49C0-A11F-272069FF312F}" type="sibTrans" cxnId="{E48062DD-77CB-4AE0-997A-165776646AD1}">
      <dgm:prSet/>
      <dgm:spPr/>
      <dgm:t>
        <a:bodyPr/>
        <a:lstStyle/>
        <a:p>
          <a:endParaRPr lang="es-CL"/>
        </a:p>
      </dgm:t>
    </dgm:pt>
    <dgm:pt modelId="{E3CBC301-E16B-429E-8E08-9A8333A272ED}">
      <dgm:prSet/>
      <dgm:spPr/>
      <dgm:t>
        <a:bodyPr/>
        <a:lstStyle/>
        <a:p>
          <a:r>
            <a:rPr lang="es-CL"/>
            <a:t>n = 221</a:t>
          </a:r>
        </a:p>
      </dgm:t>
    </dgm:pt>
    <dgm:pt modelId="{AEEC9114-7B6C-4B6D-BFF3-6C3DA2665845}" type="parTrans" cxnId="{CE188CA1-B8B6-4B3A-8386-2261B9EEBA52}">
      <dgm:prSet/>
      <dgm:spPr/>
      <dgm:t>
        <a:bodyPr/>
        <a:lstStyle/>
        <a:p>
          <a:endParaRPr lang="es-CL"/>
        </a:p>
      </dgm:t>
    </dgm:pt>
    <dgm:pt modelId="{5C0AEEAE-02B3-4B36-8375-FE6B94895B4D}" type="sibTrans" cxnId="{CE188CA1-B8B6-4B3A-8386-2261B9EEBA52}">
      <dgm:prSet/>
      <dgm:spPr/>
      <dgm:t>
        <a:bodyPr/>
        <a:lstStyle/>
        <a:p>
          <a:endParaRPr lang="es-CL"/>
        </a:p>
      </dgm:t>
    </dgm:pt>
    <dgm:pt modelId="{AE0BBC41-3905-4F17-8E34-80E44A55F7E0}">
      <dgm:prSet/>
      <dgm:spPr/>
      <dgm:t>
        <a:bodyPr/>
        <a:lstStyle/>
        <a:p>
          <a:r>
            <a:rPr lang="es-CL"/>
            <a:t>Control Group </a:t>
          </a:r>
        </a:p>
        <a:p>
          <a:r>
            <a:rPr lang="es-CL"/>
            <a:t>n = 110</a:t>
          </a:r>
        </a:p>
      </dgm:t>
    </dgm:pt>
    <dgm:pt modelId="{3D69F663-A0F6-4839-8CF3-6CD182341B5E}" type="parTrans" cxnId="{C0BB4F5E-6A27-44DF-82C3-696F8D233B30}">
      <dgm:prSet/>
      <dgm:spPr/>
      <dgm:t>
        <a:bodyPr/>
        <a:lstStyle/>
        <a:p>
          <a:endParaRPr lang="es-CL"/>
        </a:p>
      </dgm:t>
    </dgm:pt>
    <dgm:pt modelId="{6D7ADA74-AC09-4FD7-BA5D-6E3A4ADC235E}" type="sibTrans" cxnId="{C0BB4F5E-6A27-44DF-82C3-696F8D233B30}">
      <dgm:prSet/>
      <dgm:spPr/>
      <dgm:t>
        <a:bodyPr/>
        <a:lstStyle/>
        <a:p>
          <a:endParaRPr lang="es-CL"/>
        </a:p>
      </dgm:t>
    </dgm:pt>
    <dgm:pt modelId="{008FCE3A-DB73-4DD6-B1C6-C93F783FEDB3}">
      <dgm:prSet/>
      <dgm:spPr/>
      <dgm:t>
        <a:bodyPr/>
        <a:lstStyle/>
        <a:p>
          <a:r>
            <a:rPr lang="es-CL"/>
            <a:t>Intervenition</a:t>
          </a:r>
        </a:p>
        <a:p>
          <a:r>
            <a:rPr lang="es-CL"/>
            <a:t>n = 110 </a:t>
          </a:r>
        </a:p>
      </dgm:t>
    </dgm:pt>
    <dgm:pt modelId="{283F8FD7-7991-41CA-9875-9EB257909B5C}" type="parTrans" cxnId="{D2451B72-7BA3-4FD4-9AEE-FA5BB086F09E}">
      <dgm:prSet/>
      <dgm:spPr/>
      <dgm:t>
        <a:bodyPr/>
        <a:lstStyle/>
        <a:p>
          <a:endParaRPr lang="es-CL"/>
        </a:p>
      </dgm:t>
    </dgm:pt>
    <dgm:pt modelId="{0D4EAF9E-FE83-4FB9-86F4-ECD446CA05DF}" type="sibTrans" cxnId="{D2451B72-7BA3-4FD4-9AEE-FA5BB086F09E}">
      <dgm:prSet/>
      <dgm:spPr/>
      <dgm:t>
        <a:bodyPr/>
        <a:lstStyle/>
        <a:p>
          <a:endParaRPr lang="es-CL"/>
        </a:p>
      </dgm:t>
    </dgm:pt>
    <dgm:pt modelId="{E23E6949-3D02-46F0-83EF-55B3D188DFD9}">
      <dgm:prSet phldrT="[Texto]"/>
      <dgm:spPr/>
      <dgm:t>
        <a:bodyPr/>
        <a:lstStyle/>
        <a:p>
          <a:r>
            <a:rPr lang="es-CL"/>
            <a:t>Responded T0 &amp; T1 measures</a:t>
          </a:r>
        </a:p>
      </dgm:t>
    </dgm:pt>
    <dgm:pt modelId="{875E1F7E-A23F-42CB-835F-69B7474A1466}" type="parTrans" cxnId="{F8C470E9-1575-4EFB-AAE7-9A829E6D15F7}">
      <dgm:prSet/>
      <dgm:spPr/>
    </dgm:pt>
    <dgm:pt modelId="{DDA3CEE6-A3F1-4961-86AF-9B1B5A1521FB}" type="sibTrans" cxnId="{F8C470E9-1575-4EFB-AAE7-9A829E6D15F7}">
      <dgm:prSet/>
      <dgm:spPr/>
    </dgm:pt>
    <dgm:pt modelId="{B61907C1-BAF1-4DD0-80C9-2557FFAF8B9E}">
      <dgm:prSet/>
      <dgm:spPr/>
      <dgm:t>
        <a:bodyPr/>
        <a:lstStyle/>
        <a:p>
          <a:r>
            <a:rPr lang="es-CL"/>
            <a:t>n = 29</a:t>
          </a:r>
        </a:p>
      </dgm:t>
    </dgm:pt>
    <dgm:pt modelId="{2EDEF10F-6098-47EB-B50D-7457D6D355FF}" type="parTrans" cxnId="{BA8AB9C6-538E-4F6F-9CC4-6C4B923FB293}">
      <dgm:prSet/>
      <dgm:spPr/>
    </dgm:pt>
    <dgm:pt modelId="{720A7CF4-3DE9-4550-A846-7008E12C0699}" type="sibTrans" cxnId="{BA8AB9C6-538E-4F6F-9CC4-6C4B923FB293}">
      <dgm:prSet/>
      <dgm:spPr/>
    </dgm:pt>
    <dgm:pt modelId="{E6F7C950-7E3B-46A0-8832-328776CBA098}">
      <dgm:prSet/>
      <dgm:spPr/>
      <dgm:t>
        <a:bodyPr/>
        <a:lstStyle/>
        <a:p>
          <a:r>
            <a:rPr lang="es-CL"/>
            <a:t>n = 28</a:t>
          </a:r>
        </a:p>
      </dgm:t>
    </dgm:pt>
    <dgm:pt modelId="{93FA2E03-EFDA-4F7C-8B66-DC4E83927174}" type="parTrans" cxnId="{DA19F56A-5038-41D5-8DF6-47E6BEE96431}">
      <dgm:prSet/>
      <dgm:spPr/>
    </dgm:pt>
    <dgm:pt modelId="{5F45CB33-096B-460B-BC41-E5F6927BBA86}" type="sibTrans" cxnId="{DA19F56A-5038-41D5-8DF6-47E6BEE96431}">
      <dgm:prSet/>
      <dgm:spPr/>
    </dgm:pt>
    <dgm:pt modelId="{237C18E6-D47A-4CDC-8127-978BE05E8236}" type="pres">
      <dgm:prSet presAssocID="{AD5E9F92-ACCB-4B96-A21B-6C1DF52140E1}" presName="mainComposite" presStyleCnt="0">
        <dgm:presLayoutVars>
          <dgm:chPref val="1"/>
          <dgm:dir/>
          <dgm:animOne val="branch"/>
          <dgm:animLvl val="lvl"/>
          <dgm:resizeHandles val="exact"/>
        </dgm:presLayoutVars>
      </dgm:prSet>
      <dgm:spPr/>
      <dgm:t>
        <a:bodyPr/>
        <a:lstStyle/>
        <a:p>
          <a:endParaRPr lang="en-US"/>
        </a:p>
      </dgm:t>
    </dgm:pt>
    <dgm:pt modelId="{DDCDD7FE-0229-42B8-9A10-73AEA924F8F0}" type="pres">
      <dgm:prSet presAssocID="{AD5E9F92-ACCB-4B96-A21B-6C1DF52140E1}" presName="hierFlow" presStyleCnt="0"/>
      <dgm:spPr/>
    </dgm:pt>
    <dgm:pt modelId="{A49F2721-A77A-4193-AD79-D45B3141353A}" type="pres">
      <dgm:prSet presAssocID="{AD5E9F92-ACCB-4B96-A21B-6C1DF52140E1}" presName="firstBuf" presStyleCnt="0"/>
      <dgm:spPr/>
    </dgm:pt>
    <dgm:pt modelId="{91DBBA6E-1408-4789-8C87-441D89E106D3}" type="pres">
      <dgm:prSet presAssocID="{AD5E9F92-ACCB-4B96-A21B-6C1DF52140E1}" presName="hierChild1" presStyleCnt="0">
        <dgm:presLayoutVars>
          <dgm:chPref val="1"/>
          <dgm:animOne val="branch"/>
          <dgm:animLvl val="lvl"/>
        </dgm:presLayoutVars>
      </dgm:prSet>
      <dgm:spPr/>
    </dgm:pt>
    <dgm:pt modelId="{772421F8-06E1-4BDC-BF51-06572ED1DB7E}" type="pres">
      <dgm:prSet presAssocID="{83BEADDB-7E56-436E-A5AA-3335E4BA5BF8}" presName="Name14" presStyleCnt="0"/>
      <dgm:spPr/>
    </dgm:pt>
    <dgm:pt modelId="{B8A38775-D752-49F7-A69C-EEC1CBE9E7CE}" type="pres">
      <dgm:prSet presAssocID="{83BEADDB-7E56-436E-A5AA-3335E4BA5BF8}" presName="level1Shape" presStyleLbl="node0" presStyleIdx="0" presStyleCnt="1">
        <dgm:presLayoutVars>
          <dgm:chPref val="3"/>
        </dgm:presLayoutVars>
      </dgm:prSet>
      <dgm:spPr/>
      <dgm:t>
        <a:bodyPr/>
        <a:lstStyle/>
        <a:p>
          <a:endParaRPr lang="es-CL"/>
        </a:p>
      </dgm:t>
    </dgm:pt>
    <dgm:pt modelId="{4F90C87E-3D8B-490B-B09C-2FEAB047E1A3}" type="pres">
      <dgm:prSet presAssocID="{83BEADDB-7E56-436E-A5AA-3335E4BA5BF8}" presName="hierChild2" presStyleCnt="0"/>
      <dgm:spPr/>
    </dgm:pt>
    <dgm:pt modelId="{537EC15D-2A95-498A-86A1-0175418BF177}" type="pres">
      <dgm:prSet presAssocID="{AEEC9114-7B6C-4B6D-BFF3-6C3DA2665845}" presName="Name19" presStyleLbl="parChTrans1D2" presStyleIdx="0" presStyleCnt="1"/>
      <dgm:spPr/>
      <dgm:t>
        <a:bodyPr/>
        <a:lstStyle/>
        <a:p>
          <a:endParaRPr lang="en-US"/>
        </a:p>
      </dgm:t>
    </dgm:pt>
    <dgm:pt modelId="{43D22F46-D1B8-4FE4-B898-68D7D102C804}" type="pres">
      <dgm:prSet presAssocID="{E3CBC301-E16B-429E-8E08-9A8333A272ED}" presName="Name21" presStyleCnt="0"/>
      <dgm:spPr/>
    </dgm:pt>
    <dgm:pt modelId="{1C26C44F-BF8B-4A30-A426-DB30730E8ED2}" type="pres">
      <dgm:prSet presAssocID="{E3CBC301-E16B-429E-8E08-9A8333A272ED}" presName="level2Shape" presStyleLbl="node2" presStyleIdx="0" presStyleCnt="1"/>
      <dgm:spPr/>
      <dgm:t>
        <a:bodyPr/>
        <a:lstStyle/>
        <a:p>
          <a:endParaRPr lang="es-CL"/>
        </a:p>
      </dgm:t>
    </dgm:pt>
    <dgm:pt modelId="{44F98C01-03F6-43A9-B5AD-F4A7D80F77C7}" type="pres">
      <dgm:prSet presAssocID="{E3CBC301-E16B-429E-8E08-9A8333A272ED}" presName="hierChild3" presStyleCnt="0"/>
      <dgm:spPr/>
    </dgm:pt>
    <dgm:pt modelId="{7EC1C4E0-5ED3-4B6D-B481-B44AA4B86480}" type="pres">
      <dgm:prSet presAssocID="{3D69F663-A0F6-4839-8CF3-6CD182341B5E}" presName="Name19" presStyleLbl="parChTrans1D3" presStyleIdx="0" presStyleCnt="2"/>
      <dgm:spPr/>
      <dgm:t>
        <a:bodyPr/>
        <a:lstStyle/>
        <a:p>
          <a:endParaRPr lang="en-US"/>
        </a:p>
      </dgm:t>
    </dgm:pt>
    <dgm:pt modelId="{C72B2087-0956-4B0B-89D1-E821ADF3F91C}" type="pres">
      <dgm:prSet presAssocID="{AE0BBC41-3905-4F17-8E34-80E44A55F7E0}" presName="Name21" presStyleCnt="0"/>
      <dgm:spPr/>
    </dgm:pt>
    <dgm:pt modelId="{B9D18BEC-0D32-4725-87F2-19763B05AA56}" type="pres">
      <dgm:prSet presAssocID="{AE0BBC41-3905-4F17-8E34-80E44A55F7E0}" presName="level2Shape" presStyleLbl="node3" presStyleIdx="0" presStyleCnt="2"/>
      <dgm:spPr/>
      <dgm:t>
        <a:bodyPr/>
        <a:lstStyle/>
        <a:p>
          <a:endParaRPr lang="es-CL"/>
        </a:p>
      </dgm:t>
    </dgm:pt>
    <dgm:pt modelId="{A800F34F-64B9-4581-84E7-9CA2D224D592}" type="pres">
      <dgm:prSet presAssocID="{AE0BBC41-3905-4F17-8E34-80E44A55F7E0}" presName="hierChild3" presStyleCnt="0"/>
      <dgm:spPr/>
    </dgm:pt>
    <dgm:pt modelId="{1240302B-B229-442F-BACE-66D3EEAD5E14}" type="pres">
      <dgm:prSet presAssocID="{2EDEF10F-6098-47EB-B50D-7457D6D355FF}" presName="Name19" presStyleLbl="parChTrans1D4" presStyleIdx="0" presStyleCnt="2"/>
      <dgm:spPr/>
    </dgm:pt>
    <dgm:pt modelId="{08444E83-12FE-4179-932E-BE877C388A47}" type="pres">
      <dgm:prSet presAssocID="{B61907C1-BAF1-4DD0-80C9-2557FFAF8B9E}" presName="Name21" presStyleCnt="0"/>
      <dgm:spPr/>
    </dgm:pt>
    <dgm:pt modelId="{2A94025D-171B-4F47-B793-07A74FBB78F8}" type="pres">
      <dgm:prSet presAssocID="{B61907C1-BAF1-4DD0-80C9-2557FFAF8B9E}" presName="level2Shape" presStyleLbl="node4" presStyleIdx="0" presStyleCnt="2"/>
      <dgm:spPr/>
      <dgm:t>
        <a:bodyPr/>
        <a:lstStyle/>
        <a:p>
          <a:endParaRPr lang="es-CL"/>
        </a:p>
      </dgm:t>
    </dgm:pt>
    <dgm:pt modelId="{7C63E104-D30D-4D36-B586-AFC2C89ED223}" type="pres">
      <dgm:prSet presAssocID="{B61907C1-BAF1-4DD0-80C9-2557FFAF8B9E}" presName="hierChild3" presStyleCnt="0"/>
      <dgm:spPr/>
    </dgm:pt>
    <dgm:pt modelId="{77874F2B-CC06-4978-B901-13DD38AF896D}" type="pres">
      <dgm:prSet presAssocID="{283F8FD7-7991-41CA-9875-9EB257909B5C}" presName="Name19" presStyleLbl="parChTrans1D3" presStyleIdx="1" presStyleCnt="2"/>
      <dgm:spPr/>
      <dgm:t>
        <a:bodyPr/>
        <a:lstStyle/>
        <a:p>
          <a:endParaRPr lang="en-US"/>
        </a:p>
      </dgm:t>
    </dgm:pt>
    <dgm:pt modelId="{E535E185-A1E1-4B96-AF3B-97301A0504FE}" type="pres">
      <dgm:prSet presAssocID="{008FCE3A-DB73-4DD6-B1C6-C93F783FEDB3}" presName="Name21" presStyleCnt="0"/>
      <dgm:spPr/>
    </dgm:pt>
    <dgm:pt modelId="{99CAD05B-BF4C-45C3-A192-30F5A9E60501}" type="pres">
      <dgm:prSet presAssocID="{008FCE3A-DB73-4DD6-B1C6-C93F783FEDB3}" presName="level2Shape" presStyleLbl="node3" presStyleIdx="1" presStyleCnt="2"/>
      <dgm:spPr/>
      <dgm:t>
        <a:bodyPr/>
        <a:lstStyle/>
        <a:p>
          <a:endParaRPr lang="en-US"/>
        </a:p>
      </dgm:t>
    </dgm:pt>
    <dgm:pt modelId="{4E9BA06C-1220-462C-B94D-A9CE4EEA847C}" type="pres">
      <dgm:prSet presAssocID="{008FCE3A-DB73-4DD6-B1C6-C93F783FEDB3}" presName="hierChild3" presStyleCnt="0"/>
      <dgm:spPr/>
    </dgm:pt>
    <dgm:pt modelId="{669CABF1-6506-4B6A-90DC-46066FDA0148}" type="pres">
      <dgm:prSet presAssocID="{93FA2E03-EFDA-4F7C-8B66-DC4E83927174}" presName="Name19" presStyleLbl="parChTrans1D4" presStyleIdx="1" presStyleCnt="2"/>
      <dgm:spPr/>
    </dgm:pt>
    <dgm:pt modelId="{924F3CF2-7CE0-44B5-8FC4-F6F129AF4247}" type="pres">
      <dgm:prSet presAssocID="{E6F7C950-7E3B-46A0-8832-328776CBA098}" presName="Name21" presStyleCnt="0"/>
      <dgm:spPr/>
    </dgm:pt>
    <dgm:pt modelId="{625C1738-FAEB-409A-B5D2-EDC355FF1613}" type="pres">
      <dgm:prSet presAssocID="{E6F7C950-7E3B-46A0-8832-328776CBA098}" presName="level2Shape" presStyleLbl="node4" presStyleIdx="1" presStyleCnt="2"/>
      <dgm:spPr/>
      <dgm:t>
        <a:bodyPr/>
        <a:lstStyle/>
        <a:p>
          <a:endParaRPr lang="es-CL"/>
        </a:p>
      </dgm:t>
    </dgm:pt>
    <dgm:pt modelId="{74EECEA3-A3D6-48A6-B1E2-431B92533A17}" type="pres">
      <dgm:prSet presAssocID="{E6F7C950-7E3B-46A0-8832-328776CBA098}" presName="hierChild3" presStyleCnt="0"/>
      <dgm:spPr/>
    </dgm:pt>
    <dgm:pt modelId="{E2B0B8A2-1C22-4E74-823C-96F0ADC22F35}" type="pres">
      <dgm:prSet presAssocID="{AD5E9F92-ACCB-4B96-A21B-6C1DF52140E1}" presName="bgShapesFlow" presStyleCnt="0"/>
      <dgm:spPr/>
    </dgm:pt>
    <dgm:pt modelId="{B420F8D1-9636-483D-8434-6E73B17AB81E}" type="pres">
      <dgm:prSet presAssocID="{DCFEFB50-2156-4B66-AA7C-3FC095BFFBC6}" presName="rectComp" presStyleCnt="0"/>
      <dgm:spPr/>
    </dgm:pt>
    <dgm:pt modelId="{EC0EC6FF-9C45-48A4-B558-DB023E7196C6}" type="pres">
      <dgm:prSet presAssocID="{DCFEFB50-2156-4B66-AA7C-3FC095BFFBC6}" presName="bgRect" presStyleLbl="bgShp" presStyleIdx="0" presStyleCnt="4"/>
      <dgm:spPr/>
      <dgm:t>
        <a:bodyPr/>
        <a:lstStyle/>
        <a:p>
          <a:endParaRPr lang="en-US"/>
        </a:p>
      </dgm:t>
    </dgm:pt>
    <dgm:pt modelId="{EB1438DF-6459-4F4C-9A1E-216A3ADE99F9}" type="pres">
      <dgm:prSet presAssocID="{DCFEFB50-2156-4B66-AA7C-3FC095BFFBC6}" presName="bgRectTx" presStyleLbl="bgShp" presStyleIdx="0" presStyleCnt="4">
        <dgm:presLayoutVars>
          <dgm:bulletEnabled val="1"/>
        </dgm:presLayoutVars>
      </dgm:prSet>
      <dgm:spPr/>
      <dgm:t>
        <a:bodyPr/>
        <a:lstStyle/>
        <a:p>
          <a:endParaRPr lang="en-US"/>
        </a:p>
      </dgm:t>
    </dgm:pt>
    <dgm:pt modelId="{3D8E380D-895E-4736-8C66-068E4A540A76}" type="pres">
      <dgm:prSet presAssocID="{DCFEFB50-2156-4B66-AA7C-3FC095BFFBC6}" presName="spComp" presStyleCnt="0"/>
      <dgm:spPr/>
    </dgm:pt>
    <dgm:pt modelId="{F1E44073-0193-4D0E-9080-EF02FC4BC42F}" type="pres">
      <dgm:prSet presAssocID="{DCFEFB50-2156-4B66-AA7C-3FC095BFFBC6}" presName="vSp" presStyleCnt="0"/>
      <dgm:spPr/>
    </dgm:pt>
    <dgm:pt modelId="{0D23346F-2A59-4359-B1B0-35E20200A659}" type="pres">
      <dgm:prSet presAssocID="{9DB1D170-A572-434B-BE3B-93A0897D85AE}" presName="rectComp" presStyleCnt="0"/>
      <dgm:spPr/>
    </dgm:pt>
    <dgm:pt modelId="{05ECF18C-895E-4C74-A31A-51F8492153EA}" type="pres">
      <dgm:prSet presAssocID="{9DB1D170-A572-434B-BE3B-93A0897D85AE}" presName="bgRect" presStyleLbl="bgShp" presStyleIdx="1" presStyleCnt="4"/>
      <dgm:spPr/>
      <dgm:t>
        <a:bodyPr/>
        <a:lstStyle/>
        <a:p>
          <a:endParaRPr lang="es-CL"/>
        </a:p>
      </dgm:t>
    </dgm:pt>
    <dgm:pt modelId="{B40B1FC6-04E4-405D-AF66-44E990834325}" type="pres">
      <dgm:prSet presAssocID="{9DB1D170-A572-434B-BE3B-93A0897D85AE}" presName="bgRectTx" presStyleLbl="bgShp" presStyleIdx="1" presStyleCnt="4">
        <dgm:presLayoutVars>
          <dgm:bulletEnabled val="1"/>
        </dgm:presLayoutVars>
      </dgm:prSet>
      <dgm:spPr/>
      <dgm:t>
        <a:bodyPr/>
        <a:lstStyle/>
        <a:p>
          <a:endParaRPr lang="es-CL"/>
        </a:p>
      </dgm:t>
    </dgm:pt>
    <dgm:pt modelId="{925411AF-C1C0-4474-B770-3BC540F93403}" type="pres">
      <dgm:prSet presAssocID="{9DB1D170-A572-434B-BE3B-93A0897D85AE}" presName="spComp" presStyleCnt="0"/>
      <dgm:spPr/>
    </dgm:pt>
    <dgm:pt modelId="{79F9094D-5562-4058-A58A-E18CF03B1053}" type="pres">
      <dgm:prSet presAssocID="{9DB1D170-A572-434B-BE3B-93A0897D85AE}" presName="vSp" presStyleCnt="0"/>
      <dgm:spPr/>
    </dgm:pt>
    <dgm:pt modelId="{A3CC5819-CF45-4688-B245-9C52F6A0142B}" type="pres">
      <dgm:prSet presAssocID="{927AFBA5-C359-4F4F-904D-22810390A575}" presName="rectComp" presStyleCnt="0"/>
      <dgm:spPr/>
    </dgm:pt>
    <dgm:pt modelId="{CFC9911D-0049-4081-AA1C-6AFD75C5BA35}" type="pres">
      <dgm:prSet presAssocID="{927AFBA5-C359-4F4F-904D-22810390A575}" presName="bgRect" presStyleLbl="bgShp" presStyleIdx="2" presStyleCnt="4"/>
      <dgm:spPr/>
      <dgm:t>
        <a:bodyPr/>
        <a:lstStyle/>
        <a:p>
          <a:endParaRPr lang="en-US"/>
        </a:p>
      </dgm:t>
    </dgm:pt>
    <dgm:pt modelId="{A253B609-E977-4C54-94C2-39925FCAFDE1}" type="pres">
      <dgm:prSet presAssocID="{927AFBA5-C359-4F4F-904D-22810390A575}" presName="bgRectTx" presStyleLbl="bgShp" presStyleIdx="2" presStyleCnt="4">
        <dgm:presLayoutVars>
          <dgm:bulletEnabled val="1"/>
        </dgm:presLayoutVars>
      </dgm:prSet>
      <dgm:spPr/>
      <dgm:t>
        <a:bodyPr/>
        <a:lstStyle/>
        <a:p>
          <a:endParaRPr lang="en-US"/>
        </a:p>
      </dgm:t>
    </dgm:pt>
    <dgm:pt modelId="{6E89E95E-7DC3-4123-8355-0DD8CB378FDE}" type="pres">
      <dgm:prSet presAssocID="{927AFBA5-C359-4F4F-904D-22810390A575}" presName="spComp" presStyleCnt="0"/>
      <dgm:spPr/>
    </dgm:pt>
    <dgm:pt modelId="{9482D555-0D21-438E-9F10-70295BC94F00}" type="pres">
      <dgm:prSet presAssocID="{927AFBA5-C359-4F4F-904D-22810390A575}" presName="vSp" presStyleCnt="0"/>
      <dgm:spPr/>
    </dgm:pt>
    <dgm:pt modelId="{A3D32CB1-99A0-4DBC-BE21-526627149388}" type="pres">
      <dgm:prSet presAssocID="{E23E6949-3D02-46F0-83EF-55B3D188DFD9}" presName="rectComp" presStyleCnt="0"/>
      <dgm:spPr/>
    </dgm:pt>
    <dgm:pt modelId="{B4A3DE50-D71A-4EED-9F7D-AE66A8D32899}" type="pres">
      <dgm:prSet presAssocID="{E23E6949-3D02-46F0-83EF-55B3D188DFD9}" presName="bgRect" presStyleLbl="bgShp" presStyleIdx="3" presStyleCnt="4"/>
      <dgm:spPr/>
      <dgm:t>
        <a:bodyPr/>
        <a:lstStyle/>
        <a:p>
          <a:endParaRPr lang="es-CL"/>
        </a:p>
      </dgm:t>
    </dgm:pt>
    <dgm:pt modelId="{8E1E315C-99F7-4355-B009-A1FE315CB805}" type="pres">
      <dgm:prSet presAssocID="{E23E6949-3D02-46F0-83EF-55B3D188DFD9}" presName="bgRectTx" presStyleLbl="bgShp" presStyleIdx="3" presStyleCnt="4">
        <dgm:presLayoutVars>
          <dgm:bulletEnabled val="1"/>
        </dgm:presLayoutVars>
      </dgm:prSet>
      <dgm:spPr/>
      <dgm:t>
        <a:bodyPr/>
        <a:lstStyle/>
        <a:p>
          <a:endParaRPr lang="es-CL"/>
        </a:p>
      </dgm:t>
    </dgm:pt>
  </dgm:ptLst>
  <dgm:cxnLst>
    <dgm:cxn modelId="{BA8AB9C6-538E-4F6F-9CC4-6C4B923FB293}" srcId="{AE0BBC41-3905-4F17-8E34-80E44A55F7E0}" destId="{B61907C1-BAF1-4DD0-80C9-2557FFAF8B9E}" srcOrd="0" destOrd="0" parTransId="{2EDEF10F-6098-47EB-B50D-7457D6D355FF}" sibTransId="{720A7CF4-3DE9-4550-A846-7008E12C0699}"/>
    <dgm:cxn modelId="{329E0F68-9F75-ED40-B03F-AC836AE61714}" type="presOf" srcId="{93FA2E03-EFDA-4F7C-8B66-DC4E83927174}" destId="{669CABF1-6506-4B6A-90DC-46066FDA0148}" srcOrd="0" destOrd="0" presId="urn:microsoft.com/office/officeart/2005/8/layout/hierarchy6#1"/>
    <dgm:cxn modelId="{68603DCA-B5C0-BE4C-ACE7-4A3E18D2A22A}" type="presOf" srcId="{83BEADDB-7E56-436E-A5AA-3335E4BA5BF8}" destId="{B8A38775-D752-49F7-A69C-EEC1CBE9E7CE}" srcOrd="0" destOrd="0" presId="urn:microsoft.com/office/officeart/2005/8/layout/hierarchy6#1"/>
    <dgm:cxn modelId="{BF1DDC1C-01CA-C74E-8D85-F7B4109EFA40}" type="presOf" srcId="{927AFBA5-C359-4F4F-904D-22810390A575}" destId="{CFC9911D-0049-4081-AA1C-6AFD75C5BA35}" srcOrd="0" destOrd="0" presId="urn:microsoft.com/office/officeart/2005/8/layout/hierarchy6#1"/>
    <dgm:cxn modelId="{5F4313E9-F353-7248-86E5-5C5BBEDE97C1}" type="presOf" srcId="{B61907C1-BAF1-4DD0-80C9-2557FFAF8B9E}" destId="{2A94025D-171B-4F47-B793-07A74FBB78F8}" srcOrd="0" destOrd="0" presId="urn:microsoft.com/office/officeart/2005/8/layout/hierarchy6#1"/>
    <dgm:cxn modelId="{7A47816A-7EA6-8546-9FC5-4283CA21603D}" type="presOf" srcId="{3D69F663-A0F6-4839-8CF3-6CD182341B5E}" destId="{7EC1C4E0-5ED3-4B6D-B481-B44AA4B86480}" srcOrd="0" destOrd="0" presId="urn:microsoft.com/office/officeart/2005/8/layout/hierarchy6#1"/>
    <dgm:cxn modelId="{148395CF-CAEA-DE4E-9F99-74842222346E}" type="presOf" srcId="{DCFEFB50-2156-4B66-AA7C-3FC095BFFBC6}" destId="{EC0EC6FF-9C45-48A4-B558-DB023E7196C6}" srcOrd="0" destOrd="0" presId="urn:microsoft.com/office/officeart/2005/8/layout/hierarchy6#1"/>
    <dgm:cxn modelId="{DEF36233-1712-FA45-9A28-D7D94D699EEC}" type="presOf" srcId="{E6F7C950-7E3B-46A0-8832-328776CBA098}" destId="{625C1738-FAEB-409A-B5D2-EDC355FF1613}" srcOrd="0" destOrd="0" presId="urn:microsoft.com/office/officeart/2005/8/layout/hierarchy6#1"/>
    <dgm:cxn modelId="{AF640202-43B3-6B40-A8A0-9724DA53F083}" type="presOf" srcId="{E3CBC301-E16B-429E-8E08-9A8333A272ED}" destId="{1C26C44F-BF8B-4A30-A426-DB30730E8ED2}" srcOrd="0" destOrd="0" presId="urn:microsoft.com/office/officeart/2005/8/layout/hierarchy6#1"/>
    <dgm:cxn modelId="{F8C470E9-1575-4EFB-AAE7-9A829E6D15F7}" srcId="{AD5E9F92-ACCB-4B96-A21B-6C1DF52140E1}" destId="{E23E6949-3D02-46F0-83EF-55B3D188DFD9}" srcOrd="4" destOrd="0" parTransId="{875E1F7E-A23F-42CB-835F-69B7474A1466}" sibTransId="{DDA3CEE6-A3F1-4961-86AF-9B1B5A1521FB}"/>
    <dgm:cxn modelId="{4F554176-B241-4E4D-952D-EE7D77F0733A}" srcId="{AD5E9F92-ACCB-4B96-A21B-6C1DF52140E1}" destId="{83BEADDB-7E56-436E-A5AA-3335E4BA5BF8}" srcOrd="0" destOrd="0" parTransId="{673B3FA6-AE90-448B-826D-5F81248B1555}" sibTransId="{C2DE9C11-8C49-4B29-9117-745E53CCAD91}"/>
    <dgm:cxn modelId="{F9796895-41CB-FF45-B717-3454D9A826E9}" type="presOf" srcId="{DCFEFB50-2156-4B66-AA7C-3FC095BFFBC6}" destId="{EB1438DF-6459-4F4C-9A1E-216A3ADE99F9}" srcOrd="1" destOrd="0" presId="urn:microsoft.com/office/officeart/2005/8/layout/hierarchy6#1"/>
    <dgm:cxn modelId="{7D1B6DE3-946B-4D36-B784-811458B32EF6}" srcId="{AD5E9F92-ACCB-4B96-A21B-6C1DF52140E1}" destId="{DCFEFB50-2156-4B66-AA7C-3FC095BFFBC6}" srcOrd="1" destOrd="0" parTransId="{033F976B-8EF3-4021-B338-2ACAE37943BD}" sibTransId="{06EF6349-5CDF-45A3-9E86-2FF2491920E4}"/>
    <dgm:cxn modelId="{E48062DD-77CB-4AE0-997A-165776646AD1}" srcId="{AD5E9F92-ACCB-4B96-A21B-6C1DF52140E1}" destId="{927AFBA5-C359-4F4F-904D-22810390A575}" srcOrd="3" destOrd="0" parTransId="{CD760D30-177D-4154-9809-D71846839EC1}" sibTransId="{9C636A89-E6AD-49C0-A11F-272069FF312F}"/>
    <dgm:cxn modelId="{D2451B72-7BA3-4FD4-9AEE-FA5BB086F09E}" srcId="{E3CBC301-E16B-429E-8E08-9A8333A272ED}" destId="{008FCE3A-DB73-4DD6-B1C6-C93F783FEDB3}" srcOrd="1" destOrd="0" parTransId="{283F8FD7-7991-41CA-9875-9EB257909B5C}" sibTransId="{0D4EAF9E-FE83-4FB9-86F4-ECD446CA05DF}"/>
    <dgm:cxn modelId="{22C6C06B-67A3-5C43-A612-50BD768EED83}" type="presOf" srcId="{E23E6949-3D02-46F0-83EF-55B3D188DFD9}" destId="{8E1E315C-99F7-4355-B009-A1FE315CB805}" srcOrd="1" destOrd="0" presId="urn:microsoft.com/office/officeart/2005/8/layout/hierarchy6#1"/>
    <dgm:cxn modelId="{22D09EAA-50A8-4640-8998-7918BE8C3E80}" type="presOf" srcId="{927AFBA5-C359-4F4F-904D-22810390A575}" destId="{A253B609-E977-4C54-94C2-39925FCAFDE1}" srcOrd="1" destOrd="0" presId="urn:microsoft.com/office/officeart/2005/8/layout/hierarchy6#1"/>
    <dgm:cxn modelId="{0006E635-8DBD-2848-B28E-3DA27FF4CBAC}" type="presOf" srcId="{9DB1D170-A572-434B-BE3B-93A0897D85AE}" destId="{B40B1FC6-04E4-405D-AF66-44E990834325}" srcOrd="1" destOrd="0" presId="urn:microsoft.com/office/officeart/2005/8/layout/hierarchy6#1"/>
    <dgm:cxn modelId="{98B61965-EE04-C94C-A3DD-F3C319F0E097}" type="presOf" srcId="{008FCE3A-DB73-4DD6-B1C6-C93F783FEDB3}" destId="{99CAD05B-BF4C-45C3-A192-30F5A9E60501}" srcOrd="0" destOrd="0" presId="urn:microsoft.com/office/officeart/2005/8/layout/hierarchy6#1"/>
    <dgm:cxn modelId="{C0BB4F5E-6A27-44DF-82C3-696F8D233B30}" srcId="{E3CBC301-E16B-429E-8E08-9A8333A272ED}" destId="{AE0BBC41-3905-4F17-8E34-80E44A55F7E0}" srcOrd="0" destOrd="0" parTransId="{3D69F663-A0F6-4839-8CF3-6CD182341B5E}" sibTransId="{6D7ADA74-AC09-4FD7-BA5D-6E3A4ADC235E}"/>
    <dgm:cxn modelId="{AC2B4572-9E6B-214C-B3E6-E98D4701275D}" type="presOf" srcId="{AEEC9114-7B6C-4B6D-BFF3-6C3DA2665845}" destId="{537EC15D-2A95-498A-86A1-0175418BF177}" srcOrd="0" destOrd="0" presId="urn:microsoft.com/office/officeart/2005/8/layout/hierarchy6#1"/>
    <dgm:cxn modelId="{AC4EAF9B-32FB-1D4B-BEE2-28EFE4BF1317}" type="presOf" srcId="{2EDEF10F-6098-47EB-B50D-7457D6D355FF}" destId="{1240302B-B229-442F-BACE-66D3EEAD5E14}" srcOrd="0" destOrd="0" presId="urn:microsoft.com/office/officeart/2005/8/layout/hierarchy6#1"/>
    <dgm:cxn modelId="{1FE78EDB-68DF-2B4A-A121-6486DF857E8D}" type="presOf" srcId="{AD5E9F92-ACCB-4B96-A21B-6C1DF52140E1}" destId="{237C18E6-D47A-4CDC-8127-978BE05E8236}" srcOrd="0" destOrd="0" presId="urn:microsoft.com/office/officeart/2005/8/layout/hierarchy6#1"/>
    <dgm:cxn modelId="{E87CE9B5-A175-7C4A-BC2A-9D76471D5435}" type="presOf" srcId="{283F8FD7-7991-41CA-9875-9EB257909B5C}" destId="{77874F2B-CC06-4978-B901-13DD38AF896D}" srcOrd="0" destOrd="0" presId="urn:microsoft.com/office/officeart/2005/8/layout/hierarchy6#1"/>
    <dgm:cxn modelId="{CE188CA1-B8B6-4B3A-8386-2261B9EEBA52}" srcId="{83BEADDB-7E56-436E-A5AA-3335E4BA5BF8}" destId="{E3CBC301-E16B-429E-8E08-9A8333A272ED}" srcOrd="0" destOrd="0" parTransId="{AEEC9114-7B6C-4B6D-BFF3-6C3DA2665845}" sibTransId="{5C0AEEAE-02B3-4B36-8375-FE6B94895B4D}"/>
    <dgm:cxn modelId="{BB101B3E-0283-DB49-B482-8D3454E4A0DB}" type="presOf" srcId="{E23E6949-3D02-46F0-83EF-55B3D188DFD9}" destId="{B4A3DE50-D71A-4EED-9F7D-AE66A8D32899}" srcOrd="0" destOrd="0" presId="urn:microsoft.com/office/officeart/2005/8/layout/hierarchy6#1"/>
    <dgm:cxn modelId="{5F92A21D-0C25-A046-9DE2-6D4D0FCD8E99}" type="presOf" srcId="{AE0BBC41-3905-4F17-8E34-80E44A55F7E0}" destId="{B9D18BEC-0D32-4725-87F2-19763B05AA56}" srcOrd="0" destOrd="0" presId="urn:microsoft.com/office/officeart/2005/8/layout/hierarchy6#1"/>
    <dgm:cxn modelId="{F4A2958E-13E0-4BC3-BD33-1C2307404345}" srcId="{AD5E9F92-ACCB-4B96-A21B-6C1DF52140E1}" destId="{9DB1D170-A572-434B-BE3B-93A0897D85AE}" srcOrd="2" destOrd="0" parTransId="{B446EE65-6DB8-4613-B87A-598961A9B08D}" sibTransId="{B1C6396F-798F-4F65-A8E7-349287EB624A}"/>
    <dgm:cxn modelId="{DA19F56A-5038-41D5-8DF6-47E6BEE96431}" srcId="{008FCE3A-DB73-4DD6-B1C6-C93F783FEDB3}" destId="{E6F7C950-7E3B-46A0-8832-328776CBA098}" srcOrd="0" destOrd="0" parTransId="{93FA2E03-EFDA-4F7C-8B66-DC4E83927174}" sibTransId="{5F45CB33-096B-460B-BC41-E5F6927BBA86}"/>
    <dgm:cxn modelId="{7D0337A5-7F40-9444-99C5-3AA9A533B634}" type="presOf" srcId="{9DB1D170-A572-434B-BE3B-93A0897D85AE}" destId="{05ECF18C-895E-4C74-A31A-51F8492153EA}" srcOrd="0" destOrd="0" presId="urn:microsoft.com/office/officeart/2005/8/layout/hierarchy6#1"/>
    <dgm:cxn modelId="{7D80481A-3AB4-834C-B69A-D66E7037C5A8}" type="presParOf" srcId="{237C18E6-D47A-4CDC-8127-978BE05E8236}" destId="{DDCDD7FE-0229-42B8-9A10-73AEA924F8F0}" srcOrd="0" destOrd="0" presId="urn:microsoft.com/office/officeart/2005/8/layout/hierarchy6#1"/>
    <dgm:cxn modelId="{82176042-5F04-3F44-9287-9977EADF2978}" type="presParOf" srcId="{DDCDD7FE-0229-42B8-9A10-73AEA924F8F0}" destId="{A49F2721-A77A-4193-AD79-D45B3141353A}" srcOrd="0" destOrd="0" presId="urn:microsoft.com/office/officeart/2005/8/layout/hierarchy6#1"/>
    <dgm:cxn modelId="{298BDA60-F953-1A48-80E4-C4F129639B30}" type="presParOf" srcId="{DDCDD7FE-0229-42B8-9A10-73AEA924F8F0}" destId="{91DBBA6E-1408-4789-8C87-441D89E106D3}" srcOrd="1" destOrd="0" presId="urn:microsoft.com/office/officeart/2005/8/layout/hierarchy6#1"/>
    <dgm:cxn modelId="{66ADC06E-46EE-0B47-9036-62097A48EE3A}" type="presParOf" srcId="{91DBBA6E-1408-4789-8C87-441D89E106D3}" destId="{772421F8-06E1-4BDC-BF51-06572ED1DB7E}" srcOrd="0" destOrd="0" presId="urn:microsoft.com/office/officeart/2005/8/layout/hierarchy6#1"/>
    <dgm:cxn modelId="{44440DDC-AB11-6B4C-973B-CF0963DAB744}" type="presParOf" srcId="{772421F8-06E1-4BDC-BF51-06572ED1DB7E}" destId="{B8A38775-D752-49F7-A69C-EEC1CBE9E7CE}" srcOrd="0" destOrd="0" presId="urn:microsoft.com/office/officeart/2005/8/layout/hierarchy6#1"/>
    <dgm:cxn modelId="{DAB1DE69-D252-644F-BE75-C6B7A6D840D2}" type="presParOf" srcId="{772421F8-06E1-4BDC-BF51-06572ED1DB7E}" destId="{4F90C87E-3D8B-490B-B09C-2FEAB047E1A3}" srcOrd="1" destOrd="0" presId="urn:microsoft.com/office/officeart/2005/8/layout/hierarchy6#1"/>
    <dgm:cxn modelId="{C0D89CE7-76A1-1340-9C88-36DF6E7DDC8D}" type="presParOf" srcId="{4F90C87E-3D8B-490B-B09C-2FEAB047E1A3}" destId="{537EC15D-2A95-498A-86A1-0175418BF177}" srcOrd="0" destOrd="0" presId="urn:microsoft.com/office/officeart/2005/8/layout/hierarchy6#1"/>
    <dgm:cxn modelId="{3F1D2FFD-15FF-EC4E-94D9-3945AA86A9C3}" type="presParOf" srcId="{4F90C87E-3D8B-490B-B09C-2FEAB047E1A3}" destId="{43D22F46-D1B8-4FE4-B898-68D7D102C804}" srcOrd="1" destOrd="0" presId="urn:microsoft.com/office/officeart/2005/8/layout/hierarchy6#1"/>
    <dgm:cxn modelId="{816CEEEE-C340-DB48-8533-53B6165D3568}" type="presParOf" srcId="{43D22F46-D1B8-4FE4-B898-68D7D102C804}" destId="{1C26C44F-BF8B-4A30-A426-DB30730E8ED2}" srcOrd="0" destOrd="0" presId="urn:microsoft.com/office/officeart/2005/8/layout/hierarchy6#1"/>
    <dgm:cxn modelId="{7C27379C-F278-424A-AC78-99860DB03699}" type="presParOf" srcId="{43D22F46-D1B8-4FE4-B898-68D7D102C804}" destId="{44F98C01-03F6-43A9-B5AD-F4A7D80F77C7}" srcOrd="1" destOrd="0" presId="urn:microsoft.com/office/officeart/2005/8/layout/hierarchy6#1"/>
    <dgm:cxn modelId="{C4ADE40B-456C-A642-8A13-B04C9A7DBFDD}" type="presParOf" srcId="{44F98C01-03F6-43A9-B5AD-F4A7D80F77C7}" destId="{7EC1C4E0-5ED3-4B6D-B481-B44AA4B86480}" srcOrd="0" destOrd="0" presId="urn:microsoft.com/office/officeart/2005/8/layout/hierarchy6#1"/>
    <dgm:cxn modelId="{8DC626D7-6787-A44F-AF20-113BC74CDEB2}" type="presParOf" srcId="{44F98C01-03F6-43A9-B5AD-F4A7D80F77C7}" destId="{C72B2087-0956-4B0B-89D1-E821ADF3F91C}" srcOrd="1" destOrd="0" presId="urn:microsoft.com/office/officeart/2005/8/layout/hierarchy6#1"/>
    <dgm:cxn modelId="{DC47989E-1CA3-E540-BC68-172AE53108F0}" type="presParOf" srcId="{C72B2087-0956-4B0B-89D1-E821ADF3F91C}" destId="{B9D18BEC-0D32-4725-87F2-19763B05AA56}" srcOrd="0" destOrd="0" presId="urn:microsoft.com/office/officeart/2005/8/layout/hierarchy6#1"/>
    <dgm:cxn modelId="{0F4EBBAC-E75E-F345-9254-F058E8DAAA8B}" type="presParOf" srcId="{C72B2087-0956-4B0B-89D1-E821ADF3F91C}" destId="{A800F34F-64B9-4581-84E7-9CA2D224D592}" srcOrd="1" destOrd="0" presId="urn:microsoft.com/office/officeart/2005/8/layout/hierarchy6#1"/>
    <dgm:cxn modelId="{3587E90E-3ED2-5B4A-B45F-B393ED927456}" type="presParOf" srcId="{A800F34F-64B9-4581-84E7-9CA2D224D592}" destId="{1240302B-B229-442F-BACE-66D3EEAD5E14}" srcOrd="0" destOrd="0" presId="urn:microsoft.com/office/officeart/2005/8/layout/hierarchy6#1"/>
    <dgm:cxn modelId="{F0182E4D-FB4A-684D-96CF-1A793FA589EA}" type="presParOf" srcId="{A800F34F-64B9-4581-84E7-9CA2D224D592}" destId="{08444E83-12FE-4179-932E-BE877C388A47}" srcOrd="1" destOrd="0" presId="urn:microsoft.com/office/officeart/2005/8/layout/hierarchy6#1"/>
    <dgm:cxn modelId="{877DF1CF-20BC-BF46-9342-EE5B9F2D0DA4}" type="presParOf" srcId="{08444E83-12FE-4179-932E-BE877C388A47}" destId="{2A94025D-171B-4F47-B793-07A74FBB78F8}" srcOrd="0" destOrd="0" presId="urn:microsoft.com/office/officeart/2005/8/layout/hierarchy6#1"/>
    <dgm:cxn modelId="{E53E828A-382C-904F-BD5A-8A3F2AD6FA5F}" type="presParOf" srcId="{08444E83-12FE-4179-932E-BE877C388A47}" destId="{7C63E104-D30D-4D36-B586-AFC2C89ED223}" srcOrd="1" destOrd="0" presId="urn:microsoft.com/office/officeart/2005/8/layout/hierarchy6#1"/>
    <dgm:cxn modelId="{5B6294F4-8AD7-A345-9108-62F9E06C509B}" type="presParOf" srcId="{44F98C01-03F6-43A9-B5AD-F4A7D80F77C7}" destId="{77874F2B-CC06-4978-B901-13DD38AF896D}" srcOrd="2" destOrd="0" presId="urn:microsoft.com/office/officeart/2005/8/layout/hierarchy6#1"/>
    <dgm:cxn modelId="{071B9193-0A1A-5A4B-9410-F95D4BAE8352}" type="presParOf" srcId="{44F98C01-03F6-43A9-B5AD-F4A7D80F77C7}" destId="{E535E185-A1E1-4B96-AF3B-97301A0504FE}" srcOrd="3" destOrd="0" presId="urn:microsoft.com/office/officeart/2005/8/layout/hierarchy6#1"/>
    <dgm:cxn modelId="{DD8FFC30-E27D-5D49-9A87-627EB62984EF}" type="presParOf" srcId="{E535E185-A1E1-4B96-AF3B-97301A0504FE}" destId="{99CAD05B-BF4C-45C3-A192-30F5A9E60501}" srcOrd="0" destOrd="0" presId="urn:microsoft.com/office/officeart/2005/8/layout/hierarchy6#1"/>
    <dgm:cxn modelId="{88679D67-6DDD-2A4C-AFD7-8B41D08D740D}" type="presParOf" srcId="{E535E185-A1E1-4B96-AF3B-97301A0504FE}" destId="{4E9BA06C-1220-462C-B94D-A9CE4EEA847C}" srcOrd="1" destOrd="0" presId="urn:microsoft.com/office/officeart/2005/8/layout/hierarchy6#1"/>
    <dgm:cxn modelId="{4D57F299-E1A6-6E47-BBD5-7D3377EF55B1}" type="presParOf" srcId="{4E9BA06C-1220-462C-B94D-A9CE4EEA847C}" destId="{669CABF1-6506-4B6A-90DC-46066FDA0148}" srcOrd="0" destOrd="0" presId="urn:microsoft.com/office/officeart/2005/8/layout/hierarchy6#1"/>
    <dgm:cxn modelId="{C17D6DDD-F028-2043-AE12-65217FD80C8E}" type="presParOf" srcId="{4E9BA06C-1220-462C-B94D-A9CE4EEA847C}" destId="{924F3CF2-7CE0-44B5-8FC4-F6F129AF4247}" srcOrd="1" destOrd="0" presId="urn:microsoft.com/office/officeart/2005/8/layout/hierarchy6#1"/>
    <dgm:cxn modelId="{1E47F904-2408-EA41-9553-E72EA3D27923}" type="presParOf" srcId="{924F3CF2-7CE0-44B5-8FC4-F6F129AF4247}" destId="{625C1738-FAEB-409A-B5D2-EDC355FF1613}" srcOrd="0" destOrd="0" presId="urn:microsoft.com/office/officeart/2005/8/layout/hierarchy6#1"/>
    <dgm:cxn modelId="{77C39033-63E8-CE43-B129-74B6A4498DF6}" type="presParOf" srcId="{924F3CF2-7CE0-44B5-8FC4-F6F129AF4247}" destId="{74EECEA3-A3D6-48A6-B1E2-431B92533A17}" srcOrd="1" destOrd="0" presId="urn:microsoft.com/office/officeart/2005/8/layout/hierarchy6#1"/>
    <dgm:cxn modelId="{E39D6627-A2C6-864D-9A40-8B7C9BFD6365}" type="presParOf" srcId="{237C18E6-D47A-4CDC-8127-978BE05E8236}" destId="{E2B0B8A2-1C22-4E74-823C-96F0ADC22F35}" srcOrd="1" destOrd="0" presId="urn:microsoft.com/office/officeart/2005/8/layout/hierarchy6#1"/>
    <dgm:cxn modelId="{3F0219FD-7F73-F446-9DE4-EB93E7192768}" type="presParOf" srcId="{E2B0B8A2-1C22-4E74-823C-96F0ADC22F35}" destId="{B420F8D1-9636-483D-8434-6E73B17AB81E}" srcOrd="0" destOrd="0" presId="urn:microsoft.com/office/officeart/2005/8/layout/hierarchy6#1"/>
    <dgm:cxn modelId="{40C75194-A13E-C540-861B-F6854AA0C7CE}" type="presParOf" srcId="{B420F8D1-9636-483D-8434-6E73B17AB81E}" destId="{EC0EC6FF-9C45-48A4-B558-DB023E7196C6}" srcOrd="0" destOrd="0" presId="urn:microsoft.com/office/officeart/2005/8/layout/hierarchy6#1"/>
    <dgm:cxn modelId="{CF21B67D-A57F-514D-A705-73E2E7A98948}" type="presParOf" srcId="{B420F8D1-9636-483D-8434-6E73B17AB81E}" destId="{EB1438DF-6459-4F4C-9A1E-216A3ADE99F9}" srcOrd="1" destOrd="0" presId="urn:microsoft.com/office/officeart/2005/8/layout/hierarchy6#1"/>
    <dgm:cxn modelId="{C9C1B8B8-12B1-6042-9FF9-309FE39DF3B2}" type="presParOf" srcId="{E2B0B8A2-1C22-4E74-823C-96F0ADC22F35}" destId="{3D8E380D-895E-4736-8C66-068E4A540A76}" srcOrd="1" destOrd="0" presId="urn:microsoft.com/office/officeart/2005/8/layout/hierarchy6#1"/>
    <dgm:cxn modelId="{26559B49-DC11-FA49-9C77-CEF31D0BAD45}" type="presParOf" srcId="{3D8E380D-895E-4736-8C66-068E4A540A76}" destId="{F1E44073-0193-4D0E-9080-EF02FC4BC42F}" srcOrd="0" destOrd="0" presId="urn:microsoft.com/office/officeart/2005/8/layout/hierarchy6#1"/>
    <dgm:cxn modelId="{1424C556-1A8A-8D4B-9867-4E00B858FD59}" type="presParOf" srcId="{E2B0B8A2-1C22-4E74-823C-96F0ADC22F35}" destId="{0D23346F-2A59-4359-B1B0-35E20200A659}" srcOrd="2" destOrd="0" presId="urn:microsoft.com/office/officeart/2005/8/layout/hierarchy6#1"/>
    <dgm:cxn modelId="{646F7C27-A713-AB46-A53A-61C4152531A2}" type="presParOf" srcId="{0D23346F-2A59-4359-B1B0-35E20200A659}" destId="{05ECF18C-895E-4C74-A31A-51F8492153EA}" srcOrd="0" destOrd="0" presId="urn:microsoft.com/office/officeart/2005/8/layout/hierarchy6#1"/>
    <dgm:cxn modelId="{B9D80341-6C7D-204D-8A31-AEABA2F9A596}" type="presParOf" srcId="{0D23346F-2A59-4359-B1B0-35E20200A659}" destId="{B40B1FC6-04E4-405D-AF66-44E990834325}" srcOrd="1" destOrd="0" presId="urn:microsoft.com/office/officeart/2005/8/layout/hierarchy6#1"/>
    <dgm:cxn modelId="{347FA3E0-FB7C-F040-9A1C-7A1BC2BB70CA}" type="presParOf" srcId="{E2B0B8A2-1C22-4E74-823C-96F0ADC22F35}" destId="{925411AF-C1C0-4474-B770-3BC540F93403}" srcOrd="3" destOrd="0" presId="urn:microsoft.com/office/officeart/2005/8/layout/hierarchy6#1"/>
    <dgm:cxn modelId="{7FDFBB3E-F602-DB45-80FB-3A5F63F50E2C}" type="presParOf" srcId="{925411AF-C1C0-4474-B770-3BC540F93403}" destId="{79F9094D-5562-4058-A58A-E18CF03B1053}" srcOrd="0" destOrd="0" presId="urn:microsoft.com/office/officeart/2005/8/layout/hierarchy6#1"/>
    <dgm:cxn modelId="{84FF2A1C-8752-4E46-86FB-439B32F5851B}" type="presParOf" srcId="{E2B0B8A2-1C22-4E74-823C-96F0ADC22F35}" destId="{A3CC5819-CF45-4688-B245-9C52F6A0142B}" srcOrd="4" destOrd="0" presId="urn:microsoft.com/office/officeart/2005/8/layout/hierarchy6#1"/>
    <dgm:cxn modelId="{C26F2BCF-0C8A-904C-B937-8F8A3E3D904F}" type="presParOf" srcId="{A3CC5819-CF45-4688-B245-9C52F6A0142B}" destId="{CFC9911D-0049-4081-AA1C-6AFD75C5BA35}" srcOrd="0" destOrd="0" presId="urn:microsoft.com/office/officeart/2005/8/layout/hierarchy6#1"/>
    <dgm:cxn modelId="{625242D9-99BA-D543-A5AB-A53E2E6B33D4}" type="presParOf" srcId="{A3CC5819-CF45-4688-B245-9C52F6A0142B}" destId="{A253B609-E977-4C54-94C2-39925FCAFDE1}" srcOrd="1" destOrd="0" presId="urn:microsoft.com/office/officeart/2005/8/layout/hierarchy6#1"/>
    <dgm:cxn modelId="{C85D7B89-4838-8249-AF03-44B8D7E84162}" type="presParOf" srcId="{E2B0B8A2-1C22-4E74-823C-96F0ADC22F35}" destId="{6E89E95E-7DC3-4123-8355-0DD8CB378FDE}" srcOrd="5" destOrd="0" presId="urn:microsoft.com/office/officeart/2005/8/layout/hierarchy6#1"/>
    <dgm:cxn modelId="{5A933E5D-3F3C-224B-8480-5FB5C015D18C}" type="presParOf" srcId="{6E89E95E-7DC3-4123-8355-0DD8CB378FDE}" destId="{9482D555-0D21-438E-9F10-70295BC94F00}" srcOrd="0" destOrd="0" presId="urn:microsoft.com/office/officeart/2005/8/layout/hierarchy6#1"/>
    <dgm:cxn modelId="{4A6320D8-ED60-874C-ADEE-1CD85093AFFE}" type="presParOf" srcId="{E2B0B8A2-1C22-4E74-823C-96F0ADC22F35}" destId="{A3D32CB1-99A0-4DBC-BE21-526627149388}" srcOrd="6" destOrd="0" presId="urn:microsoft.com/office/officeart/2005/8/layout/hierarchy6#1"/>
    <dgm:cxn modelId="{36D2FB25-6FF1-D34E-8B5E-708B108D8173}" type="presParOf" srcId="{A3D32CB1-99A0-4DBC-BE21-526627149388}" destId="{B4A3DE50-D71A-4EED-9F7D-AE66A8D32899}" srcOrd="0" destOrd="0" presId="urn:microsoft.com/office/officeart/2005/8/layout/hierarchy6#1"/>
    <dgm:cxn modelId="{F5E3D899-9198-4648-A9EC-637D0BE8042A}" type="presParOf" srcId="{A3D32CB1-99A0-4DBC-BE21-526627149388}" destId="{8E1E315C-99F7-4355-B009-A1FE315CB805}" srcOrd="1" destOrd="0" presId="urn:microsoft.com/office/officeart/2005/8/layout/hierarchy6#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3DE50-D71A-4EED-9F7D-AE66A8D32899}">
      <dsp:nvSpPr>
        <dsp:cNvPr id="0" name=""/>
        <dsp:cNvSpPr/>
      </dsp:nvSpPr>
      <dsp:spPr>
        <a:xfrm>
          <a:off x="0" y="2487313"/>
          <a:ext cx="5486400" cy="7096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Responded T0 &amp; T1 measures</a:t>
          </a:r>
        </a:p>
      </dsp:txBody>
      <dsp:txXfrm>
        <a:off x="0" y="2487313"/>
        <a:ext cx="1645920" cy="709690"/>
      </dsp:txXfrm>
    </dsp:sp>
    <dsp:sp modelId="{CFC9911D-0049-4081-AA1C-6AFD75C5BA35}">
      <dsp:nvSpPr>
        <dsp:cNvPr id="0" name=""/>
        <dsp:cNvSpPr/>
      </dsp:nvSpPr>
      <dsp:spPr>
        <a:xfrm>
          <a:off x="0" y="1659340"/>
          <a:ext cx="5486400" cy="7096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Randomized</a:t>
          </a:r>
        </a:p>
      </dsp:txBody>
      <dsp:txXfrm>
        <a:off x="0" y="1659340"/>
        <a:ext cx="1645920" cy="709690"/>
      </dsp:txXfrm>
    </dsp:sp>
    <dsp:sp modelId="{05ECF18C-895E-4C74-A31A-51F8492153EA}">
      <dsp:nvSpPr>
        <dsp:cNvPr id="0" name=""/>
        <dsp:cNvSpPr/>
      </dsp:nvSpPr>
      <dsp:spPr>
        <a:xfrm>
          <a:off x="0" y="831368"/>
          <a:ext cx="5486400" cy="7096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Agreed to participate &amp; met criteria</a:t>
          </a:r>
        </a:p>
      </dsp:txBody>
      <dsp:txXfrm>
        <a:off x="0" y="831368"/>
        <a:ext cx="1645920" cy="709690"/>
      </dsp:txXfrm>
    </dsp:sp>
    <dsp:sp modelId="{EC0EC6FF-9C45-48A4-B558-DB023E7196C6}">
      <dsp:nvSpPr>
        <dsp:cNvPr id="0" name=""/>
        <dsp:cNvSpPr/>
      </dsp:nvSpPr>
      <dsp:spPr>
        <a:xfrm>
          <a:off x="0" y="3396"/>
          <a:ext cx="5486400" cy="7096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Invited to participate</a:t>
          </a:r>
        </a:p>
      </dsp:txBody>
      <dsp:txXfrm>
        <a:off x="0" y="3396"/>
        <a:ext cx="1645920" cy="709690"/>
      </dsp:txXfrm>
    </dsp:sp>
    <dsp:sp modelId="{B8A38775-D752-49F7-A69C-EEC1CBE9E7CE}">
      <dsp:nvSpPr>
        <dsp:cNvPr id="0" name=""/>
        <dsp:cNvSpPr/>
      </dsp:nvSpPr>
      <dsp:spPr>
        <a:xfrm>
          <a:off x="3069946" y="62537"/>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953</a:t>
          </a:r>
        </a:p>
      </dsp:txBody>
      <dsp:txXfrm>
        <a:off x="3087268" y="79859"/>
        <a:ext cx="848055" cy="556764"/>
      </dsp:txXfrm>
    </dsp:sp>
    <dsp:sp modelId="{537EC15D-2A95-498A-86A1-0175418BF177}">
      <dsp:nvSpPr>
        <dsp:cNvPr id="0" name=""/>
        <dsp:cNvSpPr/>
      </dsp:nvSpPr>
      <dsp:spPr>
        <a:xfrm>
          <a:off x="3465576" y="653946"/>
          <a:ext cx="91440" cy="236563"/>
        </a:xfrm>
        <a:custGeom>
          <a:avLst/>
          <a:gdLst/>
          <a:ahLst/>
          <a:cxnLst/>
          <a:rect l="0" t="0" r="0" b="0"/>
          <a:pathLst>
            <a:path>
              <a:moveTo>
                <a:pt x="45720" y="0"/>
              </a:moveTo>
              <a:lnTo>
                <a:pt x="45720" y="2365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6C44F-BF8B-4A30-A426-DB30730E8ED2}">
      <dsp:nvSpPr>
        <dsp:cNvPr id="0" name=""/>
        <dsp:cNvSpPr/>
      </dsp:nvSpPr>
      <dsp:spPr>
        <a:xfrm>
          <a:off x="3069946" y="890509"/>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221</a:t>
          </a:r>
        </a:p>
      </dsp:txBody>
      <dsp:txXfrm>
        <a:off x="3087268" y="907831"/>
        <a:ext cx="848055" cy="556764"/>
      </dsp:txXfrm>
    </dsp:sp>
    <dsp:sp modelId="{7EC1C4E0-5ED3-4B6D-B481-B44AA4B86480}">
      <dsp:nvSpPr>
        <dsp:cNvPr id="0" name=""/>
        <dsp:cNvSpPr/>
      </dsp:nvSpPr>
      <dsp:spPr>
        <a:xfrm>
          <a:off x="2937541" y="1481918"/>
          <a:ext cx="573754" cy="236563"/>
        </a:xfrm>
        <a:custGeom>
          <a:avLst/>
          <a:gdLst/>
          <a:ahLst/>
          <a:cxnLst/>
          <a:rect l="0" t="0" r="0" b="0"/>
          <a:pathLst>
            <a:path>
              <a:moveTo>
                <a:pt x="573754" y="0"/>
              </a:moveTo>
              <a:lnTo>
                <a:pt x="573754" y="118281"/>
              </a:lnTo>
              <a:lnTo>
                <a:pt x="0" y="118281"/>
              </a:lnTo>
              <a:lnTo>
                <a:pt x="0" y="236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18BEC-0D32-4725-87F2-19763B05AA56}">
      <dsp:nvSpPr>
        <dsp:cNvPr id="0" name=""/>
        <dsp:cNvSpPr/>
      </dsp:nvSpPr>
      <dsp:spPr>
        <a:xfrm>
          <a:off x="2496191" y="1718481"/>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Control Group </a:t>
          </a:r>
        </a:p>
        <a:p>
          <a:pPr lvl="0" algn="ctr" defTabSz="444500">
            <a:lnSpc>
              <a:spcPct val="90000"/>
            </a:lnSpc>
            <a:spcBef>
              <a:spcPct val="0"/>
            </a:spcBef>
            <a:spcAft>
              <a:spcPct val="35000"/>
            </a:spcAft>
          </a:pPr>
          <a:r>
            <a:rPr lang="es-CL" sz="1000" kern="1200"/>
            <a:t>n = 110</a:t>
          </a:r>
        </a:p>
      </dsp:txBody>
      <dsp:txXfrm>
        <a:off x="2513513" y="1735803"/>
        <a:ext cx="848055" cy="556764"/>
      </dsp:txXfrm>
    </dsp:sp>
    <dsp:sp modelId="{1240302B-B229-442F-BACE-66D3EEAD5E14}">
      <dsp:nvSpPr>
        <dsp:cNvPr id="0" name=""/>
        <dsp:cNvSpPr/>
      </dsp:nvSpPr>
      <dsp:spPr>
        <a:xfrm>
          <a:off x="2891821" y="2309890"/>
          <a:ext cx="91440" cy="236563"/>
        </a:xfrm>
        <a:custGeom>
          <a:avLst/>
          <a:gdLst/>
          <a:ahLst/>
          <a:cxnLst/>
          <a:rect l="0" t="0" r="0" b="0"/>
          <a:pathLst>
            <a:path>
              <a:moveTo>
                <a:pt x="45720" y="0"/>
              </a:moveTo>
              <a:lnTo>
                <a:pt x="45720" y="236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94025D-171B-4F47-B793-07A74FBB78F8}">
      <dsp:nvSpPr>
        <dsp:cNvPr id="0" name=""/>
        <dsp:cNvSpPr/>
      </dsp:nvSpPr>
      <dsp:spPr>
        <a:xfrm>
          <a:off x="2496191" y="2546453"/>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29</a:t>
          </a:r>
        </a:p>
      </dsp:txBody>
      <dsp:txXfrm>
        <a:off x="2513513" y="2563775"/>
        <a:ext cx="848055" cy="556764"/>
      </dsp:txXfrm>
    </dsp:sp>
    <dsp:sp modelId="{77874F2B-CC06-4978-B901-13DD38AF896D}">
      <dsp:nvSpPr>
        <dsp:cNvPr id="0" name=""/>
        <dsp:cNvSpPr/>
      </dsp:nvSpPr>
      <dsp:spPr>
        <a:xfrm>
          <a:off x="3511296" y="1481918"/>
          <a:ext cx="573754" cy="236563"/>
        </a:xfrm>
        <a:custGeom>
          <a:avLst/>
          <a:gdLst/>
          <a:ahLst/>
          <a:cxnLst/>
          <a:rect l="0" t="0" r="0" b="0"/>
          <a:pathLst>
            <a:path>
              <a:moveTo>
                <a:pt x="0" y="0"/>
              </a:moveTo>
              <a:lnTo>
                <a:pt x="0" y="118281"/>
              </a:lnTo>
              <a:lnTo>
                <a:pt x="573754" y="118281"/>
              </a:lnTo>
              <a:lnTo>
                <a:pt x="573754" y="236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AD05B-BF4C-45C3-A192-30F5A9E60501}">
      <dsp:nvSpPr>
        <dsp:cNvPr id="0" name=""/>
        <dsp:cNvSpPr/>
      </dsp:nvSpPr>
      <dsp:spPr>
        <a:xfrm>
          <a:off x="3643700" y="1718481"/>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Intervenition</a:t>
          </a:r>
        </a:p>
        <a:p>
          <a:pPr lvl="0" algn="ctr" defTabSz="444500">
            <a:lnSpc>
              <a:spcPct val="90000"/>
            </a:lnSpc>
            <a:spcBef>
              <a:spcPct val="0"/>
            </a:spcBef>
            <a:spcAft>
              <a:spcPct val="35000"/>
            </a:spcAft>
          </a:pPr>
          <a:r>
            <a:rPr lang="es-CL" sz="1000" kern="1200"/>
            <a:t>n = 110 </a:t>
          </a:r>
        </a:p>
      </dsp:txBody>
      <dsp:txXfrm>
        <a:off x="3661022" y="1735803"/>
        <a:ext cx="848055" cy="556764"/>
      </dsp:txXfrm>
    </dsp:sp>
    <dsp:sp modelId="{669CABF1-6506-4B6A-90DC-46066FDA0148}">
      <dsp:nvSpPr>
        <dsp:cNvPr id="0" name=""/>
        <dsp:cNvSpPr/>
      </dsp:nvSpPr>
      <dsp:spPr>
        <a:xfrm>
          <a:off x="4039330" y="2309890"/>
          <a:ext cx="91440" cy="236563"/>
        </a:xfrm>
        <a:custGeom>
          <a:avLst/>
          <a:gdLst/>
          <a:ahLst/>
          <a:cxnLst/>
          <a:rect l="0" t="0" r="0" b="0"/>
          <a:pathLst>
            <a:path>
              <a:moveTo>
                <a:pt x="45720" y="0"/>
              </a:moveTo>
              <a:lnTo>
                <a:pt x="45720" y="236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C1738-FAEB-409A-B5D2-EDC355FF1613}">
      <dsp:nvSpPr>
        <dsp:cNvPr id="0" name=""/>
        <dsp:cNvSpPr/>
      </dsp:nvSpPr>
      <dsp:spPr>
        <a:xfrm>
          <a:off x="3643700" y="2546453"/>
          <a:ext cx="882699" cy="5914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28</a:t>
          </a:r>
        </a:p>
      </dsp:txBody>
      <dsp:txXfrm>
        <a:off x="3661022" y="2563775"/>
        <a:ext cx="848055" cy="5567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1">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horzAlign" val="ctr"/>
      <dgm:param type="vertAlign" val="mid"/>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fallback" val="2D"/>
        <dgm:param type="linDir" val="fromT"/>
        <dgm:param type="nodeHorzAlign" val="ctr"/>
        <dgm:param type="nodeVertAlign" val="t"/>
        <dgm:param type="vertAlign" val="t"/>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begPts" val="bCtr"/>
                        <dgm:param type="connRout" val="bend"/>
                        <dgm:param type="dim" val="1D"/>
                        <dgm:param type="endPts" val="tCtr"/>
                        <dgm:param type="endSty" val="noAr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HorzAlign" val="ctr"/>
        <dgm:param type="nodeVertAlign" val="t"/>
        <dgm:param type="vertAlign" val="t"/>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horzAlign" val="ctr"/>
            <dgm:param type="vertAlign" val="t"/>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horzAlign" val="ctr"/>
                <dgm:param type="vertAlign" val="t"/>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8D4877" w:rsidP="008D4877">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77"/>
    <w:rsid w:val="008D4877"/>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B08FD-1A98-224D-B539-B87F5B2F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6881</Words>
  <Characters>39224</Characters>
  <Application>Microsoft Macintosh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Errazuris</dc:creator>
  <cp:lastModifiedBy>Microsoft Office User</cp:lastModifiedBy>
  <cp:revision>17</cp:revision>
  <cp:lastPrinted>2017-08-10T15:17:00Z</cp:lastPrinted>
  <dcterms:created xsi:type="dcterms:W3CDTF">2017-08-10T15:15:00Z</dcterms:created>
  <dcterms:modified xsi:type="dcterms:W3CDTF">2017-08-18T19:16:00Z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ProjectId">
    <vt:lpwstr>0</vt:lpwstr>
  </property>
  <property fmtid="{D5CDD505-2E9C-101B-9397-08002B2CF9AE}" pid="4" name="StyleId">
    <vt:lpwstr>http://www.zotero.org/styles/vancouver</vt:lpwstr>
  </property>
</Properties>
</file>