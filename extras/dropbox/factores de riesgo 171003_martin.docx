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05500" w14:textId="77777777" w:rsidR="00B446DF" w:rsidRPr="00E030AE" w:rsidRDefault="00B446DF" w:rsidP="00E030AE">
      <w:pPr>
        <w:spacing w:line="480" w:lineRule="auto"/>
        <w:rPr>
          <w:sz w:val="24"/>
          <w:szCs w:val="24"/>
        </w:rPr>
      </w:pPr>
      <w:bookmarkStart w:id="0" w:name="_GoBack"/>
      <w:bookmarkEnd w:id="0"/>
    </w:p>
    <w:p w14:paraId="5D49A987" w14:textId="77777777" w:rsidR="00E030AE" w:rsidRDefault="00E030AE" w:rsidP="00E030AE">
      <w:pPr>
        <w:spacing w:line="480" w:lineRule="auto"/>
        <w:rPr>
          <w:rFonts w:ascii="Times New Roman" w:hAnsi="Times New Roman" w:cs="Times New Roman"/>
          <w:sz w:val="24"/>
          <w:szCs w:val="24"/>
        </w:rPr>
      </w:pPr>
    </w:p>
    <w:p w14:paraId="6DF999A6" w14:textId="77777777" w:rsidR="00E030AE" w:rsidRPr="00E030AE" w:rsidRDefault="00E030AE" w:rsidP="00E030AE">
      <w:pPr>
        <w:spacing w:line="480" w:lineRule="auto"/>
        <w:rPr>
          <w:rFonts w:ascii="Times New Roman" w:hAnsi="Times New Roman" w:cs="Times New Roman"/>
          <w:sz w:val="24"/>
          <w:szCs w:val="24"/>
        </w:rPr>
      </w:pPr>
    </w:p>
    <w:p w14:paraId="1B886DF1" w14:textId="77777777" w:rsidR="00E030AE" w:rsidRPr="00E030AE" w:rsidRDefault="00E030AE" w:rsidP="00E030AE">
      <w:pPr>
        <w:spacing w:line="480" w:lineRule="auto"/>
        <w:jc w:val="center"/>
        <w:rPr>
          <w:rFonts w:ascii="Times New Roman" w:hAnsi="Times New Roman" w:cs="Times New Roman"/>
          <w:sz w:val="24"/>
          <w:szCs w:val="24"/>
        </w:rPr>
      </w:pPr>
      <w:r w:rsidRPr="00E030AE">
        <w:rPr>
          <w:rFonts w:ascii="Times New Roman" w:hAnsi="Times New Roman" w:cs="Times New Roman"/>
          <w:sz w:val="24"/>
          <w:szCs w:val="24"/>
        </w:rPr>
        <w:t>TITLE</w:t>
      </w:r>
    </w:p>
    <w:p w14:paraId="5BEE7B1C" w14:textId="40601CDA" w:rsidR="00E030AE" w:rsidRPr="00E030AE" w:rsidRDefault="002C5BC9" w:rsidP="00E030AE">
      <w:pPr>
        <w:spacing w:line="480" w:lineRule="auto"/>
        <w:jc w:val="center"/>
        <w:rPr>
          <w:rFonts w:ascii="Times New Roman" w:hAnsi="Times New Roman" w:cs="Times New Roman"/>
          <w:sz w:val="24"/>
          <w:szCs w:val="24"/>
        </w:rPr>
      </w:pPr>
      <w:r>
        <w:rPr>
          <w:rFonts w:ascii="Times New Roman" w:hAnsi="Times New Roman" w:cs="Times New Roman"/>
          <w:sz w:val="24"/>
          <w:szCs w:val="24"/>
        </w:rPr>
        <w:t>Paula Errázuriz, Escuela de Psicología, Pontificia Universidad Católica de Chile; Rodrigo Figueroa, Departamento de Psiquiatría, Pontificia Universidad Católica de Chile; Martín Fritzsche, Escuela de Medicina, Pontificia Universidad Católica de Chile.</w:t>
      </w:r>
    </w:p>
    <w:p w14:paraId="66F5C2BA" w14:textId="5865FA61" w:rsidR="00E030AE" w:rsidRPr="00E030AE" w:rsidRDefault="00E030AE" w:rsidP="00E030AE">
      <w:pPr>
        <w:spacing w:line="480" w:lineRule="auto"/>
        <w:jc w:val="center"/>
        <w:rPr>
          <w:rFonts w:ascii="Times New Roman" w:hAnsi="Times New Roman" w:cs="Times New Roman"/>
          <w:sz w:val="24"/>
          <w:szCs w:val="24"/>
        </w:rPr>
      </w:pPr>
    </w:p>
    <w:p w14:paraId="7D3C4670" w14:textId="77777777" w:rsidR="00E030AE" w:rsidRPr="00E030AE" w:rsidRDefault="00E030AE" w:rsidP="00E030AE">
      <w:pPr>
        <w:spacing w:line="480" w:lineRule="auto"/>
        <w:jc w:val="center"/>
        <w:rPr>
          <w:rFonts w:ascii="Times New Roman" w:hAnsi="Times New Roman" w:cs="Times New Roman"/>
          <w:sz w:val="24"/>
          <w:szCs w:val="24"/>
        </w:rPr>
      </w:pPr>
    </w:p>
    <w:p w14:paraId="0C6733F9" w14:textId="77777777" w:rsidR="00E030AE" w:rsidRPr="00E030AE" w:rsidRDefault="00E030AE" w:rsidP="00E030AE">
      <w:pPr>
        <w:spacing w:line="480" w:lineRule="auto"/>
        <w:jc w:val="center"/>
        <w:rPr>
          <w:rFonts w:ascii="Times New Roman" w:hAnsi="Times New Roman" w:cs="Times New Roman"/>
          <w:sz w:val="24"/>
          <w:szCs w:val="24"/>
        </w:rPr>
      </w:pPr>
    </w:p>
    <w:p w14:paraId="6E417F8B" w14:textId="77777777" w:rsidR="00E030AE" w:rsidRPr="00E030AE" w:rsidRDefault="00E030AE" w:rsidP="00E030AE">
      <w:pPr>
        <w:spacing w:line="480" w:lineRule="auto"/>
        <w:jc w:val="center"/>
        <w:rPr>
          <w:rFonts w:ascii="Times New Roman" w:hAnsi="Times New Roman" w:cs="Times New Roman"/>
          <w:sz w:val="24"/>
          <w:szCs w:val="24"/>
        </w:rPr>
      </w:pPr>
    </w:p>
    <w:p w14:paraId="61C6D827" w14:textId="77777777" w:rsidR="00E030AE" w:rsidRPr="00E030AE" w:rsidRDefault="00E030AE" w:rsidP="00E030AE">
      <w:pPr>
        <w:spacing w:line="480" w:lineRule="auto"/>
        <w:jc w:val="center"/>
        <w:rPr>
          <w:rFonts w:ascii="Times New Roman" w:hAnsi="Times New Roman" w:cs="Times New Roman"/>
          <w:sz w:val="24"/>
          <w:szCs w:val="24"/>
        </w:rPr>
      </w:pPr>
    </w:p>
    <w:p w14:paraId="2D29D884" w14:textId="77777777" w:rsidR="00E030AE" w:rsidRDefault="00E030AE" w:rsidP="00E030AE">
      <w:pPr>
        <w:spacing w:line="480" w:lineRule="auto"/>
        <w:jc w:val="center"/>
        <w:rPr>
          <w:rFonts w:ascii="Times New Roman" w:hAnsi="Times New Roman" w:cs="Times New Roman"/>
          <w:sz w:val="24"/>
          <w:szCs w:val="24"/>
        </w:rPr>
      </w:pPr>
    </w:p>
    <w:p w14:paraId="1F81E956" w14:textId="77777777" w:rsidR="007F49C7" w:rsidRPr="00E030AE" w:rsidRDefault="007F49C7" w:rsidP="00E030AE">
      <w:pPr>
        <w:spacing w:line="480" w:lineRule="auto"/>
        <w:jc w:val="center"/>
        <w:rPr>
          <w:rFonts w:ascii="Times New Roman" w:hAnsi="Times New Roman" w:cs="Times New Roman"/>
          <w:sz w:val="24"/>
          <w:szCs w:val="24"/>
        </w:rPr>
      </w:pPr>
    </w:p>
    <w:p w14:paraId="3963FEF8" w14:textId="77777777" w:rsidR="00E030AE" w:rsidRPr="00E030AE" w:rsidRDefault="00E030AE" w:rsidP="00E030AE">
      <w:pPr>
        <w:spacing w:line="480" w:lineRule="auto"/>
        <w:jc w:val="center"/>
        <w:rPr>
          <w:rFonts w:ascii="Times New Roman" w:hAnsi="Times New Roman" w:cs="Times New Roman"/>
          <w:sz w:val="24"/>
          <w:szCs w:val="24"/>
        </w:rPr>
      </w:pPr>
    </w:p>
    <w:p w14:paraId="0FD3DFC2" w14:textId="77777777" w:rsidR="00A951A1" w:rsidRDefault="00E030AE" w:rsidP="00E030AE">
      <w:pPr>
        <w:spacing w:line="480" w:lineRule="auto"/>
        <w:jc w:val="center"/>
        <w:rPr>
          <w:rFonts w:ascii="Times New Roman" w:hAnsi="Times New Roman" w:cs="Times New Roman"/>
          <w:sz w:val="24"/>
          <w:szCs w:val="24"/>
          <w:lang w:val="en-US"/>
        </w:rPr>
      </w:pPr>
      <w:r w:rsidRPr="00BC6DA1">
        <w:rPr>
          <w:rFonts w:ascii="Times New Roman" w:hAnsi="Times New Roman" w:cs="Times New Roman"/>
          <w:sz w:val="24"/>
          <w:szCs w:val="24"/>
          <w:lang w:val="en-US"/>
          <w:rPrChange w:id="1" w:author="Martin" w:date="2017-11-06T00:44:00Z">
            <w:rPr>
              <w:rFonts w:ascii="Times New Roman" w:hAnsi="Times New Roman" w:cs="Times New Roman"/>
              <w:sz w:val="24"/>
              <w:szCs w:val="24"/>
            </w:rPr>
          </w:rPrChange>
        </w:rPr>
        <w:t>Author Note</w:t>
      </w:r>
    </w:p>
    <w:p w14:paraId="66B00947" w14:textId="77777777" w:rsidR="00A951A1" w:rsidRDefault="00A951A1" w:rsidP="00E030AE">
      <w:pPr>
        <w:spacing w:line="480" w:lineRule="auto"/>
        <w:jc w:val="center"/>
        <w:rPr>
          <w:rFonts w:ascii="Times New Roman" w:hAnsi="Times New Roman" w:cs="Times New Roman"/>
          <w:sz w:val="24"/>
          <w:szCs w:val="24"/>
          <w:lang w:val="en-US"/>
        </w:rPr>
      </w:pPr>
    </w:p>
    <w:p w14:paraId="0A60C795" w14:textId="77777777" w:rsidR="00A951A1" w:rsidRDefault="00A951A1" w:rsidP="00E030AE">
      <w:pPr>
        <w:spacing w:line="480" w:lineRule="auto"/>
        <w:jc w:val="center"/>
        <w:rPr>
          <w:rFonts w:ascii="Times New Roman" w:hAnsi="Times New Roman" w:cs="Times New Roman"/>
          <w:sz w:val="24"/>
          <w:szCs w:val="24"/>
          <w:lang w:val="en-US"/>
        </w:rPr>
      </w:pPr>
    </w:p>
    <w:p w14:paraId="2360DC54" w14:textId="4E3BC98D" w:rsidR="00E030AE" w:rsidRPr="00BC6DA1" w:rsidRDefault="00E030AE" w:rsidP="00E030AE">
      <w:pPr>
        <w:spacing w:line="480" w:lineRule="auto"/>
        <w:jc w:val="center"/>
        <w:rPr>
          <w:rFonts w:ascii="Times New Roman" w:hAnsi="Times New Roman" w:cs="Times New Roman"/>
          <w:sz w:val="24"/>
          <w:szCs w:val="24"/>
          <w:lang w:val="en-US"/>
          <w:rPrChange w:id="2" w:author="Martin" w:date="2017-11-06T00:44:00Z">
            <w:rPr>
              <w:rFonts w:ascii="Times New Roman" w:hAnsi="Times New Roman" w:cs="Times New Roman"/>
              <w:sz w:val="24"/>
              <w:szCs w:val="24"/>
            </w:rPr>
          </w:rPrChange>
        </w:rPr>
      </w:pPr>
      <w:r w:rsidRPr="00BC6DA1">
        <w:rPr>
          <w:rFonts w:ascii="Times New Roman" w:hAnsi="Times New Roman" w:cs="Times New Roman"/>
          <w:sz w:val="24"/>
          <w:szCs w:val="24"/>
          <w:lang w:val="en-US"/>
          <w:rPrChange w:id="3" w:author="Martin" w:date="2017-11-06T00:44:00Z">
            <w:rPr>
              <w:rFonts w:ascii="Times New Roman" w:hAnsi="Times New Roman" w:cs="Times New Roman"/>
              <w:sz w:val="24"/>
              <w:szCs w:val="24"/>
            </w:rPr>
          </w:rPrChange>
        </w:rPr>
        <w:lastRenderedPageBreak/>
        <w:t>Abstract</w:t>
      </w:r>
    </w:p>
    <w:p w14:paraId="48BB8FF1" w14:textId="4E86AB77" w:rsidR="00A951A1" w:rsidRPr="00651EAD" w:rsidRDefault="00A951A1">
      <w:pPr>
        <w:spacing w:line="480" w:lineRule="auto"/>
        <w:ind w:firstLine="708"/>
        <w:rPr>
          <w:ins w:id="4" w:author="Martin" w:date="2017-11-12T22:23:00Z"/>
          <w:rFonts w:ascii="Times New Roman" w:hAnsi="Times New Roman" w:cs="Times New Roman"/>
          <w:sz w:val="24"/>
          <w:szCs w:val="24"/>
          <w:lang w:val="en-US"/>
        </w:rPr>
        <w:pPrChange w:id="5" w:author="Martin" w:date="2017-11-12T22:24:00Z">
          <w:pPr>
            <w:pStyle w:val="NoSpacing"/>
            <w:spacing w:line="480" w:lineRule="auto"/>
          </w:pPr>
        </w:pPrChange>
      </w:pPr>
      <w:ins w:id="6" w:author="Martin" w:date="2017-11-12T22:23:00Z">
        <w:r w:rsidRPr="00323C81">
          <w:rPr>
            <w:rFonts w:ascii="Times New Roman" w:hAnsi="Times New Roman" w:cs="Times New Roman"/>
            <w:sz w:val="24"/>
            <w:szCs w:val="24"/>
            <w:lang w:val="en-US"/>
          </w:rPr>
          <w:t xml:space="preserve">During a traumatic event, </w:t>
        </w:r>
        <w:r w:rsidRPr="0063054F">
          <w:rPr>
            <w:rFonts w:ascii="Times New Roman" w:hAnsi="Times New Roman" w:cs="Times New Roman"/>
            <w:sz w:val="24"/>
            <w:szCs w:val="24"/>
            <w:lang w:val="en-US"/>
          </w:rPr>
          <w:t>an individual may suffer alterations in the experience of time, place, and person, making the traumatic event feel unreal</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Objectives: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We</w:t>
        </w:r>
        <w:r w:rsidRPr="0063054F">
          <w:rPr>
            <w:rFonts w:ascii="Times New Roman" w:hAnsi="Times New Roman" w:cs="Times New Roman"/>
            <w:sz w:val="24"/>
            <w:szCs w:val="24"/>
            <w:lang w:val="en-US"/>
          </w:rPr>
          <w:t xml:space="preserve"> hypothesized that: a) Traumatic load would </w:t>
        </w:r>
        <w:r>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proofErr w:type="spellStart"/>
        <w:r>
          <w:rPr>
            <w:rFonts w:ascii="Times New Roman" w:hAnsi="Times New Roman" w:cs="Times New Roman"/>
            <w:sz w:val="24"/>
            <w:szCs w:val="24"/>
            <w:lang w:val="en-US"/>
          </w:rPr>
          <w:t>peritraumatic</w:t>
        </w:r>
        <w:proofErr w:type="spellEnd"/>
        <w:r>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even after controlling for </w:t>
        </w:r>
        <w:r>
          <w:rPr>
            <w:rFonts w:ascii="Times New Roman" w:hAnsi="Times New Roman" w:cs="Times New Roman"/>
            <w:sz w:val="24"/>
            <w:szCs w:val="24"/>
            <w:lang w:val="en-US"/>
          </w:rPr>
          <w:t>gender, age, education</w:t>
        </w:r>
        <w:r w:rsidRPr="006305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63054F">
          <w:rPr>
            <w:rFonts w:ascii="Times New Roman" w:hAnsi="Times New Roman" w:cs="Times New Roman"/>
            <w:sz w:val="24"/>
            <w:szCs w:val="24"/>
            <w:lang w:val="en-US"/>
          </w:rPr>
          <w:t>soci</w:t>
        </w:r>
        <w:r>
          <w:rPr>
            <w:rFonts w:ascii="Times New Roman" w:hAnsi="Times New Roman" w:cs="Times New Roman"/>
            <w:sz w:val="24"/>
            <w:szCs w:val="24"/>
            <w:lang w:val="en-US"/>
          </w:rPr>
          <w:t xml:space="preserve">al support; b) </w:t>
        </w:r>
        <w:proofErr w:type="spellStart"/>
        <w:r>
          <w:rPr>
            <w:rFonts w:ascii="Times New Roman" w:hAnsi="Times New Roman" w:cs="Times New Roman"/>
            <w:sz w:val="24"/>
            <w:szCs w:val="24"/>
            <w:lang w:val="en-US"/>
          </w:rPr>
          <w:t>Peritraumatic</w:t>
        </w:r>
        <w:proofErr w:type="spellEnd"/>
        <w:r>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Pr>
            <w:rFonts w:ascii="Times New Roman" w:hAnsi="Times New Roman" w:cs="Times New Roman"/>
            <w:sz w:val="24"/>
            <w:szCs w:val="24"/>
            <w:lang w:val="en-US"/>
          </w:rPr>
          <w:t xml:space="preserve">, and traumatic stress; and c) </w:t>
        </w:r>
        <w:proofErr w:type="spellStart"/>
        <w:r>
          <w:rPr>
            <w:rFonts w:ascii="Times New Roman" w:hAnsi="Times New Roman" w:cs="Times New Roman"/>
            <w:sz w:val="24"/>
            <w:szCs w:val="24"/>
            <w:lang w:val="en-US"/>
          </w:rPr>
          <w:t>Peritraumatic</w:t>
        </w:r>
        <w:proofErr w:type="spellEnd"/>
        <w:r>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mediate between traumatic load and PTSD symptoms.</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Adults who came to the emergency who had experienced a recent non-intentional traumatic experience (DSM</w:t>
        </w:r>
        <w:r>
          <w:rPr>
            <w:rFonts w:ascii="Times New Roman" w:hAnsi="Times New Roman" w:cs="Times New Roman"/>
            <w:sz w:val="24"/>
            <w:szCs w:val="24"/>
            <w:lang w:val="en-US"/>
          </w:rPr>
          <w:t>-</w:t>
        </w:r>
        <w:r w:rsidRPr="0063054F">
          <w:rPr>
            <w:rFonts w:ascii="Times New Roman" w:hAnsi="Times New Roman" w:cs="Times New Roman"/>
            <w:sz w:val="24"/>
            <w:szCs w:val="24"/>
            <w:lang w:val="en-US"/>
          </w:rPr>
          <w:t>5), and who were medically able to respond to questionnaires</w:t>
        </w:r>
        <w:r>
          <w:rPr>
            <w:rFonts w:ascii="Times New Roman" w:hAnsi="Times New Roman" w:cs="Times New Roman"/>
            <w:sz w:val="24"/>
            <w:szCs w:val="24"/>
            <w:lang w:val="en-US"/>
          </w:rPr>
          <w:t xml:space="preserve">. </w:t>
        </w:r>
        <w:r w:rsidRPr="009805B8">
          <w:rPr>
            <w:rFonts w:ascii="Times New Roman" w:hAnsi="Times New Roman" w:cs="Times New Roman"/>
            <w:b/>
            <w:color w:val="000000" w:themeColor="text1"/>
            <w:sz w:val="24"/>
            <w:szCs w:val="24"/>
            <w:lang w:val="en-US"/>
          </w:rPr>
          <w:t>Methods</w:t>
        </w:r>
        <w:r>
          <w:rPr>
            <w:rFonts w:ascii="Times New Roman" w:hAnsi="Times New Roman" w:cs="Times New Roman"/>
            <w:b/>
            <w:color w:val="000000" w:themeColor="text1"/>
            <w:sz w:val="24"/>
            <w:szCs w:val="24"/>
            <w:lang w:val="en-US"/>
          </w:rPr>
          <w:t xml:space="preserve">: </w:t>
        </w:r>
      </w:ins>
      <w:ins w:id="7" w:author="Martin" w:date="2017-11-12T22:24:00Z">
        <w:r>
          <w:rPr>
            <w:rFonts w:ascii="Times New Roman" w:hAnsi="Times New Roman" w:cs="Times New Roman"/>
            <w:b/>
            <w:color w:val="000000" w:themeColor="text1"/>
            <w:sz w:val="24"/>
            <w:szCs w:val="24"/>
            <w:lang w:val="en-US"/>
          </w:rPr>
          <w:t xml:space="preserve"> </w:t>
        </w:r>
      </w:ins>
      <w:ins w:id="8" w:author="Martin" w:date="2017-11-12T22:23:00Z">
        <w:r w:rsidRPr="00BE462F">
          <w:rPr>
            <w:rFonts w:ascii="Times New Roman" w:hAnsi="Times New Roman" w:cs="Times New Roman"/>
            <w:b/>
            <w:sz w:val="24"/>
            <w:szCs w:val="24"/>
            <w:lang w:val="en-US"/>
          </w:rPr>
          <w:t xml:space="preserve">Results: </w:t>
        </w:r>
        <w:r w:rsidRPr="00EB3E9B">
          <w:rPr>
            <w:rFonts w:ascii="Times New Roman" w:hAnsi="Times New Roman" w:cs="Times New Roman"/>
            <w:sz w:val="24"/>
            <w:szCs w:val="24"/>
            <w:lang w:val="en-US"/>
          </w:rPr>
          <w:t>The mean</w:t>
        </w:r>
        <w:r>
          <w:rPr>
            <w:rFonts w:ascii="Times New Roman" w:hAnsi="Times New Roman" w:cs="Times New Roman"/>
            <w:sz w:val="24"/>
            <w:szCs w:val="24"/>
            <w:lang w:val="en-US"/>
          </w:rPr>
          <w:t xml:space="preserve"> score for each </w:t>
        </w:r>
      </w:ins>
      <w:ins w:id="9" w:author="Martin" w:date="2017-11-12T22:29:00Z">
        <w:r w:rsidR="006F03D9">
          <w:rPr>
            <w:rFonts w:ascii="Times New Roman" w:hAnsi="Times New Roman" w:cs="Times New Roman"/>
            <w:sz w:val="24"/>
            <w:szCs w:val="24"/>
            <w:lang w:val="en-US"/>
          </w:rPr>
          <w:t>measurement</w:t>
        </w:r>
      </w:ins>
      <w:ins w:id="10" w:author="Martin" w:date="2017-11-12T22:23:00Z">
        <w:r>
          <w:rPr>
            <w:rFonts w:ascii="Times New Roman" w:hAnsi="Times New Roman" w:cs="Times New Roman"/>
            <w:sz w:val="24"/>
            <w:szCs w:val="24"/>
            <w:lang w:val="en-US"/>
          </w:rPr>
          <w:t xml:space="preserve"> was:</w:t>
        </w:r>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w:t>
        </w:r>
        <w:proofErr w:type="gramStart"/>
        <w:r w:rsidRPr="00EB3E9B">
          <w:rPr>
            <w:rFonts w:ascii="Times New Roman" w:hAnsi="Times New Roman" w:cs="Times New Roman"/>
            <w:sz w:val="24"/>
            <w:szCs w:val="24"/>
            <w:lang w:val="en-US"/>
          </w:rPr>
          <w:t xml:space="preserve">dissociation </w:t>
        </w:r>
        <w:r>
          <w:rPr>
            <w:rFonts w:ascii="Times New Roman" w:hAnsi="Times New Roman" w:cs="Times New Roman"/>
            <w:sz w:val="24"/>
            <w:szCs w:val="24"/>
            <w:lang w:val="en-US"/>
          </w:rPr>
          <w:t xml:space="preserve"> 22.33</w:t>
        </w:r>
        <w:proofErr w:type="gramEnd"/>
        <w:r w:rsidRPr="00EB3E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SD=11.41),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distress</w:t>
        </w:r>
        <w:r>
          <w:rPr>
            <w:rFonts w:ascii="Times New Roman" w:hAnsi="Times New Roman" w:cs="Times New Roman"/>
            <w:sz w:val="24"/>
            <w:szCs w:val="24"/>
            <w:lang w:val="en-US"/>
          </w:rPr>
          <w:t xml:space="preserve"> 24.48 (SD=13.05), a</w:t>
        </w:r>
        <w:r w:rsidRPr="00EB3E9B">
          <w:rPr>
            <w:rFonts w:ascii="Times New Roman" w:hAnsi="Times New Roman" w:cs="Times New Roman"/>
            <w:sz w:val="24"/>
            <w:szCs w:val="24"/>
            <w:lang w:val="en-US"/>
          </w:rPr>
          <w:t xml:space="preserve">nd </w:t>
        </w:r>
        <w:r>
          <w:rPr>
            <w:rFonts w:ascii="Times New Roman" w:hAnsi="Times New Roman" w:cs="Times New Roman"/>
            <w:sz w:val="24"/>
            <w:szCs w:val="24"/>
            <w:lang w:val="en-US"/>
          </w:rPr>
          <w:t xml:space="preserve">traumatic </w:t>
        </w:r>
        <w:r w:rsidRPr="00EB3E9B">
          <w:rPr>
            <w:rFonts w:ascii="Times New Roman" w:hAnsi="Times New Roman" w:cs="Times New Roman"/>
            <w:sz w:val="24"/>
            <w:szCs w:val="24"/>
            <w:lang w:val="en-US"/>
          </w:rPr>
          <w:t xml:space="preserve">3.11 (SD=2.12).  </w:t>
        </w:r>
        <w:r>
          <w:rPr>
            <w:rFonts w:ascii="Times New Roman" w:hAnsi="Times New Roman" w:cs="Times New Roman"/>
            <w:sz w:val="24"/>
            <w:szCs w:val="24"/>
            <w:lang w:val="en-US"/>
          </w:rPr>
          <w:t>A considerable number of p</w:t>
        </w:r>
        <w:r w:rsidRPr="00EB3E9B">
          <w:rPr>
            <w:rFonts w:ascii="Times New Roman" w:hAnsi="Times New Roman" w:cs="Times New Roman"/>
            <w:sz w:val="24"/>
            <w:szCs w:val="24"/>
            <w:lang w:val="en-US"/>
          </w:rPr>
          <w:t>revious traumatic experiences</w:t>
        </w:r>
        <w:r>
          <w:rPr>
            <w:rFonts w:ascii="Times New Roman" w:hAnsi="Times New Roman" w:cs="Times New Roman"/>
            <w:sz w:val="24"/>
            <w:szCs w:val="24"/>
            <w:lang w:val="en-US"/>
          </w:rPr>
          <w:t xml:space="preserve"> reported</w:t>
        </w:r>
        <w:r w:rsidRPr="00EB3E9B">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reported .</w:t>
        </w:r>
      </w:ins>
      <w:proofErr w:type="gramEnd"/>
      <w:ins w:id="11" w:author="Martin" w:date="2017-11-12T22:24:00Z">
        <w:r>
          <w:rPr>
            <w:rFonts w:ascii="Times New Roman" w:hAnsi="Times New Roman" w:cs="Times New Roman"/>
            <w:sz w:val="24"/>
            <w:szCs w:val="24"/>
            <w:lang w:val="en-US"/>
          </w:rPr>
          <w:t xml:space="preserve"> </w:t>
        </w:r>
      </w:ins>
      <w:ins w:id="12" w:author="Martin" w:date="2017-11-12T22:23:00Z">
        <w:r w:rsidRPr="00BE462F">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We consider identifying persons who dissociated</w:t>
        </w:r>
        <w:r>
          <w:rPr>
            <w:rFonts w:ascii="Times New Roman" w:hAnsi="Times New Roman" w:cs="Times New Roman"/>
            <w:sz w:val="24"/>
            <w:szCs w:val="24"/>
            <w:lang w:val="en-US"/>
          </w:rPr>
          <w:t xml:space="preserve"> most during a traumatic event </w:t>
        </w:r>
        <w:r w:rsidRPr="00EB3E9B">
          <w:rPr>
            <w:rFonts w:ascii="Times New Roman" w:hAnsi="Times New Roman" w:cs="Times New Roman"/>
            <w:sz w:val="24"/>
            <w:szCs w:val="24"/>
            <w:lang w:val="en-US"/>
          </w:rPr>
          <w:t>since this may help predict, and prevent if adequate help or treatment is provided, PTSD symptomatology.</w:t>
        </w:r>
        <w:r>
          <w:rPr>
            <w:rFonts w:ascii="Times New Roman" w:hAnsi="Times New Roman" w:cs="Times New Roman"/>
            <w:sz w:val="24"/>
            <w:szCs w:val="24"/>
            <w:lang w:val="en-US"/>
          </w:rPr>
          <w:t xml:space="preserve"> W</w:t>
        </w:r>
        <w:r w:rsidRPr="00EB3E9B">
          <w:rPr>
            <w:rFonts w:ascii="Times New Roman" w:hAnsi="Times New Roman" w:cs="Times New Roman"/>
            <w:sz w:val="24"/>
            <w:szCs w:val="24"/>
            <w:lang w:val="en-US"/>
          </w:rPr>
          <w:t xml:space="preserve">e would suggest screening for dissociative symptoms in vulnerable populations that are more likely to include individuals who are less educated and present a history of past traumas. </w:t>
        </w:r>
        <w:r>
          <w:rPr>
            <w:rFonts w:ascii="Times New Roman" w:hAnsi="Times New Roman" w:cs="Times New Roman"/>
            <w:sz w:val="24"/>
            <w:szCs w:val="24"/>
            <w:lang w:val="en-US"/>
          </w:rPr>
          <w:t>W</w:t>
        </w:r>
        <w:r w:rsidRPr="00EB3E9B">
          <w:rPr>
            <w:rFonts w:ascii="Times New Roman" w:hAnsi="Times New Roman" w:cs="Times New Roman"/>
            <w:sz w:val="24"/>
            <w:szCs w:val="24"/>
            <w:lang w:val="en-US"/>
          </w:rPr>
          <w:t>e suggest prioritizing support and treatment options for them in order to help prevent, or diminish, the appearance of PTSD symptomatology.</w:t>
        </w:r>
      </w:ins>
    </w:p>
    <w:p w14:paraId="12F71A48" w14:textId="77777777" w:rsidR="00E030AE" w:rsidRDefault="00E030AE" w:rsidP="00E030AE">
      <w:pPr>
        <w:spacing w:line="480" w:lineRule="auto"/>
        <w:jc w:val="center"/>
        <w:rPr>
          <w:ins w:id="13" w:author="Martin" w:date="2017-11-12T22:24:00Z"/>
          <w:rFonts w:ascii="Times New Roman" w:hAnsi="Times New Roman" w:cs="Times New Roman"/>
          <w:sz w:val="24"/>
          <w:szCs w:val="24"/>
          <w:lang w:val="en-US"/>
        </w:rPr>
      </w:pPr>
    </w:p>
    <w:p w14:paraId="38EBA6FB" w14:textId="77777777" w:rsidR="00A951A1" w:rsidRDefault="00A951A1" w:rsidP="00E030AE">
      <w:pPr>
        <w:spacing w:line="480" w:lineRule="auto"/>
        <w:jc w:val="center"/>
        <w:rPr>
          <w:ins w:id="14" w:author="Martin" w:date="2017-11-12T22:24:00Z"/>
          <w:rFonts w:ascii="Times New Roman" w:hAnsi="Times New Roman" w:cs="Times New Roman"/>
          <w:sz w:val="24"/>
          <w:szCs w:val="24"/>
          <w:lang w:val="en-US"/>
        </w:rPr>
      </w:pPr>
    </w:p>
    <w:p w14:paraId="4371CB77" w14:textId="77777777" w:rsidR="00A951A1" w:rsidRPr="00BB3A48" w:rsidRDefault="00A951A1" w:rsidP="00E030AE">
      <w:pPr>
        <w:spacing w:line="480" w:lineRule="auto"/>
        <w:jc w:val="center"/>
        <w:rPr>
          <w:rFonts w:ascii="Times New Roman" w:hAnsi="Times New Roman" w:cs="Times New Roman"/>
          <w:sz w:val="24"/>
          <w:szCs w:val="24"/>
          <w:lang w:val="en-US"/>
          <w:rPrChange w:id="15" w:author="Martin" w:date="2017-11-05T21:11:00Z">
            <w:rPr>
              <w:rFonts w:ascii="Times New Roman" w:hAnsi="Times New Roman" w:cs="Times New Roman"/>
              <w:sz w:val="24"/>
              <w:szCs w:val="24"/>
            </w:rPr>
          </w:rPrChange>
        </w:rPr>
      </w:pPr>
    </w:p>
    <w:p w14:paraId="1D6D1D08" w14:textId="77777777" w:rsidR="00E030AE" w:rsidRPr="00323C81" w:rsidRDefault="00E030AE" w:rsidP="00E030AE">
      <w:pPr>
        <w:spacing w:line="480" w:lineRule="auto"/>
        <w:jc w:val="center"/>
        <w:rPr>
          <w:rFonts w:ascii="Times New Roman" w:hAnsi="Times New Roman" w:cs="Times New Roman"/>
          <w:b/>
          <w:sz w:val="24"/>
          <w:szCs w:val="24"/>
          <w:lang w:val="en-US"/>
        </w:rPr>
      </w:pPr>
      <w:r w:rsidRPr="00323C81">
        <w:rPr>
          <w:rFonts w:ascii="Times New Roman" w:hAnsi="Times New Roman" w:cs="Times New Roman"/>
          <w:b/>
          <w:sz w:val="24"/>
          <w:szCs w:val="24"/>
          <w:lang w:val="en-US"/>
        </w:rPr>
        <w:lastRenderedPageBreak/>
        <w:t>TITLE</w:t>
      </w:r>
    </w:p>
    <w:p w14:paraId="7DFF797F" w14:textId="48E23654" w:rsidR="0063054F" w:rsidRPr="0063054F" w:rsidRDefault="0063054F" w:rsidP="0063054F">
      <w:pPr>
        <w:spacing w:line="480" w:lineRule="auto"/>
        <w:ind w:firstLine="708"/>
        <w:rPr>
          <w:rFonts w:ascii="Times New Roman" w:hAnsi="Times New Roman" w:cs="Times New Roman"/>
          <w:sz w:val="24"/>
          <w:szCs w:val="24"/>
          <w:lang w:val="en-US"/>
        </w:rPr>
      </w:pPr>
      <w:r w:rsidRPr="00323C81">
        <w:rPr>
          <w:rFonts w:ascii="Times New Roman" w:hAnsi="Times New Roman" w:cs="Times New Roman"/>
          <w:sz w:val="24"/>
          <w:szCs w:val="24"/>
          <w:lang w:val="en-US"/>
        </w:rPr>
        <w:t xml:space="preserve">During a traumatic event, </w:t>
      </w:r>
      <w:r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Van der Hart, &amp;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xml:space="preserve">, 1996). According to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(2014), dissociation is the essence of trauma and refers </w:t>
      </w:r>
      <w:r w:rsidR="00B33A0E" w:rsidRPr="0063054F">
        <w:rPr>
          <w:rFonts w:ascii="Times New Roman" w:hAnsi="Times New Roman" w:cs="Times New Roman"/>
          <w:sz w:val="24"/>
          <w:szCs w:val="24"/>
          <w:lang w:val="en-US"/>
        </w:rPr>
        <w:t>to a</w:t>
      </w:r>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compartamentalization</w:t>
      </w:r>
      <w:proofErr w:type="spellEnd"/>
      <w:r w:rsidRPr="0063054F">
        <w:rPr>
          <w:rFonts w:ascii="Times New Roman" w:hAnsi="Times New Roman" w:cs="Times New Roman"/>
          <w:sz w:val="24"/>
          <w:szCs w:val="24"/>
          <w:lang w:val="en-US"/>
        </w:rPr>
        <w:t xml:space="preserve">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380B744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to three distinct but related mental health phenomena, one of which is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also called “secondary dissociation” (Van der Hart,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&amp; Boon, 1996).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xml:space="preserve"> and his colleagues (1994) have described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as an alteration in the experience of time place and person that makes the occurring event seem unreal. Some of the symptoms they describe in this type of dissociation include experiencing that time is going slower or faster, depersonalization, out-of-body   experiences, confusion, bewilderment, disorientation, altered perception of pain, tunnel vision, and altered body image</w:t>
      </w:r>
      <w:del w:id="16" w:author="Martin" w:date="2017-11-06T00:56:00Z">
        <w:r w:rsidRPr="0063054F" w:rsidDel="00BD64F3">
          <w:rPr>
            <w:rFonts w:ascii="Times New Roman" w:hAnsi="Times New Roman" w:cs="Times New Roman"/>
            <w:sz w:val="24"/>
            <w:szCs w:val="24"/>
            <w:lang w:val="en-US"/>
          </w:rPr>
          <w:delText>.</w:delText>
        </w:r>
      </w:del>
      <w:del w:id="17" w:author="Martin" w:date="2017-11-05T19:48:00Z">
        <w:r w:rsidRPr="0063054F" w:rsidDel="00E91712">
          <w:rPr>
            <w:rFonts w:ascii="Times New Roman" w:hAnsi="Times New Roman" w:cs="Times New Roman"/>
            <w:sz w:val="24"/>
            <w:szCs w:val="24"/>
            <w:lang w:val="en-US"/>
          </w:rPr>
          <w:delText xml:space="preserve"> </w:delText>
        </w:r>
      </w:del>
      <w:ins w:id="18" w:author="Martin" w:date="2017-11-06T00:55:00Z">
        <w:r w:rsidR="00BD64F3">
          <w:rPr>
            <w:rFonts w:ascii="Times New Roman" w:hAnsi="Times New Roman" w:cs="Times New Roman"/>
            <w:sz w:val="24"/>
            <w:szCs w:val="24"/>
            <w:lang w:val="en-US"/>
          </w:rPr>
          <w:t xml:space="preserve"> </w:t>
        </w:r>
      </w:ins>
    </w:p>
    <w:p w14:paraId="1D7011EA" w14:textId="542CC12B" w:rsidR="0063054F" w:rsidRPr="0063054F" w:rsidRDefault="0063054F" w:rsidP="002F7630">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Over a century ago Pierre Janet (1907) described as the main problem of severely traumatized victims the inability to emotionally process traumatic memories. According to Janet’s clinical observations, in the wake of traumatic experiences, the self lacks the capacity to incorporate into its structure emotions and memories resulting from the trauma. Thus, the traumatic experience is not available to normal conscious representation, and therefore cannot be </w:t>
      </w:r>
      <w:r w:rsidRPr="0063054F">
        <w:rPr>
          <w:rFonts w:ascii="Times New Roman" w:hAnsi="Times New Roman" w:cs="Times New Roman"/>
          <w:sz w:val="24"/>
          <w:szCs w:val="24"/>
          <w:lang w:val="en-US"/>
        </w:rPr>
        <w:lastRenderedPageBreak/>
        <w:t xml:space="preserve">processed, persisting as a fixed idea that is split off from consciousness and distorts subsequent experiences. Unlike normal memories, traumatic memories are not associated with an internal sense of self, and consequently, the retrieval of those memories are not under voluntary control (Bower and </w:t>
      </w:r>
      <w:proofErr w:type="spellStart"/>
      <w:r w:rsidRPr="0063054F">
        <w:rPr>
          <w:rFonts w:ascii="Times New Roman" w:hAnsi="Times New Roman" w:cs="Times New Roman"/>
          <w:sz w:val="24"/>
          <w:szCs w:val="24"/>
          <w:lang w:val="en-US"/>
        </w:rPr>
        <w:t>Sivers</w:t>
      </w:r>
      <w:proofErr w:type="spellEnd"/>
      <w:r w:rsidRPr="0063054F">
        <w:rPr>
          <w:rFonts w:ascii="Times New Roman" w:hAnsi="Times New Roman" w:cs="Times New Roman"/>
          <w:sz w:val="24"/>
          <w:szCs w:val="24"/>
          <w:lang w:val="en-US"/>
        </w:rPr>
        <w:t>,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ins w:id="19" w:author="Martin" w:date="2017-11-05T18:35:00Z">
        <w:r w:rsidR="00A07FC4">
          <w:rPr>
            <w:rFonts w:ascii="Times New Roman" w:hAnsi="Times New Roman" w:cs="Times New Roman"/>
            <w:sz w:val="24"/>
            <w:szCs w:val="24"/>
            <w:lang w:val="en-US"/>
          </w:rPr>
          <w:t xml:space="preserve"> </w:t>
        </w:r>
      </w:ins>
    </w:p>
    <w:p w14:paraId="6F6BF47A" w14:textId="77777777" w:rsidR="0063054F" w:rsidRPr="0063054F" w:rsidRDefault="0063054F" w:rsidP="0063054F">
      <w:pPr>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1E3C9FAE"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According to the most recent version of the Diagnostic and Statistical Manual of Mental Disorders (DSM-5, American Psychiatric Association, 2013), trauma is defined as any situation of exposure to death, serious injury or actual or threatened sexual violence, directly or as a witness. Traumatic experiences produce strong emotional reactions in most people. Only a minority, but significant group, of those who experience a trauma, will develop long-term emotional sequelae, such as Posttraumatic Stress Disorder (PTSD; Cova, Rincon, </w:t>
      </w:r>
      <w:proofErr w:type="spellStart"/>
      <w:r w:rsidRPr="0063054F">
        <w:rPr>
          <w:rFonts w:ascii="Times New Roman" w:hAnsi="Times New Roman" w:cs="Times New Roman"/>
          <w:sz w:val="24"/>
          <w:szCs w:val="24"/>
          <w:lang w:val="en-US"/>
        </w:rPr>
        <w:t>Grandón</w:t>
      </w:r>
      <w:proofErr w:type="spellEnd"/>
      <w:r w:rsidRPr="0063054F">
        <w:rPr>
          <w:rFonts w:ascii="Times New Roman" w:hAnsi="Times New Roman" w:cs="Times New Roman"/>
          <w:sz w:val="24"/>
          <w:szCs w:val="24"/>
          <w:lang w:val="en-US"/>
        </w:rPr>
        <w:t xml:space="preserve">,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w:t>
      </w:r>
      <w:proofErr w:type="spellStart"/>
      <w:r w:rsidRPr="0063054F">
        <w:rPr>
          <w:rFonts w:ascii="Times New Roman" w:hAnsi="Times New Roman" w:cs="Times New Roman"/>
          <w:sz w:val="24"/>
          <w:szCs w:val="24"/>
          <w:lang w:val="en-US"/>
        </w:rPr>
        <w:t>Resick</w:t>
      </w:r>
      <w:proofErr w:type="spellEnd"/>
      <w:r w:rsidRPr="0063054F">
        <w:rPr>
          <w:rFonts w:ascii="Times New Roman" w:hAnsi="Times New Roman" w:cs="Times New Roman"/>
          <w:sz w:val="24"/>
          <w:szCs w:val="24"/>
          <w:lang w:val="en-US"/>
        </w:rPr>
        <w:t xml:space="preserve">, Bryant, &amp; Brewin, 2011). It has been reported that up to 11.8% of people attending primary care services may suffer PTSD, but their diagnosis is much lower (Wade, Howard, Fletcher, Cooper, &amp; Forbes, 2013, </w:t>
      </w:r>
      <w:proofErr w:type="spellStart"/>
      <w:r w:rsidRPr="0063054F">
        <w:rPr>
          <w:rFonts w:ascii="Times New Roman" w:hAnsi="Times New Roman" w:cs="Times New Roman"/>
          <w:sz w:val="24"/>
          <w:szCs w:val="24"/>
          <w:lang w:val="en-US"/>
        </w:rPr>
        <w:t>Grinage</w:t>
      </w:r>
      <w:proofErr w:type="spellEnd"/>
      <w:r w:rsidRPr="0063054F">
        <w:rPr>
          <w:rFonts w:ascii="Times New Roman" w:hAnsi="Times New Roman" w:cs="Times New Roman"/>
          <w:sz w:val="24"/>
          <w:szCs w:val="24"/>
          <w:lang w:val="en-US"/>
        </w:rPr>
        <w:t xml:space="preserve"> 2003; Stein, </w:t>
      </w:r>
      <w:proofErr w:type="spellStart"/>
      <w:r w:rsidRPr="0063054F">
        <w:rPr>
          <w:rFonts w:ascii="Times New Roman" w:hAnsi="Times New Roman" w:cs="Times New Roman"/>
          <w:sz w:val="24"/>
          <w:szCs w:val="24"/>
          <w:lang w:val="en-US"/>
        </w:rPr>
        <w:t>McQuaid</w:t>
      </w:r>
      <w:proofErr w:type="spellEnd"/>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Pedrelli</w:t>
      </w:r>
      <w:proofErr w:type="spellEnd"/>
      <w:r w:rsidRPr="0063054F">
        <w:rPr>
          <w:rFonts w:ascii="Times New Roman" w:hAnsi="Times New Roman" w:cs="Times New Roman"/>
          <w:sz w:val="24"/>
          <w:szCs w:val="24"/>
          <w:lang w:val="en-US"/>
        </w:rPr>
        <w:t xml:space="preserve">, Lenox, &amp; </w:t>
      </w:r>
      <w:proofErr w:type="spellStart"/>
      <w:r w:rsidRPr="0063054F">
        <w:rPr>
          <w:rFonts w:ascii="Times New Roman" w:hAnsi="Times New Roman" w:cs="Times New Roman"/>
          <w:sz w:val="24"/>
          <w:szCs w:val="24"/>
          <w:lang w:val="en-US"/>
        </w:rPr>
        <w:t>McCahill</w:t>
      </w:r>
      <w:proofErr w:type="spellEnd"/>
      <w:r w:rsidRPr="0063054F">
        <w:rPr>
          <w:rFonts w:ascii="Times New Roman" w:hAnsi="Times New Roman" w:cs="Times New Roman"/>
          <w:sz w:val="24"/>
          <w:szCs w:val="24"/>
          <w:lang w:val="en-US"/>
        </w:rPr>
        <w:t>, 2000).</w:t>
      </w:r>
    </w:p>
    <w:p w14:paraId="55623F02" w14:textId="79E34F5B"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Unlike what was previously thought, the experience of having lived a trauma is very frequent in the life of people, varying the frequency between different countries. For example, in a study, 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Pr="0063054F">
        <w:rPr>
          <w:rFonts w:ascii="Times New Roman" w:hAnsi="Times New Roman" w:cs="Times New Roman"/>
          <w:sz w:val="24"/>
          <w:szCs w:val="24"/>
          <w:lang w:val="en-US"/>
        </w:rPr>
        <w:t xml:space="preserve"> et al., 2003; </w:t>
      </w:r>
      <w:proofErr w:type="spellStart"/>
      <w:r w:rsidRPr="0063054F">
        <w:rPr>
          <w:rFonts w:ascii="Times New Roman" w:hAnsi="Times New Roman" w:cs="Times New Roman"/>
          <w:sz w:val="24"/>
          <w:szCs w:val="24"/>
          <w:lang w:val="en-US"/>
        </w:rPr>
        <w:t>Perkonigg</w:t>
      </w:r>
      <w:proofErr w:type="spellEnd"/>
      <w:r w:rsidRPr="0063054F">
        <w:rPr>
          <w:rFonts w:ascii="Times New Roman" w:hAnsi="Times New Roman" w:cs="Times New Roman"/>
          <w:sz w:val="24"/>
          <w:szCs w:val="24"/>
          <w:lang w:val="en-US"/>
        </w:rPr>
        <w:t xml:space="preserve">, Kessler, </w:t>
      </w:r>
      <w:proofErr w:type="spellStart"/>
      <w:r w:rsidRPr="0063054F">
        <w:rPr>
          <w:rFonts w:ascii="Times New Roman" w:hAnsi="Times New Roman" w:cs="Times New Roman"/>
          <w:sz w:val="24"/>
          <w:szCs w:val="24"/>
          <w:lang w:val="en-US"/>
        </w:rPr>
        <w:t>Storz</w:t>
      </w:r>
      <w:proofErr w:type="spellEnd"/>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Wittchen</w:t>
      </w:r>
      <w:proofErr w:type="spellEnd"/>
      <w:r w:rsidRPr="0063054F">
        <w:rPr>
          <w:rFonts w:ascii="Times New Roman" w:hAnsi="Times New Roman" w:cs="Times New Roman"/>
          <w:sz w:val="24"/>
          <w:szCs w:val="24"/>
          <w:lang w:val="en-US"/>
        </w:rPr>
        <w:t xml:space="preserve">, 2000). In the United States and Australia, the figure was just over 50% (Creamer, Burgess, &amp; McFarlane, 2001; Kessler, </w:t>
      </w:r>
      <w:proofErr w:type="spellStart"/>
      <w:r w:rsidRPr="0063054F">
        <w:rPr>
          <w:rFonts w:ascii="Times New Roman" w:hAnsi="Times New Roman" w:cs="Times New Roman"/>
          <w:sz w:val="24"/>
          <w:szCs w:val="24"/>
          <w:lang w:val="en-US"/>
        </w:rPr>
        <w:t>Sonnega</w:t>
      </w:r>
      <w:proofErr w:type="spellEnd"/>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Bromet</w:t>
      </w:r>
      <w:proofErr w:type="spellEnd"/>
      <w:r w:rsidRPr="0063054F">
        <w:rPr>
          <w:rFonts w:ascii="Times New Roman" w:hAnsi="Times New Roman" w:cs="Times New Roman"/>
          <w:sz w:val="24"/>
          <w:szCs w:val="24"/>
          <w:lang w:val="en-US"/>
        </w:rPr>
        <w:t xml:space="preserve">, Hughes,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w:t>
      </w:r>
      <w:proofErr w:type="spellStart"/>
      <w:r w:rsidRPr="0063054F">
        <w:rPr>
          <w:rFonts w:ascii="Times New Roman" w:hAnsi="Times New Roman" w:cs="Times New Roman"/>
          <w:sz w:val="24"/>
          <w:szCs w:val="24"/>
          <w:lang w:val="en-US"/>
        </w:rPr>
        <w:t>Zlotnick</w:t>
      </w:r>
      <w:proofErr w:type="spellEnd"/>
      <w:r w:rsidRPr="0063054F">
        <w:rPr>
          <w:rFonts w:ascii="Times New Roman" w:hAnsi="Times New Roman" w:cs="Times New Roman"/>
          <w:sz w:val="24"/>
          <w:szCs w:val="24"/>
          <w:lang w:val="en-US"/>
        </w:rPr>
        <w:t xml:space="preserve"> et al., 2006).</w:t>
      </w:r>
    </w:p>
    <w:p w14:paraId="35181AE0"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w:t>
      </w:r>
      <w:proofErr w:type="spellStart"/>
      <w:r w:rsidRPr="0063054F">
        <w:rPr>
          <w:rFonts w:ascii="Times New Roman" w:hAnsi="Times New Roman" w:cs="Times New Roman"/>
          <w:sz w:val="24"/>
          <w:szCs w:val="24"/>
          <w:lang w:val="en-US"/>
        </w:rPr>
        <w:t>Sonnega</w:t>
      </w:r>
      <w:proofErr w:type="spellEnd"/>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Bromet</w:t>
      </w:r>
      <w:proofErr w:type="spellEnd"/>
      <w:r w:rsidRPr="0063054F">
        <w:rPr>
          <w:rFonts w:ascii="Times New Roman" w:hAnsi="Times New Roman" w:cs="Times New Roman"/>
          <w:sz w:val="24"/>
          <w:szCs w:val="24"/>
          <w:lang w:val="en-US"/>
        </w:rPr>
        <w:t xml:space="preserve">, Hughes, &amp; Nelson, 1995; Norris et al., 2003; </w:t>
      </w:r>
      <w:proofErr w:type="spellStart"/>
      <w:r w:rsidRPr="0063054F">
        <w:rPr>
          <w:rFonts w:ascii="Times New Roman" w:hAnsi="Times New Roman" w:cs="Times New Roman"/>
          <w:sz w:val="24"/>
          <w:szCs w:val="24"/>
          <w:lang w:val="en-US"/>
        </w:rPr>
        <w:t>Zlotnick</w:t>
      </w:r>
      <w:proofErr w:type="spellEnd"/>
      <w:r w:rsidRPr="0063054F">
        <w:rPr>
          <w:rFonts w:ascii="Times New Roman" w:hAnsi="Times New Roman" w:cs="Times New Roman"/>
          <w:sz w:val="24"/>
          <w:szCs w:val="24"/>
          <w:lang w:val="en-US"/>
        </w:rPr>
        <w:t xml:space="preserve"> et al., 2006). PTSD is more frequent in women than in men, with a 2:1 ratio (Breslau, 2001). Other risk factors include a low perception of social support and a high perception of post-trauma stress (Ozer, Best, </w:t>
      </w:r>
      <w:proofErr w:type="spellStart"/>
      <w:r w:rsidRPr="0063054F">
        <w:rPr>
          <w:rFonts w:ascii="Times New Roman" w:hAnsi="Times New Roman" w:cs="Times New Roman"/>
          <w:sz w:val="24"/>
          <w:szCs w:val="24"/>
          <w:lang w:val="en-US"/>
        </w:rPr>
        <w:t>Lipsey</w:t>
      </w:r>
      <w:proofErr w:type="spellEnd"/>
      <w:r w:rsidRPr="0063054F">
        <w:rPr>
          <w:rFonts w:ascii="Times New Roman" w:hAnsi="Times New Roman" w:cs="Times New Roman"/>
          <w:sz w:val="24"/>
          <w:szCs w:val="24"/>
          <w:lang w:val="en-US"/>
        </w:rPr>
        <w:t xml:space="preserve">, &amp; Weiss, 2003), a high perception of vital risk during trauma, physical sequelae, and previous psychiatric history. It is important to note, however, that none of these factors increases the risk by more than 50% (Brewin, Andrews, &amp; Valentine, 2000; Ozer, Best, </w:t>
      </w:r>
      <w:proofErr w:type="spellStart"/>
      <w:r w:rsidRPr="0063054F">
        <w:rPr>
          <w:rFonts w:ascii="Times New Roman" w:hAnsi="Times New Roman" w:cs="Times New Roman"/>
          <w:sz w:val="24"/>
          <w:szCs w:val="24"/>
          <w:lang w:val="en-US"/>
        </w:rPr>
        <w:t>Lipsey</w:t>
      </w:r>
      <w:proofErr w:type="spellEnd"/>
      <w:r w:rsidRPr="0063054F">
        <w:rPr>
          <w:rFonts w:ascii="Times New Roman" w:hAnsi="Times New Roman" w:cs="Times New Roman"/>
          <w:sz w:val="24"/>
          <w:szCs w:val="24"/>
          <w:lang w:val="en-US"/>
        </w:rPr>
        <w:t xml:space="preserve">, &amp; Weiss, 2003). </w:t>
      </w:r>
    </w:p>
    <w:p w14:paraId="3E7CA977" w14:textId="3B3D6CC3" w:rsidR="0063054F" w:rsidRPr="0063054F" w:rsidRDefault="0063054F" w:rsidP="002F7630">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w:t>
      </w:r>
      <w:r w:rsidRPr="0063054F">
        <w:rPr>
          <w:rFonts w:ascii="Times New Roman" w:hAnsi="Times New Roman" w:cs="Times New Roman"/>
          <w:sz w:val="24"/>
          <w:szCs w:val="24"/>
          <w:lang w:val="en-US"/>
        </w:rPr>
        <w:lastRenderedPageBreak/>
        <w:t xml:space="preserve">functioning: perceived social support and traumatic load;  and c) aspects of the traumatic event or sequelae: dissociation and traumatic stress during the event . </w:t>
      </w:r>
    </w:p>
    <w:p w14:paraId="4F7E1245" w14:textId="77777777" w:rsidR="0063054F" w:rsidRPr="0063054F" w:rsidRDefault="0063054F" w:rsidP="0063054F">
      <w:pPr>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Dissociative experiences and PTSD</w:t>
      </w:r>
    </w:p>
    <w:p w14:paraId="328FCB51" w14:textId="07EF7014"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relationship between dissociative experiences and PTSD is not clear.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w:t>
      </w:r>
      <w:proofErr w:type="spellStart"/>
      <w:r w:rsidRPr="0063054F">
        <w:rPr>
          <w:rFonts w:ascii="Times New Roman" w:hAnsi="Times New Roman" w:cs="Times New Roman"/>
          <w:sz w:val="24"/>
          <w:szCs w:val="24"/>
          <w:lang w:val="en-US"/>
        </w:rPr>
        <w:t>Birmes</w:t>
      </w:r>
      <w:proofErr w:type="spellEnd"/>
      <w:r w:rsidRPr="0063054F">
        <w:rPr>
          <w:rFonts w:ascii="Times New Roman" w:hAnsi="Times New Roman" w:cs="Times New Roman"/>
          <w:sz w:val="24"/>
          <w:szCs w:val="24"/>
          <w:lang w:val="en-US"/>
        </w:rPr>
        <w:t xml:space="preserve"> et al., 2003; e.g.,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Van Der Hart, </w:t>
      </w:r>
      <w:r w:rsidR="009E71B6">
        <w:rPr>
          <w:rFonts w:ascii="Times New Roman" w:hAnsi="Times New Roman" w:cs="Times New Roman"/>
          <w:sz w:val="24"/>
          <w:szCs w:val="24"/>
          <w:lang w:val="en-US"/>
        </w:rPr>
        <w:t xml:space="preserve">&amp; </w:t>
      </w:r>
      <w:proofErr w:type="spellStart"/>
      <w:r w:rsidR="009E71B6">
        <w:rPr>
          <w:rFonts w:ascii="Times New Roman" w:hAnsi="Times New Roman" w:cs="Times New Roman"/>
          <w:sz w:val="24"/>
          <w:szCs w:val="24"/>
          <w:lang w:val="en-US"/>
        </w:rPr>
        <w:t>Marmar</w:t>
      </w:r>
      <w:proofErr w:type="spellEnd"/>
      <w:r w:rsidR="009E71B6">
        <w:rPr>
          <w:rFonts w:ascii="Times New Roman" w:hAnsi="Times New Roman" w:cs="Times New Roman"/>
          <w:sz w:val="24"/>
          <w:szCs w:val="24"/>
          <w:lang w:val="en-US"/>
        </w:rPr>
        <w:t>, 1996).</w:t>
      </w:r>
      <w:ins w:id="20" w:author="Martin" w:date="2017-11-06T00:57:00Z">
        <w:r w:rsidR="00BD64F3">
          <w:rPr>
            <w:rFonts w:ascii="Times New Roman" w:hAnsi="Times New Roman" w:cs="Times New Roman"/>
            <w:sz w:val="24"/>
            <w:szCs w:val="24"/>
            <w:lang w:val="en-US"/>
          </w:rPr>
          <w:t xml:space="preserve"> </w:t>
        </w:r>
      </w:ins>
      <w:ins w:id="21" w:author="Martin" w:date="2017-11-06T01:04:00Z">
        <w:r w:rsidR="00287C96">
          <w:rPr>
            <w:rFonts w:ascii="Times New Roman" w:hAnsi="Times New Roman" w:cs="Times New Roman"/>
            <w:sz w:val="24"/>
            <w:szCs w:val="24"/>
            <w:lang w:val="en-US"/>
          </w:rPr>
          <w:t>I</w:t>
        </w:r>
      </w:ins>
      <w:ins w:id="22" w:author="Martin" w:date="2017-11-06T01:05:00Z">
        <w:r w:rsidR="00287C96">
          <w:rPr>
            <w:rFonts w:ascii="Times New Roman" w:hAnsi="Times New Roman" w:cs="Times New Roman"/>
            <w:sz w:val="24"/>
            <w:szCs w:val="24"/>
            <w:lang w:val="en-US"/>
          </w:rPr>
          <w:t xml:space="preserve">n addition </w:t>
        </w:r>
        <w:proofErr w:type="spellStart"/>
        <w:r w:rsidR="00287C96">
          <w:rPr>
            <w:rFonts w:ascii="Times New Roman" w:hAnsi="Times New Roman" w:cs="Times New Roman"/>
            <w:sz w:val="24"/>
            <w:szCs w:val="24"/>
            <w:lang w:val="en-US"/>
          </w:rPr>
          <w:t>peritraumatic</w:t>
        </w:r>
        <w:proofErr w:type="spellEnd"/>
        <w:r w:rsidR="00287C96">
          <w:rPr>
            <w:rFonts w:ascii="Times New Roman" w:hAnsi="Times New Roman" w:cs="Times New Roman"/>
            <w:sz w:val="24"/>
            <w:szCs w:val="24"/>
            <w:lang w:val="en-US"/>
          </w:rPr>
          <w:t xml:space="preserve"> emotions during a</w:t>
        </w:r>
      </w:ins>
      <w:ins w:id="23" w:author="Martin" w:date="2017-11-06T01:07:00Z">
        <w:r w:rsidR="00287C96">
          <w:rPr>
            <w:rFonts w:ascii="Times New Roman" w:hAnsi="Times New Roman" w:cs="Times New Roman"/>
            <w:sz w:val="24"/>
            <w:szCs w:val="24"/>
            <w:lang w:val="en-US"/>
          </w:rPr>
          <w:t xml:space="preserve"> traumatic</w:t>
        </w:r>
      </w:ins>
      <w:ins w:id="24" w:author="Martin" w:date="2017-11-06T01:05:00Z">
        <w:r w:rsidR="00287C96">
          <w:rPr>
            <w:rFonts w:ascii="Times New Roman" w:hAnsi="Times New Roman" w:cs="Times New Roman"/>
            <w:sz w:val="24"/>
            <w:szCs w:val="24"/>
            <w:lang w:val="en-US"/>
          </w:rPr>
          <w:t xml:space="preserve"> event</w:t>
        </w:r>
      </w:ins>
      <w:ins w:id="25" w:author="Martin" w:date="2017-11-06T01:08:00Z">
        <w:r w:rsidR="00287C96">
          <w:rPr>
            <w:rFonts w:ascii="Times New Roman" w:hAnsi="Times New Roman" w:cs="Times New Roman"/>
            <w:sz w:val="24"/>
            <w:szCs w:val="24"/>
            <w:lang w:val="en-US"/>
          </w:rPr>
          <w:t xml:space="preserve"> may be associated with the development of PTSD</w:t>
        </w:r>
      </w:ins>
      <w:r w:rsidR="009E71B6">
        <w:rPr>
          <w:rFonts w:ascii="Times New Roman" w:hAnsi="Times New Roman" w:cs="Times New Roman"/>
          <w:sz w:val="24"/>
          <w:szCs w:val="24"/>
          <w:lang w:val="en-US"/>
        </w:rPr>
        <w:t xml:space="preserve"> </w:t>
      </w:r>
      <w:ins w:id="26" w:author="Martin" w:date="2017-11-06T01:04:00Z">
        <w:r w:rsidR="00287C96" w:rsidRPr="00E91712">
          <w:rPr>
            <w:rFonts w:ascii="Times New Roman" w:hAnsi="Times New Roman" w:cs="Times New Roman"/>
            <w:sz w:val="24"/>
            <w:szCs w:val="24"/>
            <w:lang w:val="en-US"/>
          </w:rPr>
          <w:t>(</w:t>
        </w:r>
        <w:proofErr w:type="spellStart"/>
        <w:r w:rsidR="00287C96" w:rsidRPr="00E91712">
          <w:rPr>
            <w:rFonts w:ascii="Times New Roman" w:hAnsi="Times New Roman" w:cs="Times New Roman"/>
            <w:sz w:val="24"/>
            <w:szCs w:val="24"/>
            <w:lang w:val="en-US"/>
          </w:rPr>
          <w:t>Bovin</w:t>
        </w:r>
        <w:proofErr w:type="spellEnd"/>
        <w:r w:rsidR="00287C96" w:rsidRPr="00E91712">
          <w:rPr>
            <w:rFonts w:ascii="Times New Roman" w:hAnsi="Times New Roman" w:cs="Times New Roman"/>
            <w:sz w:val="24"/>
            <w:szCs w:val="24"/>
            <w:lang w:val="en-US"/>
          </w:rPr>
          <w:t xml:space="preserve"> and Marx, 2011)</w:t>
        </w:r>
      </w:ins>
      <w:ins w:id="27" w:author="Martin" w:date="2017-11-06T01:11:00Z">
        <w:r w:rsidR="00467526">
          <w:rPr>
            <w:rFonts w:ascii="Times New Roman" w:hAnsi="Times New Roman" w:cs="Times New Roman"/>
            <w:sz w:val="24"/>
            <w:szCs w:val="24"/>
            <w:lang w:val="en-US"/>
          </w:rPr>
          <w:t xml:space="preserve">. </w:t>
        </w:r>
      </w:ins>
      <w:r w:rsidR="009E71B6">
        <w:rPr>
          <w:rFonts w:ascii="Times New Roman" w:hAnsi="Times New Roman" w:cs="Times New Roman"/>
          <w:sz w:val="24"/>
          <w:szCs w:val="24"/>
          <w:lang w:val="en-US"/>
        </w:rPr>
        <w:t xml:space="preserve">Nevertheless, </w:t>
      </w:r>
      <w:r w:rsidRPr="0063054F">
        <w:rPr>
          <w:rFonts w:ascii="Times New Roman" w:hAnsi="Times New Roman" w:cs="Times New Roman"/>
          <w:sz w:val="24"/>
          <w:szCs w:val="24"/>
          <w:lang w:val="en-US"/>
        </w:rPr>
        <w:t>other research does not find a significant association between the two</w:t>
      </w:r>
      <w:ins w:id="28" w:author="Martin" w:date="2017-11-05T17:13:00Z">
        <w:r w:rsidR="00A37E96">
          <w:rPr>
            <w:rFonts w:ascii="Times New Roman" w:hAnsi="Times New Roman" w:cs="Times New Roman"/>
            <w:sz w:val="24"/>
            <w:szCs w:val="24"/>
            <w:lang w:val="en-US"/>
          </w:rPr>
          <w:t xml:space="preserve"> (</w:t>
        </w:r>
        <w:proofErr w:type="spellStart"/>
        <w:r w:rsidR="00A37E96">
          <w:rPr>
            <w:rFonts w:ascii="Times New Roman" w:hAnsi="Times New Roman" w:cs="Times New Roman"/>
            <w:sz w:val="24"/>
            <w:szCs w:val="24"/>
            <w:lang w:val="en-US"/>
          </w:rPr>
          <w:t>Candel</w:t>
        </w:r>
        <w:proofErr w:type="spellEnd"/>
        <w:r w:rsidR="00A37E96">
          <w:rPr>
            <w:rFonts w:ascii="Times New Roman" w:hAnsi="Times New Roman" w:cs="Times New Roman"/>
            <w:sz w:val="24"/>
            <w:szCs w:val="24"/>
            <w:lang w:val="en-US"/>
          </w:rPr>
          <w:t xml:space="preserve"> and </w:t>
        </w:r>
        <w:proofErr w:type="spellStart"/>
        <w:r w:rsidR="00A37E96">
          <w:rPr>
            <w:rFonts w:ascii="Times New Roman" w:hAnsi="Times New Roman" w:cs="Times New Roman"/>
            <w:sz w:val="24"/>
            <w:szCs w:val="24"/>
            <w:lang w:val="en-US"/>
          </w:rPr>
          <w:t>Merckelbach</w:t>
        </w:r>
        <w:proofErr w:type="spellEnd"/>
        <w:r w:rsidR="00A37E96">
          <w:rPr>
            <w:rFonts w:ascii="Times New Roman" w:hAnsi="Times New Roman" w:cs="Times New Roman"/>
            <w:sz w:val="24"/>
            <w:szCs w:val="24"/>
            <w:lang w:val="en-US"/>
          </w:rPr>
          <w:t>,</w:t>
        </w:r>
      </w:ins>
      <w:ins w:id="29" w:author="Martin" w:date="2017-11-05T17:55:00Z">
        <w:r w:rsidR="00A37E96">
          <w:rPr>
            <w:rFonts w:ascii="Times New Roman" w:hAnsi="Times New Roman" w:cs="Times New Roman"/>
            <w:sz w:val="24"/>
            <w:szCs w:val="24"/>
            <w:lang w:val="en-US"/>
          </w:rPr>
          <w:t xml:space="preserve"> </w:t>
        </w:r>
      </w:ins>
      <w:ins w:id="30" w:author="Martin" w:date="2017-11-05T17:13:00Z">
        <w:r w:rsidR="00450BCC" w:rsidRPr="00450BCC">
          <w:rPr>
            <w:rFonts w:ascii="Times New Roman" w:hAnsi="Times New Roman" w:cs="Times New Roman"/>
            <w:sz w:val="24"/>
            <w:szCs w:val="24"/>
            <w:lang w:val="en-US"/>
          </w:rPr>
          <w:t>2004</w:t>
        </w:r>
      </w:ins>
      <w:ins w:id="31" w:author="Martin" w:date="2017-11-05T17:18:00Z">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ins>
      <w:ins w:id="32" w:author="Martin" w:date="2017-11-05T17:13:00Z">
        <w:r w:rsidR="00450BCC" w:rsidRPr="00450BCC">
          <w:rPr>
            <w:rFonts w:ascii="Times New Roman" w:hAnsi="Times New Roman" w:cs="Times New Roman"/>
            <w:sz w:val="24"/>
            <w:szCs w:val="24"/>
            <w:lang w:val="en-US"/>
          </w:rPr>
          <w:t>)</w:t>
        </w:r>
      </w:ins>
      <w:r w:rsidRPr="0063054F">
        <w:rPr>
          <w:rFonts w:ascii="Times New Roman" w:hAnsi="Times New Roman" w:cs="Times New Roman"/>
          <w:sz w:val="24"/>
          <w:szCs w:val="24"/>
          <w:lang w:val="en-US"/>
        </w:rPr>
        <w:t xml:space="preserve"> </w:t>
      </w:r>
      <w:commentRangeStart w:id="33"/>
      <w:r w:rsidRPr="0063054F">
        <w:rPr>
          <w:rFonts w:ascii="Times New Roman" w:hAnsi="Times New Roman" w:cs="Times New Roman"/>
          <w:sz w:val="24"/>
          <w:szCs w:val="24"/>
          <w:lang w:val="en-US"/>
        </w:rPr>
        <w:t xml:space="preserve">(REFS). </w:t>
      </w:r>
      <w:commentRangeEnd w:id="33"/>
      <w:r w:rsidR="009E71B6">
        <w:rPr>
          <w:rStyle w:val="CommentReference"/>
        </w:rPr>
        <w:commentReference w:id="33"/>
      </w:r>
    </w:p>
    <w:p w14:paraId="5177ABA1" w14:textId="38EDAACF"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During the past decades, trauma research has confirmed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(e.g.,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Van Der Hart, &amp;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1996). In addition, pathological dissociation has been used as a basis for a subtype of PTSD bec</w:t>
      </w:r>
      <w:r w:rsidR="009E71B6">
        <w:rPr>
          <w:rFonts w:ascii="Times New Roman" w:hAnsi="Times New Roman" w:cs="Times New Roman"/>
          <w:sz w:val="24"/>
          <w:szCs w:val="24"/>
          <w:lang w:val="en-US"/>
        </w:rPr>
        <w:t xml:space="preserve">ause research has </w:t>
      </w:r>
      <w:proofErr w:type="gramStart"/>
      <w:r w:rsidR="009E71B6">
        <w:rPr>
          <w:rFonts w:ascii="Times New Roman" w:hAnsi="Times New Roman" w:cs="Times New Roman"/>
          <w:sz w:val="24"/>
          <w:szCs w:val="24"/>
          <w:lang w:val="en-US"/>
        </w:rPr>
        <w:t xml:space="preserve">identified  </w:t>
      </w:r>
      <w:r w:rsidRPr="0063054F">
        <w:rPr>
          <w:rFonts w:ascii="Times New Roman" w:hAnsi="Times New Roman" w:cs="Times New Roman"/>
          <w:sz w:val="24"/>
          <w:szCs w:val="24"/>
          <w:lang w:val="en-US"/>
        </w:rPr>
        <w:t>a</w:t>
      </w:r>
      <w:proofErr w:type="gramEnd"/>
      <w:r w:rsidRPr="0063054F">
        <w:rPr>
          <w:rFonts w:ascii="Times New Roman" w:hAnsi="Times New Roman" w:cs="Times New Roman"/>
          <w:sz w:val="24"/>
          <w:szCs w:val="24"/>
          <w:lang w:val="en-US"/>
        </w:rPr>
        <w:t xml:space="preserve"> subgroup of individuals with both biological and psychological features of dissociation in addition to PTSD (</w:t>
      </w:r>
      <w:proofErr w:type="spellStart"/>
      <w:r w:rsidRPr="0063054F">
        <w:rPr>
          <w:rFonts w:ascii="Times New Roman" w:hAnsi="Times New Roman" w:cs="Times New Roman"/>
          <w:sz w:val="24"/>
          <w:szCs w:val="24"/>
          <w:lang w:val="en-US"/>
        </w:rPr>
        <w:t>Lanius</w:t>
      </w:r>
      <w:proofErr w:type="spellEnd"/>
      <w:r w:rsidRPr="0063054F">
        <w:rPr>
          <w:rFonts w:ascii="Times New Roman" w:hAnsi="Times New Roman" w:cs="Times New Roman"/>
          <w:sz w:val="24"/>
          <w:szCs w:val="24"/>
          <w:lang w:val="en-US"/>
        </w:rPr>
        <w:t xml:space="preserve">, Brand, </w:t>
      </w:r>
      <w:proofErr w:type="spellStart"/>
      <w:r w:rsidRPr="0063054F">
        <w:rPr>
          <w:rFonts w:ascii="Times New Roman" w:hAnsi="Times New Roman" w:cs="Times New Roman"/>
          <w:sz w:val="24"/>
          <w:szCs w:val="24"/>
          <w:lang w:val="en-US"/>
        </w:rPr>
        <w:t>Vermetten</w:t>
      </w:r>
      <w:proofErr w:type="spellEnd"/>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Frewen</w:t>
      </w:r>
      <w:proofErr w:type="spellEnd"/>
      <w:r w:rsidRPr="0063054F">
        <w:rPr>
          <w:rFonts w:ascii="Times New Roman" w:hAnsi="Times New Roman" w:cs="Times New Roman"/>
          <w:sz w:val="24"/>
          <w:szCs w:val="24"/>
          <w:lang w:val="en-US"/>
        </w:rPr>
        <w:t xml:space="preserve">, &amp; Spiegel, 2012). </w:t>
      </w:r>
    </w:p>
    <w:p w14:paraId="77002B15" w14:textId="785C60DE"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According to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Pr="0063054F">
        <w:rPr>
          <w:rFonts w:ascii="Times New Roman" w:hAnsi="Times New Roman" w:cs="Times New Roman"/>
          <w:sz w:val="24"/>
          <w:szCs w:val="24"/>
          <w:lang w:val="en-US"/>
        </w:rPr>
        <w:t>As long as the trauma is not resolved, the stress hormones that the body secretes to protect itself keep circulating, and the defensive movements and emotional r</w:t>
      </w:r>
      <w:r w:rsidR="009E71B6">
        <w:rPr>
          <w:rFonts w:ascii="Times New Roman" w:hAnsi="Times New Roman" w:cs="Times New Roman"/>
          <w:sz w:val="24"/>
          <w:szCs w:val="24"/>
          <w:lang w:val="en-US"/>
        </w:rPr>
        <w:t>esponses keep getting replayed.”</w:t>
      </w:r>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pag</w:t>
      </w:r>
      <w:proofErr w:type="spellEnd"/>
      <w:r w:rsidRPr="0063054F">
        <w:rPr>
          <w:rFonts w:ascii="Times New Roman" w:hAnsi="Times New Roman" w:cs="Times New Roman"/>
          <w:sz w:val="24"/>
          <w:szCs w:val="24"/>
          <w:lang w:val="en-US"/>
        </w:rPr>
        <w:t xml:space="preserve">. 66). </w:t>
      </w:r>
    </w:p>
    <w:p w14:paraId="5C81BE89"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and prior histories of separation anxiety disorder.</w:t>
      </w:r>
    </w:p>
    <w:p w14:paraId="78777BFC" w14:textId="77777777"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But not everyone who undergoes a traumatic experience dissociates. Research has shown that a potential etiological factor of dissociation is that of traumatic experiences, particularly childhood abuse (see Dutra, Bureau, Holmes, &amp; </w:t>
      </w:r>
      <w:proofErr w:type="spellStart"/>
      <w:r w:rsidRPr="0063054F">
        <w:rPr>
          <w:rFonts w:ascii="Times New Roman" w:hAnsi="Times New Roman" w:cs="Times New Roman"/>
          <w:sz w:val="24"/>
          <w:szCs w:val="24"/>
          <w:lang w:val="en-US"/>
        </w:rPr>
        <w:t>Lyubchik</w:t>
      </w:r>
      <w:proofErr w:type="spellEnd"/>
      <w:r w:rsidRPr="0063054F">
        <w:rPr>
          <w:rFonts w:ascii="Times New Roman" w:hAnsi="Times New Roman" w:cs="Times New Roman"/>
          <w:sz w:val="24"/>
          <w:szCs w:val="24"/>
          <w:lang w:val="en-US"/>
        </w:rPr>
        <w:t xml:space="preserve">,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problems such as dissociation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2014). To the best of our knowledge, existing research has not convincingly demonstrated that age, gender, and education significantly influence dissociation (Dutra et al., 2009).    </w:t>
      </w:r>
    </w:p>
    <w:p w14:paraId="1ADC7A2B" w14:textId="0F9C4933" w:rsidR="0063054F"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experiencing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and how this type of dissociation, as well as other individual variables, are related to the development of PTSD in the aftermath of a traumatic </w:t>
      </w:r>
      <w:r w:rsidRPr="0063054F">
        <w:rPr>
          <w:rFonts w:ascii="Times New Roman" w:hAnsi="Times New Roman" w:cs="Times New Roman"/>
          <w:sz w:val="24"/>
          <w:szCs w:val="24"/>
          <w:lang w:val="en-US"/>
        </w:rPr>
        <w:lastRenderedPageBreak/>
        <w:t>event.</w:t>
      </w:r>
      <w:ins w:id="34" w:author="Martin" w:date="2017-11-06T00:45:00Z">
        <w:r w:rsidR="00BC6DA1">
          <w:rPr>
            <w:rFonts w:ascii="Times New Roman" w:hAnsi="Times New Roman" w:cs="Times New Roman"/>
            <w:sz w:val="24"/>
            <w:szCs w:val="24"/>
            <w:lang w:val="en-US"/>
          </w:rPr>
          <w:t xml:space="preserve"> Also</w:t>
        </w:r>
      </w:ins>
      <w:ins w:id="35" w:author="Martin" w:date="2017-11-05T19:56:00Z">
        <w:r w:rsidR="00BC6DA1">
          <w:rPr>
            <w:rFonts w:ascii="Times New Roman" w:hAnsi="Times New Roman" w:cs="Times New Roman"/>
            <w:sz w:val="24"/>
            <w:szCs w:val="24"/>
            <w:lang w:val="en-US"/>
          </w:rPr>
          <w:t xml:space="preserve"> </w:t>
        </w:r>
      </w:ins>
      <w:ins w:id="36" w:author="Martin" w:date="2017-11-06T00:45:00Z">
        <w:r w:rsidR="00BC6DA1">
          <w:rPr>
            <w:rFonts w:ascii="Times New Roman" w:hAnsi="Times New Roman" w:cs="Times New Roman"/>
            <w:sz w:val="24"/>
            <w:szCs w:val="24"/>
            <w:lang w:val="en-US"/>
          </w:rPr>
          <w:t>w</w:t>
        </w:r>
      </w:ins>
      <w:ins w:id="37" w:author="Martin" w:date="2017-11-05T19:56:00Z">
        <w:r w:rsidR="00F8100D">
          <w:rPr>
            <w:rFonts w:ascii="Times New Roman" w:hAnsi="Times New Roman" w:cs="Times New Roman"/>
            <w:sz w:val="24"/>
            <w:szCs w:val="24"/>
            <w:lang w:val="en-US"/>
          </w:rPr>
          <w:t>e have evidence that</w:t>
        </w:r>
      </w:ins>
      <w:ins w:id="38" w:author="Martin" w:date="2017-11-05T20:07:00Z">
        <w:r w:rsidR="007E2735">
          <w:rPr>
            <w:rFonts w:ascii="Times New Roman" w:hAnsi="Times New Roman" w:cs="Times New Roman"/>
            <w:sz w:val="24"/>
            <w:szCs w:val="24"/>
            <w:lang w:val="en-US"/>
          </w:rPr>
          <w:t xml:space="preserve"> suggest</w:t>
        </w:r>
      </w:ins>
      <w:ins w:id="39" w:author="Martin" w:date="2017-11-05T19:57:00Z">
        <w:r w:rsidR="00F8100D">
          <w:rPr>
            <w:rFonts w:ascii="Times New Roman" w:hAnsi="Times New Roman" w:cs="Times New Roman"/>
            <w:sz w:val="24"/>
            <w:szCs w:val="24"/>
            <w:lang w:val="en-US"/>
          </w:rPr>
          <w:t xml:space="preserve"> </w:t>
        </w:r>
      </w:ins>
      <w:ins w:id="40" w:author="Martin" w:date="2017-11-06T00:50:00Z">
        <w:r w:rsidR="00BD64F3">
          <w:rPr>
            <w:rFonts w:ascii="Times New Roman" w:hAnsi="Times New Roman" w:cs="Times New Roman"/>
            <w:sz w:val="24"/>
            <w:szCs w:val="24"/>
            <w:lang w:val="en-US"/>
          </w:rPr>
          <w:t xml:space="preserve">what some </w:t>
        </w:r>
      </w:ins>
      <w:ins w:id="41" w:author="Martin" w:date="2017-11-05T19:57:00Z">
        <w:r w:rsidR="00F8100D">
          <w:rPr>
            <w:rFonts w:ascii="Times New Roman" w:hAnsi="Times New Roman" w:cs="Times New Roman"/>
            <w:sz w:val="24"/>
            <w:szCs w:val="24"/>
            <w:lang w:val="en-US"/>
          </w:rPr>
          <w:t>neurobiological</w:t>
        </w:r>
      </w:ins>
      <w:ins w:id="42" w:author="Martin" w:date="2017-11-06T00:49:00Z">
        <w:r w:rsidR="00BC6DA1">
          <w:rPr>
            <w:rFonts w:ascii="Times New Roman" w:hAnsi="Times New Roman" w:cs="Times New Roman"/>
            <w:sz w:val="24"/>
            <w:szCs w:val="24"/>
            <w:lang w:val="en-US"/>
          </w:rPr>
          <w:t xml:space="preserve"> markers </w:t>
        </w:r>
        <w:r w:rsidR="00BD64F3">
          <w:rPr>
            <w:rFonts w:ascii="Times New Roman" w:hAnsi="Times New Roman" w:cs="Times New Roman"/>
            <w:sz w:val="24"/>
            <w:szCs w:val="24"/>
            <w:lang w:val="en-US"/>
          </w:rPr>
          <w:t>can be related with</w:t>
        </w:r>
      </w:ins>
      <w:ins w:id="43" w:author="Martin" w:date="2017-11-05T18:37:00Z">
        <w:r w:rsidR="00A07FC4">
          <w:rPr>
            <w:rFonts w:ascii="Times New Roman" w:hAnsi="Times New Roman" w:cs="Times New Roman"/>
            <w:sz w:val="24"/>
            <w:szCs w:val="24"/>
            <w:lang w:val="en-US"/>
          </w:rPr>
          <w:t xml:space="preserve"> </w:t>
        </w:r>
      </w:ins>
      <w:ins w:id="44" w:author="Martin" w:date="2017-11-06T00:50:00Z">
        <w:r w:rsidR="00BD64F3">
          <w:rPr>
            <w:rFonts w:ascii="Times New Roman" w:hAnsi="Times New Roman" w:cs="Times New Roman"/>
            <w:sz w:val="24"/>
            <w:szCs w:val="24"/>
            <w:lang w:val="en-US"/>
          </w:rPr>
          <w:t>PTSD</w:t>
        </w:r>
      </w:ins>
      <w:ins w:id="45" w:author="Martin" w:date="2017-11-05T19:56:00Z">
        <w:r w:rsidR="00F8100D">
          <w:rPr>
            <w:rFonts w:ascii="Times New Roman" w:hAnsi="Times New Roman" w:cs="Times New Roman"/>
            <w:sz w:val="24"/>
            <w:szCs w:val="24"/>
            <w:lang w:val="en-US"/>
          </w:rPr>
          <w:t xml:space="preserve"> </w:t>
        </w:r>
        <w:r w:rsidR="00F8100D" w:rsidRPr="00F8100D">
          <w:rPr>
            <w:rFonts w:ascii="Times New Roman" w:hAnsi="Times New Roman" w:cs="Times New Roman"/>
            <w:sz w:val="24"/>
            <w:szCs w:val="24"/>
            <w:lang w:val="en-US"/>
          </w:rPr>
          <w:t>(</w:t>
        </w:r>
        <w:proofErr w:type="spellStart"/>
        <w:r w:rsidR="00F8100D" w:rsidRPr="00F8100D">
          <w:rPr>
            <w:rFonts w:ascii="Times New Roman" w:hAnsi="Times New Roman" w:cs="Times New Roman"/>
            <w:sz w:val="24"/>
            <w:szCs w:val="24"/>
            <w:lang w:val="en-US"/>
          </w:rPr>
          <w:t>Auxéméry</w:t>
        </w:r>
        <w:proofErr w:type="spellEnd"/>
        <w:r w:rsidR="00F8100D" w:rsidRPr="00F8100D">
          <w:rPr>
            <w:rFonts w:ascii="Times New Roman" w:hAnsi="Times New Roman" w:cs="Times New Roman"/>
            <w:sz w:val="24"/>
            <w:szCs w:val="24"/>
            <w:lang w:val="en-US"/>
          </w:rPr>
          <w:t>, 2012</w:t>
        </w:r>
        <w:r w:rsidR="00F8100D">
          <w:rPr>
            <w:rFonts w:ascii="Times New Roman" w:hAnsi="Times New Roman" w:cs="Times New Roman"/>
            <w:sz w:val="24"/>
            <w:szCs w:val="24"/>
            <w:lang w:val="en-US"/>
          </w:rPr>
          <w:t xml:space="preserve">; </w:t>
        </w:r>
        <w:proofErr w:type="spellStart"/>
        <w:r w:rsidR="00F8100D">
          <w:rPr>
            <w:rFonts w:ascii="Times New Roman" w:hAnsi="Times New Roman" w:cs="Times New Roman"/>
            <w:sz w:val="24"/>
            <w:szCs w:val="24"/>
            <w:lang w:val="en-US"/>
          </w:rPr>
          <w:t>Schönenberg</w:t>
        </w:r>
        <w:proofErr w:type="spellEnd"/>
        <w:r w:rsidR="00F8100D">
          <w:rPr>
            <w:rFonts w:ascii="Times New Roman" w:hAnsi="Times New Roman" w:cs="Times New Roman"/>
            <w:sz w:val="24"/>
            <w:szCs w:val="24"/>
            <w:lang w:val="en-US"/>
          </w:rPr>
          <w:t xml:space="preserve"> et al., 2008</w:t>
        </w:r>
        <w:r w:rsidR="00F8100D" w:rsidRPr="00F8100D">
          <w:rPr>
            <w:rFonts w:ascii="Times New Roman" w:hAnsi="Times New Roman" w:cs="Times New Roman"/>
            <w:sz w:val="24"/>
            <w:szCs w:val="24"/>
            <w:lang w:val="en-US"/>
          </w:rPr>
          <w:t>)</w:t>
        </w:r>
      </w:ins>
      <w:r w:rsidRPr="0063054F">
        <w:rPr>
          <w:rFonts w:ascii="Times New Roman" w:hAnsi="Times New Roman" w:cs="Times New Roman"/>
          <w:sz w:val="24"/>
          <w:szCs w:val="24"/>
          <w:lang w:val="en-US"/>
        </w:rPr>
        <w:t xml:space="preserve"> </w:t>
      </w:r>
    </w:p>
    <w:p w14:paraId="0E67BF35" w14:textId="60F56CFA" w:rsidR="009E71B6"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current study focused on better understanding the role of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 Assess the role of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mediating between traumatic load and PTSD symptomatology. </w:t>
      </w:r>
    </w:p>
    <w:p w14:paraId="174794C5" w14:textId="183DB63E" w:rsidR="00E030AE" w:rsidRPr="0063054F" w:rsidRDefault="0063054F" w:rsidP="0063054F">
      <w:pPr>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 xml:space="preserve">al support; b)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xml:space="preserve">, and traumatic stress; and c)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mediate between traumatic load and PTSD symptoms.</w:t>
      </w:r>
    </w:p>
    <w:p w14:paraId="3023188B" w14:textId="77777777" w:rsidR="00E030AE" w:rsidRPr="0063054F" w:rsidRDefault="00E030AE" w:rsidP="00E030AE">
      <w:pPr>
        <w:spacing w:line="480" w:lineRule="auto"/>
        <w:rPr>
          <w:rFonts w:ascii="Times New Roman" w:hAnsi="Times New Roman" w:cs="Times New Roman"/>
          <w:sz w:val="24"/>
          <w:szCs w:val="24"/>
          <w:lang w:val="en-US"/>
        </w:rPr>
      </w:pPr>
    </w:p>
    <w:p w14:paraId="4D715134" w14:textId="77777777" w:rsidR="00E030AE" w:rsidRPr="0063054F" w:rsidRDefault="00E030AE" w:rsidP="00E030AE">
      <w:pPr>
        <w:jc w:val="center"/>
        <w:rPr>
          <w:rFonts w:ascii="Times New Roman" w:hAnsi="Times New Roman" w:cs="Times New Roman"/>
          <w:sz w:val="24"/>
          <w:szCs w:val="24"/>
          <w:lang w:val="en-US"/>
        </w:rPr>
      </w:pPr>
    </w:p>
    <w:p w14:paraId="0F452763" w14:textId="77777777" w:rsidR="00E030AE" w:rsidRDefault="00E030AE" w:rsidP="00E030AE">
      <w:pPr>
        <w:jc w:val="center"/>
        <w:rPr>
          <w:rFonts w:ascii="Times New Roman" w:hAnsi="Times New Roman" w:cs="Times New Roman"/>
          <w:sz w:val="24"/>
          <w:szCs w:val="24"/>
          <w:lang w:val="en-US"/>
        </w:rPr>
      </w:pPr>
    </w:p>
    <w:p w14:paraId="6B04BF3A" w14:textId="77777777" w:rsidR="0063054F" w:rsidRDefault="0063054F" w:rsidP="00E030AE">
      <w:pPr>
        <w:jc w:val="center"/>
        <w:rPr>
          <w:rFonts w:ascii="Times New Roman" w:hAnsi="Times New Roman" w:cs="Times New Roman"/>
          <w:sz w:val="24"/>
          <w:szCs w:val="24"/>
          <w:lang w:val="en-US"/>
        </w:rPr>
      </w:pPr>
    </w:p>
    <w:p w14:paraId="3029121A" w14:textId="77777777" w:rsidR="0063054F" w:rsidRDefault="0063054F" w:rsidP="00E030AE">
      <w:pPr>
        <w:jc w:val="center"/>
        <w:rPr>
          <w:rFonts w:ascii="Times New Roman" w:hAnsi="Times New Roman" w:cs="Times New Roman"/>
          <w:sz w:val="24"/>
          <w:szCs w:val="24"/>
          <w:lang w:val="en-US"/>
        </w:rPr>
      </w:pPr>
    </w:p>
    <w:p w14:paraId="32A83701" w14:textId="77777777" w:rsidR="0063054F" w:rsidRDefault="0063054F" w:rsidP="00E030AE">
      <w:pPr>
        <w:jc w:val="center"/>
        <w:rPr>
          <w:rFonts w:ascii="Times New Roman" w:hAnsi="Times New Roman" w:cs="Times New Roman"/>
          <w:sz w:val="24"/>
          <w:szCs w:val="24"/>
          <w:lang w:val="en-US"/>
        </w:rPr>
      </w:pPr>
    </w:p>
    <w:p w14:paraId="7A52E6BE" w14:textId="77777777" w:rsidR="0063054F" w:rsidRDefault="0063054F" w:rsidP="00E030AE">
      <w:pPr>
        <w:jc w:val="center"/>
        <w:rPr>
          <w:rFonts w:ascii="Times New Roman" w:hAnsi="Times New Roman" w:cs="Times New Roman"/>
          <w:sz w:val="24"/>
          <w:szCs w:val="24"/>
          <w:lang w:val="en-US"/>
        </w:rPr>
      </w:pPr>
    </w:p>
    <w:p w14:paraId="64FEC5F9" w14:textId="77777777" w:rsidR="002F7630" w:rsidRDefault="002F7630" w:rsidP="00F006AE">
      <w:pPr>
        <w:rPr>
          <w:rFonts w:ascii="Times New Roman" w:hAnsi="Times New Roman" w:cs="Times New Roman"/>
          <w:sz w:val="24"/>
          <w:szCs w:val="24"/>
          <w:lang w:val="en-US"/>
        </w:rPr>
      </w:pPr>
    </w:p>
    <w:p w14:paraId="28B63DBB" w14:textId="77777777" w:rsidR="00F006AE" w:rsidRDefault="00F006AE" w:rsidP="00F006AE">
      <w:pPr>
        <w:rPr>
          <w:rFonts w:ascii="Times New Roman" w:hAnsi="Times New Roman" w:cs="Times New Roman"/>
          <w:b/>
          <w:sz w:val="24"/>
          <w:szCs w:val="24"/>
          <w:lang w:val="en-US"/>
        </w:rPr>
      </w:pPr>
    </w:p>
    <w:p w14:paraId="1CFDD54C" w14:textId="77777777" w:rsidR="002F7630" w:rsidRDefault="002F7630" w:rsidP="00E030AE">
      <w:pPr>
        <w:jc w:val="center"/>
        <w:rPr>
          <w:rFonts w:ascii="Times New Roman" w:hAnsi="Times New Roman" w:cs="Times New Roman"/>
          <w:b/>
          <w:sz w:val="24"/>
          <w:szCs w:val="24"/>
          <w:lang w:val="en-US"/>
        </w:rPr>
      </w:pPr>
    </w:p>
    <w:p w14:paraId="4C3FAAE4" w14:textId="77777777" w:rsidR="0063054F" w:rsidRPr="0063054F" w:rsidRDefault="0063054F" w:rsidP="00E030AE">
      <w:pPr>
        <w:jc w:val="center"/>
        <w:rPr>
          <w:rFonts w:ascii="Times New Roman" w:hAnsi="Times New Roman" w:cs="Times New Roman"/>
          <w:b/>
          <w:sz w:val="24"/>
          <w:szCs w:val="24"/>
          <w:lang w:val="en-US"/>
        </w:rPr>
      </w:pPr>
      <w:r w:rsidRPr="0063054F">
        <w:rPr>
          <w:rFonts w:ascii="Times New Roman" w:hAnsi="Times New Roman" w:cs="Times New Roman"/>
          <w:b/>
          <w:sz w:val="24"/>
          <w:szCs w:val="24"/>
          <w:lang w:val="en-US"/>
        </w:rPr>
        <w:lastRenderedPageBreak/>
        <w:t>Methods</w:t>
      </w:r>
    </w:p>
    <w:p w14:paraId="418BBD87"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commentRangeStart w:id="46"/>
      <w:r w:rsidRPr="0063054F">
        <w:rPr>
          <w:rFonts w:ascii="Times New Roman" w:hAnsi="Times New Roman" w:cs="Times New Roman"/>
          <w:sz w:val="24"/>
          <w:szCs w:val="24"/>
          <w:lang w:val="en-US"/>
        </w:rPr>
        <w:t>XX and XX</w:t>
      </w:r>
      <w:commentRangeEnd w:id="46"/>
      <w:r w:rsidR="007C5F78">
        <w:rPr>
          <w:rStyle w:val="CommentReference"/>
        </w:rPr>
        <w:commentReference w:id="46"/>
      </w:r>
      <w:r w:rsidRPr="0063054F">
        <w:rPr>
          <w:rFonts w:ascii="Times New Roman" w:hAnsi="Times New Roman" w:cs="Times New Roman"/>
          <w:sz w:val="24"/>
          <w:szCs w:val="24"/>
          <w:lang w:val="en-US"/>
        </w:rPr>
        <w:t xml:space="preserve"> of 2016 in the emergency rooms of general hospitals in Santiago de Chile. Adults who came to the emergency who had experienced a recent non-intentional traumatic experience (as defined by DSM5),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imminently impaired or newly deceased persons in the emergency department in whom the offer to participate in the investigation could cause further discomfort; i) Commitment of conscience (Glasgow 2 &lt;15); j) Direct and indirect victim of intentional trauma (e.g., assault, abduction, </w:t>
      </w:r>
      <w:r w:rsidRPr="0063054F">
        <w:rPr>
          <w:rFonts w:ascii="Times New Roman" w:hAnsi="Times New Roman" w:cs="Times New Roman"/>
          <w:sz w:val="24"/>
          <w:szCs w:val="24"/>
          <w:lang w:val="en-US"/>
        </w:rPr>
        <w:lastRenderedPageBreak/>
        <w:t>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3199B6FE" w:rsidR="00E030AE"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commentRangeStart w:id="47"/>
      <w:del w:id="48" w:author="Fritzsche" w:date="2017-10-12T23:09:00Z">
        <w:r w:rsidRPr="0063054F" w:rsidDel="00831E33">
          <w:rPr>
            <w:rFonts w:ascii="Times New Roman" w:hAnsi="Times New Roman" w:cs="Times New Roman"/>
            <w:sz w:val="24"/>
            <w:szCs w:val="24"/>
            <w:lang w:val="en-US"/>
          </w:rPr>
          <w:delText>XX</w:delText>
        </w:r>
        <w:commentRangeEnd w:id="47"/>
        <w:r w:rsidR="00D17A07" w:rsidDel="00831E33">
          <w:rPr>
            <w:rStyle w:val="CommentReference"/>
          </w:rPr>
          <w:commentReference w:id="47"/>
        </w:r>
      </w:del>
      <w:ins w:id="49" w:author="Fritzsche" w:date="2017-10-12T23:09:00Z">
        <w:r w:rsidR="00831E33">
          <w:rPr>
            <w:rFonts w:ascii="Times New Roman" w:hAnsi="Times New Roman" w:cs="Times New Roman"/>
            <w:sz w:val="24"/>
            <w:szCs w:val="24"/>
            <w:lang w:val="en-US"/>
          </w:rPr>
          <w:t>23</w:t>
        </w:r>
      </w:ins>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Participants were randomly assigned to a</w:t>
      </w:r>
      <w:r w:rsidR="002344AC">
        <w:rPr>
          <w:rFonts w:ascii="Times New Roman" w:hAnsi="Times New Roman" w:cs="Times New Roman"/>
          <w:sz w:val="24"/>
          <w:szCs w:val="24"/>
          <w:lang w:val="en-US"/>
        </w:rPr>
        <w:t xml:space="preserve">n intervention </w:t>
      </w:r>
      <w:commentRangeStart w:id="50"/>
      <w:r w:rsidR="002344AC">
        <w:rPr>
          <w:rFonts w:ascii="Times New Roman" w:hAnsi="Times New Roman" w:cs="Times New Roman"/>
          <w:sz w:val="24"/>
          <w:szCs w:val="24"/>
          <w:lang w:val="en-US"/>
        </w:rPr>
        <w:t>(PAP)</w:t>
      </w:r>
      <w:commentRangeEnd w:id="50"/>
      <w:r w:rsidR="002344AC">
        <w:rPr>
          <w:rStyle w:val="CommentReference"/>
        </w:rPr>
        <w:commentReference w:id="50"/>
      </w:r>
      <w:r w:rsidR="002344AC">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and a Psychoeducation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77777777" w:rsidR="0063054F" w:rsidRPr="0063054F" w:rsidRDefault="0063054F">
      <w:pPr>
        <w:pStyle w:val="NoSpacing"/>
        <w:spacing w:line="480" w:lineRule="auto"/>
        <w:ind w:firstLine="708"/>
        <w:rPr>
          <w:rFonts w:ascii="Times New Roman" w:hAnsi="Times New Roman" w:cs="Times New Roman"/>
          <w:sz w:val="24"/>
          <w:szCs w:val="24"/>
          <w:lang w:val="en-US"/>
        </w:rPr>
        <w:pPrChange w:id="51" w:author="Martin" w:date="2017-11-05T21:07:00Z">
          <w:pPr>
            <w:pStyle w:val="NoSpacing"/>
            <w:spacing w:line="480" w:lineRule="auto"/>
          </w:pPr>
        </w:pPrChange>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and T1 measures. The mean age was 46.79 (SD=17.21) and the mean years of education 12.09 (SD=3.82).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0D335A53" w:rsidR="0063054F" w:rsidRPr="0063054F" w:rsidRDefault="002344AC" w:rsidP="0063054F">
      <w:pPr>
        <w:pStyle w:val="NoSpacing"/>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being randomized, 110</w:t>
      </w:r>
      <w:r w:rsidR="0063054F" w:rsidRPr="0063054F">
        <w:rPr>
          <w:rFonts w:ascii="Times New Roman" w:hAnsi="Times New Roman" w:cs="Times New Roman"/>
          <w:sz w:val="24"/>
          <w:szCs w:val="24"/>
          <w:lang w:val="en-US"/>
        </w:rPr>
        <w:t xml:space="preserve"> of the subjects receiv</w:t>
      </w:r>
      <w:r>
        <w:rPr>
          <w:rFonts w:ascii="Times New Roman" w:hAnsi="Times New Roman" w:cs="Times New Roman"/>
          <w:sz w:val="24"/>
          <w:szCs w:val="24"/>
          <w:lang w:val="en-US"/>
        </w:rPr>
        <w:t>ed an intervention (PAP) and 110</w:t>
      </w:r>
      <w:r w:rsidR="0063054F" w:rsidRPr="0063054F">
        <w:rPr>
          <w:rFonts w:ascii="Times New Roman" w:hAnsi="Times New Roman" w:cs="Times New Roman"/>
          <w:sz w:val="24"/>
          <w:szCs w:val="24"/>
          <w:lang w:val="en-US"/>
        </w:rPr>
        <w:t xml:space="preserve"> were in a psychoeducation control group.</w:t>
      </w:r>
    </w:p>
    <w:p w14:paraId="73B4CA57"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Measures</w:t>
      </w:r>
    </w:p>
    <w:p w14:paraId="79C3691B" w14:textId="77777777" w:rsidR="0063054F" w:rsidRPr="0063054F" w:rsidRDefault="0063054F" w:rsidP="0063054F">
      <w:pPr>
        <w:pStyle w:val="NoSpacing"/>
        <w:spacing w:line="480" w:lineRule="auto"/>
        <w:rPr>
          <w:rFonts w:ascii="Times New Roman" w:hAnsi="Times New Roman" w:cs="Times New Roman"/>
          <w:sz w:val="24"/>
          <w:szCs w:val="24"/>
          <w:lang w:val="en-US"/>
        </w:rPr>
      </w:pPr>
      <w:commentRangeStart w:id="52"/>
      <w:r w:rsidRPr="0063054F">
        <w:rPr>
          <w:rFonts w:ascii="Times New Roman" w:hAnsi="Times New Roman" w:cs="Times New Roman"/>
          <w:sz w:val="24"/>
          <w:szCs w:val="24"/>
          <w:lang w:val="en-US"/>
        </w:rPr>
        <w:lastRenderedPageBreak/>
        <w:t>CIDI: Administered at T0.</w:t>
      </w:r>
    </w:p>
    <w:p w14:paraId="58A43A9A"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TQ: Administered at T0. For this study, we use a total score of traumatic load, which was calculated by adding the number of traumatic experiences endorsed.  </w:t>
      </w:r>
    </w:p>
    <w:p w14:paraId="2F690149"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MSPSS. Administered at T0.</w:t>
      </w:r>
    </w:p>
    <w:p w14:paraId="6A63111A"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PCL: administered at T0 and T1.</w:t>
      </w:r>
    </w:p>
    <w:commentRangeEnd w:id="52"/>
    <w:p w14:paraId="75940C80" w14:textId="77777777" w:rsidR="0063054F" w:rsidRPr="0063054F" w:rsidRDefault="00F13245" w:rsidP="0063054F">
      <w:pPr>
        <w:pStyle w:val="NoSpacing"/>
        <w:spacing w:line="480" w:lineRule="auto"/>
        <w:ind w:firstLine="708"/>
        <w:rPr>
          <w:rFonts w:ascii="Times New Roman" w:hAnsi="Times New Roman" w:cs="Times New Roman"/>
          <w:sz w:val="24"/>
          <w:szCs w:val="24"/>
          <w:lang w:val="en-US"/>
        </w:rPr>
      </w:pPr>
      <w:r>
        <w:rPr>
          <w:rStyle w:val="CommentReference"/>
        </w:rPr>
        <w:commentReference w:id="52"/>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Dissociative Experiences Questionnaire (PDEQ): The PDEQ is a 10-item self-report questionnaire that was used to measure the level of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during the last traumatic event (the one related to the participant`s visit to the ER). 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disorientation (</w:t>
      </w:r>
      <w:proofErr w:type="spellStart"/>
      <w:r w:rsidR="0063054F" w:rsidRPr="0063054F">
        <w:rPr>
          <w:rFonts w:ascii="Times New Roman" w:hAnsi="Times New Roman" w:cs="Times New Roman"/>
          <w:sz w:val="24"/>
          <w:szCs w:val="24"/>
          <w:lang w:val="en-US"/>
        </w:rPr>
        <w:t>Marmar</w:t>
      </w:r>
      <w:proofErr w:type="spellEnd"/>
      <w:r w:rsidR="0063054F" w:rsidRPr="0063054F">
        <w:rPr>
          <w:rFonts w:ascii="Times New Roman" w:hAnsi="Times New Roman" w:cs="Times New Roman"/>
          <w:sz w:val="24"/>
          <w:szCs w:val="24"/>
          <w:lang w:val="en-US"/>
        </w:rPr>
        <w:t>, Weiss, &amp; Metzler, 1997). Administered at T0 and T1.</w:t>
      </w:r>
    </w:p>
    <w:p w14:paraId="4BB08695" w14:textId="77777777" w:rsidR="0063054F" w:rsidRPr="0063054F" w:rsidRDefault="0063054F" w:rsidP="0063054F">
      <w:pPr>
        <w:pStyle w:val="NoSpacing"/>
        <w:spacing w:line="480" w:lineRule="auto"/>
        <w:rPr>
          <w:rFonts w:ascii="Times New Roman" w:hAnsi="Times New Roman" w:cs="Times New Roman"/>
          <w:sz w:val="24"/>
          <w:szCs w:val="24"/>
          <w:lang w:val="en-US"/>
        </w:rPr>
      </w:pPr>
      <w:r w:rsidRPr="0063054F">
        <w:rPr>
          <w:rFonts w:ascii="Times New Roman" w:hAnsi="Times New Roman" w:cs="Times New Roman"/>
          <w:sz w:val="24"/>
          <w:szCs w:val="24"/>
          <w:lang w:val="en-US"/>
        </w:rPr>
        <w:t>PDI: Administered at T0 and T1.</w:t>
      </w:r>
    </w:p>
    <w:p w14:paraId="4E27D42D" w14:textId="77777777" w:rsidR="0063054F" w:rsidRPr="0063054F" w:rsidRDefault="0063054F" w:rsidP="0063054F">
      <w:pPr>
        <w:pStyle w:val="NoSpacing"/>
        <w:spacing w:line="480" w:lineRule="auto"/>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2612979F"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and PTSD symptomatology (T1), as well as other variables measured at T0 that have been found to predict PTSD (Brewin et al., 2000; Ozer et al., 2003</w:t>
      </w:r>
      <w:del w:id="53" w:author="Fritzsche" w:date="2017-10-12T23:19:00Z">
        <w:r w:rsidRPr="0063054F" w:rsidDel="00E7341E">
          <w:rPr>
            <w:rFonts w:ascii="Times New Roman" w:hAnsi="Times New Roman" w:cs="Times New Roman"/>
            <w:sz w:val="24"/>
            <w:szCs w:val="24"/>
            <w:lang w:val="en-US"/>
          </w:rPr>
          <w:delText>2008</w:delText>
        </w:r>
      </w:del>
      <w:r w:rsidRPr="0063054F">
        <w:rPr>
          <w:rFonts w:ascii="Times New Roman" w:hAnsi="Times New Roman" w:cs="Times New Roman"/>
          <w:sz w:val="24"/>
          <w:szCs w:val="24"/>
          <w:lang w:val="en-US"/>
        </w:rPr>
        <w:t xml:space="preserve">): age, gender, education, perceived social support, traumatic load, and traumatic stress during the 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We first calculated the mean and standard deviation of the former variables, as well as calculating the percentage of the participants who reported a history of each specific type of trauma. </w:t>
      </w:r>
    </w:p>
    <w:p w14:paraId="1735B25C" w14:textId="48021B5B"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77777777" w:rsidR="0063054F" w:rsidRP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at T0 and the relevant T0 variables and used an independent t-test to see if there were significant differences in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based on gender.  We then included all the T0 variables in a multiple regression predicting T0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t>
      </w:r>
    </w:p>
    <w:p w14:paraId="0ED18B55" w14:textId="1DAD1529" w:rsidR="0063054F" w:rsidRDefault="0063054F" w:rsidP="0063054F">
      <w:pPr>
        <w:pStyle w:val="NoSpacing"/>
        <w:spacing w:line="480" w:lineRule="auto"/>
        <w:ind w:firstLine="708"/>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Finally, we performed a causal mediation analyses, calculating Quasi-Bayesian confidence intervals, using R Statistical Package. The model was as follows: Traumatic load (T0) -&gt;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-&gt; PTSD symptomatology (T1). Because we found that education was a significant predictor of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we also decided to add the </w:t>
      </w:r>
      <w:proofErr w:type="spellStart"/>
      <w:r w:rsidRPr="0063054F">
        <w:rPr>
          <w:rFonts w:ascii="Times New Roman" w:hAnsi="Times New Roman" w:cs="Times New Roman"/>
          <w:sz w:val="24"/>
          <w:szCs w:val="24"/>
          <w:lang w:val="en-US"/>
        </w:rPr>
        <w:t>posthoc</w:t>
      </w:r>
      <w:proofErr w:type="spellEnd"/>
      <w:r w:rsidRPr="0063054F">
        <w:rPr>
          <w:rFonts w:ascii="Times New Roman" w:hAnsi="Times New Roman" w:cs="Times New Roman"/>
          <w:sz w:val="24"/>
          <w:szCs w:val="24"/>
          <w:lang w:val="en-US"/>
        </w:rPr>
        <w:t xml:space="preserve"> mediation analyses </w:t>
      </w:r>
      <w:r w:rsidR="00A349C2" w:rsidRPr="0063054F">
        <w:rPr>
          <w:rFonts w:ascii="Times New Roman" w:hAnsi="Times New Roman" w:cs="Times New Roman"/>
          <w:sz w:val="24"/>
          <w:szCs w:val="24"/>
          <w:lang w:val="en-US"/>
        </w:rPr>
        <w:t>with this</w:t>
      </w:r>
      <w:r w:rsidRPr="0063054F">
        <w:rPr>
          <w:rFonts w:ascii="Times New Roman" w:hAnsi="Times New Roman" w:cs="Times New Roman"/>
          <w:sz w:val="24"/>
          <w:szCs w:val="24"/>
          <w:lang w:val="en-US"/>
        </w:rPr>
        <w:t xml:space="preserve"> variable: Education (T0) -&gt;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-&gt; PTSD symptomatology (T1)</w:t>
      </w:r>
    </w:p>
    <w:p w14:paraId="17DAF368"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45B897C0"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55A278B7"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54FDE7C2"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2BB0F12B"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3E20C37B" w14:textId="77777777" w:rsidR="0063054F" w:rsidRDefault="0063054F" w:rsidP="0063054F">
      <w:pPr>
        <w:pStyle w:val="NoSpacing"/>
        <w:spacing w:line="480" w:lineRule="auto"/>
        <w:ind w:firstLine="708"/>
        <w:rPr>
          <w:rFonts w:ascii="Times New Roman" w:hAnsi="Times New Roman" w:cs="Times New Roman"/>
          <w:sz w:val="24"/>
          <w:szCs w:val="24"/>
          <w:lang w:val="en-US"/>
        </w:rPr>
      </w:pPr>
    </w:p>
    <w:p w14:paraId="2A10F1B7" w14:textId="77777777" w:rsidR="00EB3E9B" w:rsidRDefault="00EB3E9B" w:rsidP="00EB3E9B">
      <w:pPr>
        <w:pStyle w:val="NoSpacing"/>
        <w:spacing w:line="480" w:lineRule="auto"/>
        <w:ind w:firstLine="708"/>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Results</w:t>
      </w:r>
    </w:p>
    <w:p w14:paraId="6715D471" w14:textId="77777777" w:rsidR="00EB3E9B" w:rsidRPr="00EB3E9B" w:rsidRDefault="00EB3E9B" w:rsidP="00EB3E9B">
      <w:pPr>
        <w:pStyle w:val="NoSpacing"/>
        <w:spacing w:line="480" w:lineRule="auto"/>
        <w:rPr>
          <w:rFonts w:ascii="Times New Roman" w:hAnsi="Times New Roman" w:cs="Times New Roman"/>
          <w:b/>
          <w:sz w:val="24"/>
          <w:szCs w:val="24"/>
          <w:lang w:val="en-US"/>
        </w:rPr>
      </w:pPr>
      <w:proofErr w:type="spellStart"/>
      <w:r w:rsidRPr="00EB3E9B">
        <w:rPr>
          <w:rFonts w:ascii="Times New Roman" w:hAnsi="Times New Roman" w:cs="Times New Roman"/>
          <w:b/>
          <w:sz w:val="24"/>
          <w:szCs w:val="24"/>
          <w:lang w:val="en-US"/>
        </w:rPr>
        <w:t>Descriptives</w:t>
      </w:r>
      <w:proofErr w:type="spellEnd"/>
    </w:p>
    <w:p w14:paraId="4B83E085" w14:textId="19622915"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The mean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score during the last traumatic event was 22.33 (</w:t>
      </w:r>
      <w:r w:rsidR="00A349C2">
        <w:rPr>
          <w:rFonts w:ascii="Times New Roman" w:hAnsi="Times New Roman" w:cs="Times New Roman"/>
          <w:sz w:val="24"/>
          <w:szCs w:val="24"/>
          <w:lang w:val="en-US"/>
        </w:rPr>
        <w:t xml:space="preserve">SD=11.41), which is considered </w:t>
      </w:r>
      <w:commentRangeStart w:id="54"/>
      <w:del w:id="55" w:author="Martin" w:date="2017-11-05T17:23:00Z">
        <w:r w:rsidRPr="00EB3E9B" w:rsidDel="00EA303A">
          <w:rPr>
            <w:rFonts w:ascii="Times New Roman" w:hAnsi="Times New Roman" w:cs="Times New Roman"/>
            <w:sz w:val="24"/>
            <w:szCs w:val="24"/>
            <w:lang w:val="en-US"/>
          </w:rPr>
          <w:delText>XXX</w:delText>
        </w:r>
      </w:del>
      <w:r w:rsidRPr="00EB3E9B">
        <w:rPr>
          <w:rFonts w:ascii="Times New Roman" w:hAnsi="Times New Roman" w:cs="Times New Roman"/>
          <w:sz w:val="24"/>
          <w:szCs w:val="24"/>
          <w:lang w:val="en-US"/>
        </w:rPr>
        <w:t>.</w:t>
      </w:r>
      <w:commentRangeEnd w:id="54"/>
      <w:r w:rsidR="00A349C2">
        <w:rPr>
          <w:rStyle w:val="CommentReference"/>
        </w:rPr>
        <w:commentReference w:id="54"/>
      </w:r>
      <w:ins w:id="56" w:author="Martin" w:date="2017-11-05T17:23:00Z">
        <w:r w:rsidR="00EA303A">
          <w:rPr>
            <w:rFonts w:ascii="Times New Roman" w:hAnsi="Times New Roman" w:cs="Times New Roman"/>
            <w:sz w:val="24"/>
            <w:szCs w:val="24"/>
            <w:lang w:val="en-US"/>
          </w:rPr>
          <w:t xml:space="preserve"> </w:t>
        </w:r>
      </w:ins>
      <w:ins w:id="57" w:author="Martin" w:date="2017-11-05T17:24:00Z">
        <w:r w:rsidR="00EA303A">
          <w:rPr>
            <w:rFonts w:ascii="Times New Roman" w:hAnsi="Times New Roman" w:cs="Times New Roman"/>
            <w:sz w:val="24"/>
            <w:szCs w:val="24"/>
            <w:lang w:val="en-US"/>
          </w:rPr>
          <w:t>s</w:t>
        </w:r>
      </w:ins>
      <w:ins w:id="58" w:author="Martin" w:date="2017-11-05T17:23:00Z">
        <w:r w:rsidR="00EA303A">
          <w:rPr>
            <w:rFonts w:ascii="Times New Roman" w:hAnsi="Times New Roman" w:cs="Times New Roman"/>
            <w:sz w:val="24"/>
            <w:szCs w:val="24"/>
            <w:lang w:val="en-US"/>
          </w:rPr>
          <w:t>ignificant</w:t>
        </w:r>
      </w:ins>
      <w:ins w:id="59" w:author="Martin" w:date="2017-11-05T17:26:00Z">
        <w:r w:rsidR="00EA303A">
          <w:rPr>
            <w:rFonts w:ascii="Times New Roman" w:hAnsi="Times New Roman" w:cs="Times New Roman"/>
            <w:sz w:val="24"/>
            <w:szCs w:val="24"/>
            <w:lang w:val="en-US"/>
          </w:rPr>
          <w:t xml:space="preserve"> dissociation</w:t>
        </w:r>
      </w:ins>
      <w:ins w:id="60" w:author="Martin" w:date="2017-11-05T17:39:00Z">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w:t>
        </w:r>
        <w:proofErr w:type="spellStart"/>
        <w:r w:rsidR="00D55ADD" w:rsidRPr="0063054F">
          <w:rPr>
            <w:rFonts w:ascii="Times New Roman" w:hAnsi="Times New Roman" w:cs="Times New Roman"/>
            <w:sz w:val="24"/>
            <w:szCs w:val="24"/>
            <w:lang w:val="en-US"/>
          </w:rPr>
          <w:t>Marmar</w:t>
        </w:r>
        <w:proofErr w:type="spellEnd"/>
        <w:r w:rsidR="00D55ADD" w:rsidRPr="0063054F">
          <w:rPr>
            <w:rFonts w:ascii="Times New Roman" w:hAnsi="Times New Roman" w:cs="Times New Roman"/>
            <w:sz w:val="24"/>
            <w:szCs w:val="24"/>
            <w:lang w:val="en-US"/>
          </w:rPr>
          <w:t>, Weiss, &amp; Metzler, 1997</w:t>
        </w:r>
        <w:r w:rsidR="00D55ADD">
          <w:rPr>
            <w:rFonts w:ascii="Times New Roman" w:hAnsi="Times New Roman" w:cs="Times New Roman"/>
            <w:sz w:val="24"/>
            <w:szCs w:val="24"/>
            <w:lang w:val="en-US"/>
          </w:rPr>
          <w:t xml:space="preserve">; </w:t>
        </w:r>
      </w:ins>
      <w:proofErr w:type="spellStart"/>
      <w:ins w:id="61" w:author="Martin" w:date="2017-11-05T17:41:00Z">
        <w:r w:rsidR="00D55ADD">
          <w:rPr>
            <w:rFonts w:ascii="Times New Roman" w:hAnsi="Times New Roman" w:cs="Times New Roman"/>
            <w:sz w:val="24"/>
            <w:szCs w:val="24"/>
            <w:lang w:val="en-US"/>
          </w:rPr>
          <w:t>Birmes</w:t>
        </w:r>
        <w:proofErr w:type="spellEnd"/>
        <w:r w:rsidR="00D55ADD">
          <w:rPr>
            <w:rFonts w:ascii="Times New Roman" w:hAnsi="Times New Roman" w:cs="Times New Roman"/>
            <w:sz w:val="24"/>
            <w:szCs w:val="24"/>
            <w:lang w:val="en-US"/>
          </w:rPr>
          <w:t xml:space="preserve"> et al., 2005</w:t>
        </w:r>
      </w:ins>
      <w:ins w:id="62" w:author="Martin" w:date="2017-11-05T17:39:00Z">
        <w:r w:rsidR="00D55ADD">
          <w:rPr>
            <w:rFonts w:ascii="Times New Roman" w:hAnsi="Times New Roman" w:cs="Times New Roman"/>
            <w:sz w:val="24"/>
            <w:szCs w:val="24"/>
            <w:lang w:val="en-US"/>
          </w:rPr>
          <w:t>).</w:t>
        </w:r>
      </w:ins>
      <w:ins w:id="63" w:author="Martin" w:date="2017-11-05T17:27:00Z">
        <w:r w:rsidR="00D55ADD">
          <w:rPr>
            <w:rFonts w:ascii="Times New Roman" w:hAnsi="Times New Roman" w:cs="Times New Roman"/>
            <w:sz w:val="24"/>
            <w:szCs w:val="24"/>
            <w:lang w:val="en-US"/>
          </w:rPr>
          <w:t xml:space="preserve"> </w:t>
        </w:r>
      </w:ins>
      <w:del w:id="64" w:author="Martin" w:date="2017-11-05T17:27:00Z">
        <w:r w:rsidRPr="00EB3E9B" w:rsidDel="00EA303A">
          <w:rPr>
            <w:rFonts w:ascii="Times New Roman" w:hAnsi="Times New Roman" w:cs="Times New Roman"/>
            <w:sz w:val="24"/>
            <w:szCs w:val="24"/>
            <w:lang w:val="en-US"/>
          </w:rPr>
          <w:delText xml:space="preserve"> </w:delText>
        </w:r>
      </w:del>
      <w:del w:id="65" w:author="Martin" w:date="2017-11-05T17:26:00Z">
        <w:r w:rsidRPr="00EB3E9B" w:rsidDel="00EA303A">
          <w:rPr>
            <w:rFonts w:ascii="Times New Roman" w:hAnsi="Times New Roman" w:cs="Times New Roman"/>
            <w:sz w:val="24"/>
            <w:szCs w:val="24"/>
            <w:lang w:val="en-US"/>
          </w:rPr>
          <w:delText xml:space="preserve"> </w:delText>
        </w:r>
      </w:del>
      <w:r w:rsidRPr="00EB3E9B">
        <w:rPr>
          <w:rFonts w:ascii="Times New Roman" w:hAnsi="Times New Roman" w:cs="Times New Roman"/>
          <w:sz w:val="24"/>
          <w:szCs w:val="24"/>
          <w:lang w:val="en-US"/>
        </w:rPr>
        <w:t xml:space="preserve">The mean reported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distress during the last traumatic event was 24.48 (SD=13.05), considered </w:t>
      </w:r>
      <w:commentRangeStart w:id="66"/>
      <w:del w:id="67" w:author="Martin" w:date="2017-11-05T17:25:00Z">
        <w:r w:rsidRPr="00EB3E9B" w:rsidDel="00EA303A">
          <w:rPr>
            <w:rFonts w:ascii="Times New Roman" w:hAnsi="Times New Roman" w:cs="Times New Roman"/>
            <w:sz w:val="24"/>
            <w:szCs w:val="24"/>
            <w:lang w:val="en-US"/>
          </w:rPr>
          <w:delText>xxxx</w:delText>
        </w:r>
        <w:commentRangeEnd w:id="66"/>
        <w:r w:rsidR="00A349C2" w:rsidDel="00EA303A">
          <w:rPr>
            <w:rStyle w:val="CommentReference"/>
          </w:rPr>
          <w:commentReference w:id="66"/>
        </w:r>
        <w:r w:rsidRPr="00EB3E9B" w:rsidDel="00EA303A">
          <w:rPr>
            <w:rFonts w:ascii="Times New Roman" w:hAnsi="Times New Roman" w:cs="Times New Roman"/>
            <w:sz w:val="24"/>
            <w:szCs w:val="24"/>
            <w:lang w:val="en-US"/>
          </w:rPr>
          <w:delText>.</w:delText>
        </w:r>
      </w:del>
      <w:ins w:id="68" w:author="Martin" w:date="2017-11-05T17:25:00Z">
        <w:r w:rsidR="00EA303A">
          <w:rPr>
            <w:rFonts w:ascii="Times New Roman" w:hAnsi="Times New Roman" w:cs="Times New Roman"/>
            <w:sz w:val="24"/>
            <w:szCs w:val="24"/>
            <w:lang w:val="en-US"/>
          </w:rPr>
          <w:t>significant</w:t>
        </w:r>
      </w:ins>
      <w:ins w:id="69" w:author="Martin" w:date="2017-11-05T17:26:00Z">
        <w:r w:rsidR="00EA303A">
          <w:rPr>
            <w:rFonts w:ascii="Times New Roman" w:hAnsi="Times New Roman" w:cs="Times New Roman"/>
            <w:sz w:val="24"/>
            <w:szCs w:val="24"/>
            <w:lang w:val="en-US"/>
          </w:rPr>
          <w:t xml:space="preserve"> dis</w:t>
        </w:r>
      </w:ins>
      <w:ins w:id="70" w:author="Martin" w:date="2017-11-05T17:31:00Z">
        <w:r w:rsidR="00EA303A">
          <w:rPr>
            <w:rFonts w:ascii="Times New Roman" w:hAnsi="Times New Roman" w:cs="Times New Roman"/>
            <w:sz w:val="24"/>
            <w:szCs w:val="24"/>
            <w:lang w:val="en-US"/>
          </w:rPr>
          <w:t>tress</w:t>
        </w:r>
      </w:ins>
      <w:ins w:id="71" w:author="Martin" w:date="2017-11-05T18:02:00Z">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5E7DF7">
          <w:rPr>
            <w:rFonts w:ascii="Times New Roman" w:hAnsi="Times New Roman" w:cs="Times New Roman"/>
            <w:sz w:val="24"/>
            <w:szCs w:val="24"/>
            <w:lang w:val="en-US"/>
          </w:rPr>
          <w:t xml:space="preserve">; </w:t>
        </w:r>
      </w:ins>
      <w:proofErr w:type="spellStart"/>
      <w:ins w:id="72" w:author="Martin" w:date="2017-11-05T18:05:00Z">
        <w:r w:rsidR="005E7DF7">
          <w:rPr>
            <w:rFonts w:ascii="Times New Roman" w:hAnsi="Times New Roman" w:cs="Times New Roman"/>
            <w:sz w:val="24"/>
            <w:szCs w:val="24"/>
            <w:lang w:val="en-US"/>
          </w:rPr>
          <w:t>Jehel</w:t>
        </w:r>
        <w:proofErr w:type="spellEnd"/>
        <w:r w:rsidR="005E7DF7">
          <w:rPr>
            <w:rFonts w:ascii="Times New Roman" w:hAnsi="Times New Roman" w:cs="Times New Roman"/>
            <w:sz w:val="24"/>
            <w:szCs w:val="24"/>
            <w:lang w:val="en-US"/>
          </w:rPr>
          <w:t xml:space="preserve"> et al., 2005</w:t>
        </w:r>
      </w:ins>
      <w:ins w:id="73" w:author="Martin" w:date="2017-11-05T18:02:00Z">
        <w:r w:rsidR="005E7DF7" w:rsidRPr="005E7DF7">
          <w:rPr>
            <w:rFonts w:ascii="Times New Roman" w:hAnsi="Times New Roman" w:cs="Times New Roman"/>
            <w:sz w:val="24"/>
            <w:szCs w:val="24"/>
            <w:lang w:val="en-US"/>
          </w:rPr>
          <w:t>)</w:t>
        </w:r>
      </w:ins>
      <w:r w:rsidRPr="00EB3E9B">
        <w:rPr>
          <w:rFonts w:ascii="Times New Roman" w:hAnsi="Times New Roman" w:cs="Times New Roman"/>
          <w:sz w:val="24"/>
          <w:szCs w:val="24"/>
          <w:lang w:val="en-US"/>
        </w:rPr>
        <w:t xml:space="preserve"> </w:t>
      </w:r>
      <w:ins w:id="74" w:author="Martin" w:date="2017-11-05T17:26:00Z">
        <w:r w:rsidR="00EA303A">
          <w:rPr>
            <w:rFonts w:ascii="Times New Roman" w:hAnsi="Times New Roman" w:cs="Times New Roman"/>
            <w:sz w:val="24"/>
            <w:szCs w:val="24"/>
            <w:lang w:val="en-US"/>
          </w:rPr>
          <w:t>a</w:t>
        </w:r>
      </w:ins>
      <w:del w:id="75" w:author="Martin" w:date="2017-11-05T17:26:00Z">
        <w:r w:rsidRPr="00EB3E9B" w:rsidDel="00EA303A">
          <w:rPr>
            <w:rFonts w:ascii="Times New Roman" w:hAnsi="Times New Roman" w:cs="Times New Roman"/>
            <w:sz w:val="24"/>
            <w:szCs w:val="24"/>
            <w:lang w:val="en-US"/>
          </w:rPr>
          <w:delText>A</w:delText>
        </w:r>
      </w:del>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 member or loved one (35%), been the victim of aggression (28%), almost drowning (26%), and being in an industrial or work accident (23%).</w:t>
      </w:r>
    </w:p>
    <w:p w14:paraId="1D49369E" w14:textId="4075C158"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In addition, the mean </w:t>
      </w:r>
      <w:commentRangeStart w:id="76"/>
      <w:r w:rsidRPr="00EB3E9B">
        <w:rPr>
          <w:rFonts w:ascii="Times New Roman" w:hAnsi="Times New Roman" w:cs="Times New Roman"/>
          <w:sz w:val="24"/>
          <w:szCs w:val="24"/>
          <w:lang w:val="en-US"/>
        </w:rPr>
        <w:t>score</w:t>
      </w:r>
      <w:commentRangeEnd w:id="76"/>
      <w:r w:rsidR="005E7DF7">
        <w:rPr>
          <w:rStyle w:val="CommentReference"/>
        </w:rPr>
        <w:commentReference w:id="76"/>
      </w:r>
      <w:r w:rsidRPr="00EB3E9B">
        <w:rPr>
          <w:rFonts w:ascii="Times New Roman" w:hAnsi="Times New Roman" w:cs="Times New Roman"/>
          <w:sz w:val="24"/>
          <w:szCs w:val="24"/>
          <w:lang w:val="en-US"/>
        </w:rPr>
        <w:t xml:space="preserve"> for perceived social support was 33.37 (SD=10.62), considered </w:t>
      </w:r>
      <w:commentRangeStart w:id="77"/>
      <w:r w:rsidRPr="00EB3E9B">
        <w:rPr>
          <w:rFonts w:ascii="Times New Roman" w:hAnsi="Times New Roman" w:cs="Times New Roman"/>
          <w:sz w:val="24"/>
          <w:szCs w:val="24"/>
          <w:lang w:val="en-US"/>
        </w:rPr>
        <w:t>xxx</w:t>
      </w:r>
      <w:commentRangeEnd w:id="77"/>
      <w:r w:rsidR="00A349C2">
        <w:rPr>
          <w:rStyle w:val="CommentReference"/>
        </w:rPr>
        <w:commentReference w:id="77"/>
      </w:r>
      <w:r w:rsidRPr="00EB3E9B">
        <w:rPr>
          <w:rFonts w:ascii="Times New Roman" w:hAnsi="Times New Roman" w:cs="Times New Roman"/>
          <w:sz w:val="24"/>
          <w:szCs w:val="24"/>
          <w:lang w:val="en-US"/>
        </w:rPr>
        <w:t>,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2AAE19D4" w:rsidR="00516A11" w:rsidRPr="00EB3E9B" w:rsidRDefault="00516A11">
      <w:pPr>
        <w:pStyle w:val="NoSpacing"/>
        <w:spacing w:line="480" w:lineRule="auto"/>
        <w:ind w:firstLine="708"/>
        <w:rPr>
          <w:rFonts w:ascii="Times New Roman" w:hAnsi="Times New Roman" w:cs="Times New Roman"/>
          <w:b/>
          <w:sz w:val="24"/>
          <w:szCs w:val="24"/>
          <w:lang w:val="en-US"/>
        </w:rPr>
        <w:pPrChange w:id="78" w:author="Martin" w:date="2017-11-05T18:30:00Z">
          <w:pPr>
            <w:pStyle w:val="NoSpacing"/>
            <w:spacing w:line="480" w:lineRule="auto"/>
          </w:pPr>
        </w:pPrChange>
      </w:pPr>
      <w:commentRangeStart w:id="79"/>
      <w:r w:rsidRPr="00EB3E9B">
        <w:rPr>
          <w:rFonts w:ascii="Times New Roman" w:hAnsi="Times New Roman" w:cs="Times New Roman"/>
          <w:b/>
          <w:sz w:val="24"/>
          <w:szCs w:val="24"/>
          <w:lang w:val="en-US"/>
        </w:rPr>
        <w:t xml:space="preserve">Predicting </w:t>
      </w:r>
      <w:proofErr w:type="spellStart"/>
      <w:r w:rsidRPr="00EB3E9B">
        <w:rPr>
          <w:rFonts w:ascii="Times New Roman" w:hAnsi="Times New Roman" w:cs="Times New Roman"/>
          <w:b/>
          <w:sz w:val="24"/>
          <w:szCs w:val="24"/>
          <w:lang w:val="en-US"/>
        </w:rPr>
        <w:t>peritraumatic</w:t>
      </w:r>
      <w:proofErr w:type="spellEnd"/>
      <w:r w:rsidRPr="00EB3E9B">
        <w:rPr>
          <w:rFonts w:ascii="Times New Roman" w:hAnsi="Times New Roman" w:cs="Times New Roman"/>
          <w:b/>
          <w:sz w:val="24"/>
          <w:szCs w:val="24"/>
          <w:lang w:val="en-US"/>
        </w:rPr>
        <w:t xml:space="preserve"> dissociation</w:t>
      </w:r>
      <w:ins w:id="80" w:author="Martin" w:date="2017-11-05T18:30:00Z">
        <w:r w:rsidR="00A07FC4">
          <w:rPr>
            <w:rFonts w:ascii="Times New Roman" w:hAnsi="Times New Roman" w:cs="Times New Roman"/>
            <w:b/>
            <w:sz w:val="24"/>
            <w:szCs w:val="24"/>
            <w:lang w:val="en-US"/>
          </w:rPr>
          <w:t>.</w:t>
        </w:r>
      </w:ins>
      <w:r w:rsidRPr="00EB3E9B">
        <w:rPr>
          <w:rFonts w:ascii="Times New Roman" w:hAnsi="Times New Roman" w:cs="Times New Roman"/>
          <w:b/>
          <w:sz w:val="24"/>
          <w:szCs w:val="24"/>
          <w:lang w:val="en-US"/>
        </w:rPr>
        <w:t xml:space="preserve"> </w:t>
      </w:r>
      <w:commentRangeEnd w:id="79"/>
      <w:r w:rsidR="00F96D81">
        <w:rPr>
          <w:rStyle w:val="CommentReference"/>
        </w:rPr>
        <w:commentReference w:id="79"/>
      </w:r>
    </w:p>
    <w:p w14:paraId="3BE6F16A" w14:textId="77777777" w:rsidR="00516A11" w:rsidRPr="00EB3E9B" w:rsidRDefault="00516A11" w:rsidP="00516A11">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found a positive medium strength correlation with traumatic load (r=0.24), a moderate negative correlation with perceived social support (r=-0.20), a weak negative correlation with years of education (r=-0.12), and a weak positive correlation with age (r=0.11). An independent t-test showed that there were no significant differences between men (22.95) and women (21.94) in their report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 = -0.32, </w:t>
      </w:r>
      <w:proofErr w:type="spellStart"/>
      <w:r w:rsidRPr="00EB3E9B">
        <w:rPr>
          <w:rFonts w:ascii="Times New Roman" w:hAnsi="Times New Roman" w:cs="Times New Roman"/>
          <w:sz w:val="24"/>
          <w:szCs w:val="24"/>
          <w:lang w:val="en-US"/>
        </w:rPr>
        <w:t>df</w:t>
      </w:r>
      <w:proofErr w:type="spellEnd"/>
      <w:r w:rsidRPr="00EB3E9B">
        <w:rPr>
          <w:rFonts w:ascii="Times New Roman" w:hAnsi="Times New Roman" w:cs="Times New Roman"/>
          <w:sz w:val="24"/>
          <w:szCs w:val="24"/>
          <w:lang w:val="en-US"/>
        </w:rPr>
        <w:t xml:space="preserve"> = 44.58, p-value = 0.75).</w:t>
      </w:r>
    </w:p>
    <w:p w14:paraId="7B662C20" w14:textId="503B51FD" w:rsidR="00516A11" w:rsidRPr="00516A11" w:rsidRDefault="00516A11" w:rsidP="00516A11">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Because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during a traumatic event proved to be a significant predictor of PTSD, which is consistent with previous findings (Ozer et al., 2003</w:t>
      </w:r>
      <w:del w:id="81" w:author="Fritzsche" w:date="2017-10-12T23:21:00Z">
        <w:r w:rsidRPr="00EB3E9B" w:rsidDel="00E7341E">
          <w:rPr>
            <w:rFonts w:ascii="Times New Roman" w:hAnsi="Times New Roman" w:cs="Times New Roman"/>
            <w:sz w:val="24"/>
            <w:szCs w:val="24"/>
            <w:lang w:val="en-US"/>
          </w:rPr>
          <w:delText>2008</w:delText>
        </w:r>
      </w:del>
      <w:r w:rsidRPr="00EB3E9B">
        <w:rPr>
          <w:rFonts w:ascii="Times New Roman" w:hAnsi="Times New Roman" w:cs="Times New Roman"/>
          <w:sz w:val="24"/>
          <w:szCs w:val="24"/>
          <w:lang w:val="en-US"/>
        </w:rPr>
        <w:t xml:space="preserve">) we tried to understand what predicts dissociation (see Table </w:t>
      </w:r>
      <w:del w:id="82" w:author="Fritzsche" w:date="2017-10-12T23:24:00Z">
        <w:r w:rsidRPr="00EB3E9B" w:rsidDel="00E7341E">
          <w:rPr>
            <w:rFonts w:ascii="Times New Roman" w:hAnsi="Times New Roman" w:cs="Times New Roman"/>
            <w:sz w:val="24"/>
            <w:szCs w:val="24"/>
            <w:lang w:val="en-US"/>
          </w:rPr>
          <w:delText>2</w:delText>
        </w:r>
      </w:del>
      <w:ins w:id="83" w:author="Fritzsche" w:date="2017-10-12T23:24:00Z">
        <w:r w:rsidR="00E7341E">
          <w:rPr>
            <w:rFonts w:ascii="Times New Roman" w:hAnsi="Times New Roman" w:cs="Times New Roman"/>
            <w:sz w:val="24"/>
            <w:szCs w:val="24"/>
            <w:lang w:val="en-US"/>
          </w:rPr>
          <w:t>1</w:t>
        </w:r>
      </w:ins>
      <w:r w:rsidRPr="00EB3E9B">
        <w:rPr>
          <w:rFonts w:ascii="Times New Roman" w:hAnsi="Times New Roman" w:cs="Times New Roman"/>
          <w:sz w:val="24"/>
          <w:szCs w:val="24"/>
          <w:lang w:val="en-US"/>
        </w:rPr>
        <w:t xml:space="preserve">). For this, we used a larger sample, since we only needed T0 data.  As hypothesized,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traumatic load (</w:t>
      </w:r>
      <w:ins w:id="84" w:author="Fritzsche" w:date="2017-10-12T23:22:00Z">
        <w:r w:rsidR="00E7341E">
          <w:rPr>
            <w:rFonts w:ascii="Times New Roman" w:hAnsi="Times New Roman" w:cs="Times New Roman"/>
            <w:sz w:val="24"/>
            <w:szCs w:val="24"/>
            <w:lang w:val="en-US"/>
          </w:rPr>
          <w:t>β</w:t>
        </w:r>
      </w:ins>
      <w:commentRangeStart w:id="85"/>
      <w:del w:id="86" w:author="Fritzsche" w:date="2017-10-12T23:22:00Z">
        <w:r w:rsidRPr="00EB3E9B" w:rsidDel="00E7341E">
          <w:rPr>
            <w:rFonts w:ascii="Times New Roman" w:hAnsi="Times New Roman" w:cs="Times New Roman"/>
            <w:sz w:val="24"/>
            <w:szCs w:val="24"/>
            <w:lang w:val="en-US"/>
          </w:rPr>
          <w:delText></w:delText>
        </w:r>
      </w:del>
      <w:commentRangeEnd w:id="85"/>
      <w:ins w:id="87" w:author="Fritzsche" w:date="2017-10-12T23:22:00Z">
        <w:r w:rsidR="00E7341E">
          <w:rPr>
            <w:rFonts w:ascii="Times New Roman" w:hAnsi="Times New Roman" w:cs="Times New Roman"/>
            <w:sz w:val="24"/>
            <w:szCs w:val="24"/>
            <w:lang w:val="en-US"/>
          </w:rPr>
          <w:t xml:space="preserve"> </w:t>
        </w:r>
      </w:ins>
      <w:del w:id="88" w:author="Fritzsche" w:date="2017-10-12T23:22:00Z">
        <w:r w:rsidR="00F96D81" w:rsidDel="00E7341E">
          <w:rPr>
            <w:rStyle w:val="CommentReference"/>
          </w:rPr>
          <w:commentReference w:id="85"/>
        </w:r>
      </w:del>
      <w:r w:rsidRPr="00EB3E9B">
        <w:rPr>
          <w:rFonts w:ascii="Times New Roman" w:hAnsi="Times New Roman" w:cs="Times New Roman"/>
          <w:sz w:val="24"/>
          <w:szCs w:val="24"/>
          <w:lang w:val="en-US"/>
        </w:rPr>
        <w:t>=0.82, SE=0.38, t =2.17, p=0.032) and years of education (</w:t>
      </w:r>
      <w:ins w:id="89" w:author="Fritzsche" w:date="2017-10-12T23:23:00Z">
        <w:r w:rsidR="00E7341E">
          <w:rPr>
            <w:rFonts w:ascii="Times New Roman" w:hAnsi="Times New Roman" w:cs="Times New Roman"/>
            <w:sz w:val="24"/>
            <w:szCs w:val="24"/>
            <w:lang w:val="en-US"/>
          </w:rPr>
          <w:t>β</w:t>
        </w:r>
      </w:ins>
      <w:del w:id="90" w:author="Fritzsche" w:date="2017-10-12T23:23:00Z">
        <w:r w:rsidRPr="00EB3E9B" w:rsidDel="00E7341E">
          <w:rPr>
            <w:rFonts w:ascii="Times New Roman" w:hAnsi="Times New Roman" w:cs="Times New Roman"/>
            <w:sz w:val="24"/>
            <w:szCs w:val="24"/>
            <w:lang w:val="en-US"/>
          </w:rPr>
          <w:delText></w:delText>
        </w:r>
      </w:del>
      <w:r w:rsidRPr="00EB3E9B">
        <w:rPr>
          <w:rFonts w:ascii="Times New Roman" w:hAnsi="Times New Roman" w:cs="Times New Roman"/>
          <w:sz w:val="24"/>
          <w:szCs w:val="24"/>
          <w:lang w:val="en-US"/>
        </w:rPr>
        <w:t xml:space="preserve">=- 0.96, SE=0.20, t =-4.75, p=0.0001).  Individuals who reported greater traumatic load (i.e., had suffered more traumatic events in their life), and with fewer years of </w:t>
      </w:r>
      <w:r w:rsidR="00F96D81" w:rsidRPr="00EB3E9B">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 xml:space="preserve">  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Gender, age, and perceived social support were not significant predictors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CC11F3F" w14:textId="74219EF2" w:rsidR="00EB3E9B" w:rsidRPr="00EB3E9B" w:rsidRDefault="00EB3E9B">
      <w:pPr>
        <w:pStyle w:val="NoSpacing"/>
        <w:spacing w:line="480" w:lineRule="auto"/>
        <w:ind w:firstLine="708"/>
        <w:rPr>
          <w:rFonts w:ascii="Times New Roman" w:hAnsi="Times New Roman" w:cs="Times New Roman"/>
          <w:b/>
          <w:sz w:val="24"/>
          <w:szCs w:val="24"/>
          <w:lang w:val="en-US"/>
        </w:rPr>
        <w:pPrChange w:id="91" w:author="Martin" w:date="2017-11-05T18:30:00Z">
          <w:pPr>
            <w:pStyle w:val="NoSpacing"/>
            <w:spacing w:line="480" w:lineRule="auto"/>
          </w:pPr>
        </w:pPrChange>
      </w:pPr>
      <w:r w:rsidRPr="00EB3E9B">
        <w:rPr>
          <w:rFonts w:ascii="Times New Roman" w:hAnsi="Times New Roman" w:cs="Times New Roman"/>
          <w:b/>
          <w:sz w:val="24"/>
          <w:szCs w:val="24"/>
          <w:lang w:val="en-US"/>
        </w:rPr>
        <w:t>Predicting PTSD</w:t>
      </w:r>
      <w:ins w:id="92" w:author="Martin" w:date="2017-11-05T18:30:00Z">
        <w:r w:rsidR="00A07FC4">
          <w:rPr>
            <w:rFonts w:ascii="Times New Roman" w:hAnsi="Times New Roman" w:cs="Times New Roman"/>
            <w:b/>
            <w:sz w:val="24"/>
            <w:szCs w:val="24"/>
            <w:lang w:val="en-US"/>
          </w:rPr>
          <w:t>.</w:t>
        </w:r>
      </w:ins>
    </w:p>
    <w:p w14:paraId="37D8712E"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PTSD symptomatology a month after the traumatic event, we found a strong positive Pearson correlation with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(r=0.49) and traumatic stress (r=0.49), a moderate positive correlation with traumatic load (r=0.32), a moderate negative correlation with perceived social support (-0.23), a moderate to weak negative association to education (-0.19), and a weak positive correlation with age (r=0.09). We found no significant differences between men (37.23) and women (40.97) in their report of PTSD symptomatology one month after a traumatic event (t = 0.83, </w:t>
      </w:r>
      <w:proofErr w:type="spellStart"/>
      <w:r w:rsidRPr="00EB3E9B">
        <w:rPr>
          <w:rFonts w:ascii="Times New Roman" w:hAnsi="Times New Roman" w:cs="Times New Roman"/>
          <w:sz w:val="24"/>
          <w:szCs w:val="24"/>
          <w:lang w:val="en-US"/>
        </w:rPr>
        <w:t>df</w:t>
      </w:r>
      <w:proofErr w:type="spellEnd"/>
      <w:r w:rsidRPr="00EB3E9B">
        <w:rPr>
          <w:rFonts w:ascii="Times New Roman" w:hAnsi="Times New Roman" w:cs="Times New Roman"/>
          <w:sz w:val="24"/>
          <w:szCs w:val="24"/>
          <w:lang w:val="en-US"/>
        </w:rPr>
        <w:t xml:space="preserve"> = 42.91, p-value = 0.41), and also no significant differences between the intervention group (36.57) and the psychoeducation control group (42.38; t = -1.36, </w:t>
      </w:r>
      <w:proofErr w:type="spellStart"/>
      <w:r w:rsidRPr="00EB3E9B">
        <w:rPr>
          <w:rFonts w:ascii="Times New Roman" w:hAnsi="Times New Roman" w:cs="Times New Roman"/>
          <w:sz w:val="24"/>
          <w:szCs w:val="24"/>
          <w:lang w:val="en-US"/>
        </w:rPr>
        <w:t>df</w:t>
      </w:r>
      <w:proofErr w:type="spellEnd"/>
      <w:r w:rsidRPr="00EB3E9B">
        <w:rPr>
          <w:rFonts w:ascii="Times New Roman" w:hAnsi="Times New Roman" w:cs="Times New Roman"/>
          <w:sz w:val="24"/>
          <w:szCs w:val="24"/>
          <w:lang w:val="en-US"/>
        </w:rPr>
        <w:t xml:space="preserve"> = 54.43, p-value = 0.18).</w:t>
      </w:r>
    </w:p>
    <w:p w14:paraId="057ABB85" w14:textId="1D22208D"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Through a multiple regression, we predicted the level of PTSD symptomatology individuals reported a month after a traumatic event </w:t>
      </w:r>
      <w:commentRangeStart w:id="93"/>
      <w:r w:rsidRPr="00EB3E9B">
        <w:rPr>
          <w:rFonts w:ascii="Times New Roman" w:hAnsi="Times New Roman" w:cs="Times New Roman"/>
          <w:sz w:val="24"/>
          <w:szCs w:val="24"/>
          <w:lang w:val="en-US"/>
        </w:rPr>
        <w:t xml:space="preserve">(see Table </w:t>
      </w:r>
      <w:del w:id="94" w:author="Fritzsche" w:date="2017-10-12T23:24:00Z">
        <w:r w:rsidRPr="00EB3E9B" w:rsidDel="00E7341E">
          <w:rPr>
            <w:rFonts w:ascii="Times New Roman" w:hAnsi="Times New Roman" w:cs="Times New Roman"/>
            <w:sz w:val="24"/>
            <w:szCs w:val="24"/>
            <w:lang w:val="en-US"/>
          </w:rPr>
          <w:delText>1</w:delText>
        </w:r>
      </w:del>
      <w:ins w:id="95" w:author="Fritzsche" w:date="2017-10-12T23:24:00Z">
        <w:r w:rsidR="00E7341E">
          <w:rPr>
            <w:rFonts w:ascii="Times New Roman" w:hAnsi="Times New Roman" w:cs="Times New Roman"/>
            <w:sz w:val="24"/>
            <w:szCs w:val="24"/>
            <w:lang w:val="en-US"/>
          </w:rPr>
          <w:t>2</w:t>
        </w:r>
      </w:ins>
      <w:r w:rsidRPr="00EB3E9B">
        <w:rPr>
          <w:rFonts w:ascii="Times New Roman" w:hAnsi="Times New Roman" w:cs="Times New Roman"/>
          <w:sz w:val="24"/>
          <w:szCs w:val="24"/>
          <w:lang w:val="en-US"/>
        </w:rPr>
        <w:t>)</w:t>
      </w:r>
      <w:commentRangeEnd w:id="93"/>
      <w:r w:rsidR="00714A94">
        <w:rPr>
          <w:rStyle w:val="CommentReference"/>
        </w:rPr>
        <w:commentReference w:id="93"/>
      </w:r>
      <w:r w:rsidRPr="00EB3E9B">
        <w:rPr>
          <w:rFonts w:ascii="Times New Roman" w:hAnsi="Times New Roman" w:cs="Times New Roman"/>
          <w:sz w:val="24"/>
          <w:szCs w:val="24"/>
          <w:lang w:val="en-US"/>
        </w:rPr>
        <w:t xml:space="preserve">. As hypothesized, controlling for the intervention and other relevant variables,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significantly predicted PTSD symptomatology (</w:t>
      </w:r>
      <w:ins w:id="96" w:author="Fritzsche" w:date="2017-10-12T23:23:00Z">
        <w:r w:rsidR="00E7341E">
          <w:rPr>
            <w:rFonts w:ascii="Times New Roman" w:hAnsi="Times New Roman" w:cs="Times New Roman"/>
            <w:sz w:val="24"/>
            <w:szCs w:val="24"/>
            <w:lang w:val="en-US"/>
          </w:rPr>
          <w:t>β</w:t>
        </w:r>
      </w:ins>
      <w:del w:id="97" w:author="Fritzsche" w:date="2017-10-12T23:23:00Z">
        <w:r w:rsidRPr="00EB3E9B" w:rsidDel="00E7341E">
          <w:rPr>
            <w:rFonts w:ascii="Times New Roman" w:hAnsi="Times New Roman" w:cs="Times New Roman"/>
            <w:sz w:val="24"/>
            <w:szCs w:val="24"/>
            <w:lang w:val="en-US"/>
          </w:rPr>
          <w:delText></w:delText>
        </w:r>
      </w:del>
      <w:r w:rsidRPr="00EB3E9B">
        <w:rPr>
          <w:rFonts w:ascii="Times New Roman" w:hAnsi="Times New Roman" w:cs="Times New Roman"/>
          <w:sz w:val="24"/>
          <w:szCs w:val="24"/>
          <w:lang w:val="en-US"/>
        </w:rPr>
        <w:t xml:space="preserve">=0.54, SE=0.19, t =2.65, p=0.0108). Individuals who </w:t>
      </w:r>
      <w:r w:rsidRPr="00EB3E9B">
        <w:rPr>
          <w:rFonts w:ascii="Times New Roman" w:hAnsi="Times New Roman" w:cs="Times New Roman"/>
          <w:sz w:val="24"/>
          <w:szCs w:val="24"/>
          <w:lang w:val="en-US"/>
        </w:rPr>
        <w:lastRenderedPageBreak/>
        <w:t>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48DBAE50" w:rsidR="00EB3E9B" w:rsidRPr="00EB3E9B" w:rsidRDefault="00EB3E9B">
      <w:pPr>
        <w:pStyle w:val="NoSpacing"/>
        <w:spacing w:line="480" w:lineRule="auto"/>
        <w:ind w:firstLine="708"/>
        <w:rPr>
          <w:rFonts w:ascii="Times New Roman" w:hAnsi="Times New Roman" w:cs="Times New Roman"/>
          <w:b/>
          <w:sz w:val="24"/>
          <w:szCs w:val="24"/>
          <w:lang w:val="en-US"/>
        </w:rPr>
        <w:pPrChange w:id="98" w:author="Martin" w:date="2017-11-05T18:31:00Z">
          <w:pPr>
            <w:pStyle w:val="NoSpacing"/>
            <w:spacing w:line="480" w:lineRule="auto"/>
          </w:pPr>
        </w:pPrChange>
      </w:pPr>
      <w:r w:rsidRPr="00EB3E9B">
        <w:rPr>
          <w:rFonts w:ascii="Times New Roman" w:hAnsi="Times New Roman" w:cs="Times New Roman"/>
          <w:b/>
          <w:sz w:val="24"/>
          <w:szCs w:val="24"/>
          <w:lang w:val="en-US"/>
        </w:rPr>
        <w:t>Mediation models</w:t>
      </w:r>
      <w:ins w:id="99" w:author="Martin" w:date="2017-11-05T18:31:00Z">
        <w:r w:rsidR="00A07FC4">
          <w:rPr>
            <w:rFonts w:ascii="Times New Roman" w:hAnsi="Times New Roman" w:cs="Times New Roman"/>
            <w:b/>
            <w:sz w:val="24"/>
            <w:szCs w:val="24"/>
            <w:lang w:val="en-US"/>
          </w:rPr>
          <w:t>.</w:t>
        </w:r>
      </w:ins>
    </w:p>
    <w:p w14:paraId="3EE00490" w14:textId="7F7D5341"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w:t>
      </w:r>
      <w:proofErr w:type="spellStart"/>
      <w:r w:rsidRPr="00EB3E9B">
        <w:rPr>
          <w:rFonts w:ascii="Times New Roman" w:hAnsi="Times New Roman" w:cs="Times New Roman"/>
          <w:sz w:val="24"/>
          <w:szCs w:val="24"/>
          <w:lang w:val="en-US"/>
        </w:rPr>
        <w:t>meditional</w:t>
      </w:r>
      <w:proofErr w:type="spellEnd"/>
      <w:r w:rsidRPr="00EB3E9B">
        <w:rPr>
          <w:rFonts w:ascii="Times New Roman" w:hAnsi="Times New Roman" w:cs="Times New Roman"/>
          <w:sz w:val="24"/>
          <w:szCs w:val="24"/>
          <w:lang w:val="en-US"/>
        </w:rPr>
        <w:t xml:space="preserve"> variables. Contrary to our hypothesis, dissociation was not a significant mediator between traumatic load and PTSD symptomatology (p=0.33; see Table 3). Also contrary to our hypothesis, education was not a significant mediator between traumatic load and PTSD symptomatology (p=0.33; see Table 4).</w:t>
      </w:r>
    </w:p>
    <w:p w14:paraId="331BE5D3" w14:textId="77777777" w:rsidR="00EB3E9B" w:rsidRDefault="00EB3E9B" w:rsidP="00EB3E9B">
      <w:pPr>
        <w:pStyle w:val="NoSpacing"/>
        <w:spacing w:line="480" w:lineRule="auto"/>
        <w:rPr>
          <w:rFonts w:ascii="Times New Roman" w:hAnsi="Times New Roman" w:cs="Times New Roman"/>
          <w:sz w:val="24"/>
          <w:szCs w:val="24"/>
          <w:lang w:val="en-US"/>
        </w:rPr>
      </w:pPr>
    </w:p>
    <w:p w14:paraId="504C9D81" w14:textId="77777777" w:rsidR="00EB3E9B" w:rsidRDefault="00EB3E9B" w:rsidP="00EB3E9B">
      <w:pPr>
        <w:pStyle w:val="NoSpacing"/>
        <w:spacing w:line="480" w:lineRule="auto"/>
        <w:rPr>
          <w:rFonts w:ascii="Times New Roman" w:hAnsi="Times New Roman" w:cs="Times New Roman"/>
          <w:sz w:val="24"/>
          <w:szCs w:val="24"/>
          <w:lang w:val="en-US"/>
        </w:rPr>
      </w:pPr>
    </w:p>
    <w:p w14:paraId="26432D24" w14:textId="77777777" w:rsidR="00EB3E9B" w:rsidRDefault="00EB3E9B" w:rsidP="00EB3E9B">
      <w:pPr>
        <w:pStyle w:val="NoSpacing"/>
        <w:spacing w:line="480" w:lineRule="auto"/>
        <w:rPr>
          <w:rFonts w:ascii="Times New Roman" w:hAnsi="Times New Roman" w:cs="Times New Roman"/>
          <w:sz w:val="24"/>
          <w:szCs w:val="24"/>
          <w:lang w:val="en-US"/>
        </w:rPr>
      </w:pPr>
    </w:p>
    <w:p w14:paraId="7A27784B" w14:textId="77777777" w:rsidR="00EB3E9B" w:rsidRDefault="00EB3E9B" w:rsidP="00EB3E9B">
      <w:pPr>
        <w:pStyle w:val="NoSpacing"/>
        <w:spacing w:line="480" w:lineRule="auto"/>
        <w:rPr>
          <w:rFonts w:ascii="Times New Roman" w:hAnsi="Times New Roman" w:cs="Times New Roman"/>
          <w:sz w:val="24"/>
          <w:szCs w:val="24"/>
          <w:lang w:val="en-US"/>
        </w:rPr>
      </w:pPr>
    </w:p>
    <w:p w14:paraId="573EDA9E" w14:textId="77777777" w:rsidR="00EB3E9B" w:rsidRDefault="00EB3E9B" w:rsidP="00EB3E9B">
      <w:pPr>
        <w:pStyle w:val="NoSpacing"/>
        <w:spacing w:line="480" w:lineRule="auto"/>
        <w:rPr>
          <w:rFonts w:ascii="Times New Roman" w:hAnsi="Times New Roman" w:cs="Times New Roman"/>
          <w:sz w:val="24"/>
          <w:szCs w:val="24"/>
          <w:lang w:val="en-US"/>
        </w:rPr>
      </w:pPr>
    </w:p>
    <w:p w14:paraId="576CEF9D" w14:textId="77777777" w:rsidR="002F7630" w:rsidRDefault="002F7630" w:rsidP="00EB3E9B">
      <w:pPr>
        <w:pStyle w:val="NoSpacing"/>
        <w:spacing w:line="480" w:lineRule="auto"/>
        <w:rPr>
          <w:rFonts w:ascii="Times New Roman" w:hAnsi="Times New Roman" w:cs="Times New Roman"/>
          <w:sz w:val="24"/>
          <w:szCs w:val="24"/>
          <w:lang w:val="en-US"/>
        </w:rPr>
      </w:pPr>
    </w:p>
    <w:p w14:paraId="09313F91" w14:textId="77777777" w:rsidR="002F7630" w:rsidRDefault="002F7630" w:rsidP="00EB3E9B">
      <w:pPr>
        <w:pStyle w:val="NoSpacing"/>
        <w:spacing w:line="480" w:lineRule="auto"/>
        <w:rPr>
          <w:rFonts w:ascii="Times New Roman" w:hAnsi="Times New Roman" w:cs="Times New Roman"/>
          <w:sz w:val="24"/>
          <w:szCs w:val="24"/>
          <w:lang w:val="en-US"/>
        </w:rPr>
      </w:pPr>
    </w:p>
    <w:p w14:paraId="416055DF" w14:textId="77777777" w:rsidR="002F7630" w:rsidRDefault="002F7630" w:rsidP="00EB3E9B">
      <w:pPr>
        <w:pStyle w:val="NoSpacing"/>
        <w:spacing w:line="480" w:lineRule="auto"/>
        <w:rPr>
          <w:rFonts w:ascii="Times New Roman" w:hAnsi="Times New Roman" w:cs="Times New Roman"/>
          <w:sz w:val="24"/>
          <w:szCs w:val="24"/>
          <w:lang w:val="en-US"/>
        </w:rPr>
      </w:pPr>
    </w:p>
    <w:p w14:paraId="27CB2EB2" w14:textId="77777777" w:rsidR="002F7630" w:rsidRDefault="002F7630" w:rsidP="00EB3E9B">
      <w:pPr>
        <w:pStyle w:val="NoSpacing"/>
        <w:spacing w:line="480" w:lineRule="auto"/>
        <w:rPr>
          <w:rFonts w:ascii="Times New Roman" w:hAnsi="Times New Roman" w:cs="Times New Roman"/>
          <w:sz w:val="24"/>
          <w:szCs w:val="24"/>
          <w:lang w:val="en-US"/>
        </w:rPr>
      </w:pPr>
    </w:p>
    <w:p w14:paraId="5683DCD6" w14:textId="77777777" w:rsidR="00EB3E9B" w:rsidRDefault="00EB3E9B" w:rsidP="00EB3E9B">
      <w:pPr>
        <w:pStyle w:val="NoSpacing"/>
        <w:spacing w:line="480" w:lineRule="auto"/>
        <w:rPr>
          <w:rFonts w:ascii="Times New Roman" w:hAnsi="Times New Roman" w:cs="Times New Roman"/>
          <w:sz w:val="24"/>
          <w:szCs w:val="24"/>
          <w:lang w:val="en-US"/>
        </w:rPr>
      </w:pPr>
    </w:p>
    <w:p w14:paraId="183852F0" w14:textId="77777777" w:rsidR="0056305B" w:rsidRDefault="0056305B" w:rsidP="00EB3E9B">
      <w:pPr>
        <w:pStyle w:val="NoSpacing"/>
        <w:spacing w:line="480" w:lineRule="auto"/>
        <w:rPr>
          <w:rFonts w:ascii="Times New Roman" w:hAnsi="Times New Roman" w:cs="Times New Roman"/>
          <w:sz w:val="24"/>
          <w:szCs w:val="24"/>
          <w:lang w:val="en-US"/>
        </w:rPr>
      </w:pPr>
    </w:p>
    <w:p w14:paraId="1BBBE31F" w14:textId="77777777" w:rsidR="00EB3E9B" w:rsidRDefault="00EB3E9B" w:rsidP="00EB3E9B">
      <w:pPr>
        <w:pStyle w:val="NoSpacing"/>
        <w:spacing w:line="480" w:lineRule="auto"/>
        <w:rPr>
          <w:rFonts w:ascii="Times New Roman" w:hAnsi="Times New Roman" w:cs="Times New Roman"/>
          <w:sz w:val="24"/>
          <w:szCs w:val="24"/>
          <w:lang w:val="en-US"/>
        </w:rPr>
      </w:pPr>
    </w:p>
    <w:p w14:paraId="665E3589" w14:textId="77777777" w:rsidR="00EB3E9B" w:rsidRDefault="00EB3E9B" w:rsidP="00EB3E9B">
      <w:pPr>
        <w:pStyle w:val="NoSpacing"/>
        <w:spacing w:line="480" w:lineRule="auto"/>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Discussion</w:t>
      </w:r>
    </w:p>
    <w:p w14:paraId="4738BD9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With a medical sample of adults who attended the ER after experiencing or witnessing a traumatic event, we assessed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in the development of PTSD. In order to do this, we predicted which subjects would develop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assessed the role of dissociation as a predictor of PTSD symptomatology; and tested mediational models with dissociation mediating between traumatic load, and education, and PTSD symptomatology.</w:t>
      </w:r>
    </w:p>
    <w:p w14:paraId="66CDDDC9"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Almost half (45.61%) of individuals who had suffered a traumatic event met criteria for PTSD a month later. This seems to be high, considering that previous literature reports that only a minority of those who experience a trauma will develop long-term emotional sequelae such as PTSD (Cova, Rincon, </w:t>
      </w:r>
      <w:proofErr w:type="spellStart"/>
      <w:r w:rsidRPr="00EB3E9B">
        <w:rPr>
          <w:rFonts w:ascii="Times New Roman" w:hAnsi="Times New Roman" w:cs="Times New Roman"/>
          <w:sz w:val="24"/>
          <w:szCs w:val="24"/>
          <w:lang w:val="en-US"/>
        </w:rPr>
        <w:t>Grandón</w:t>
      </w:r>
      <w:proofErr w:type="spellEnd"/>
      <w:r w:rsidRPr="00EB3E9B">
        <w:rPr>
          <w:rFonts w:ascii="Times New Roman" w:hAnsi="Times New Roman" w:cs="Times New Roman"/>
          <w:sz w:val="24"/>
          <w:szCs w:val="24"/>
          <w:lang w:val="en-US"/>
        </w:rPr>
        <w:t xml:space="preserve">, &amp; Vicente, 2011). This percentage is particularly high considering that our sample excluded individuals who could not participate in the study due to the severity of their physical condition or who were receiving mental health treatment. </w:t>
      </w:r>
    </w:p>
    <w:p w14:paraId="02C24E00" w14:textId="5E8BDEB6"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 can be understood considering van der </w:t>
      </w:r>
      <w:proofErr w:type="spellStart"/>
      <w:r w:rsidRPr="00EB3E9B">
        <w:rPr>
          <w:rFonts w:ascii="Times New Roman" w:hAnsi="Times New Roman" w:cs="Times New Roman"/>
          <w:sz w:val="24"/>
          <w:szCs w:val="24"/>
          <w:lang w:val="en-US"/>
        </w:rPr>
        <w:t>Kolk’s</w:t>
      </w:r>
      <w:proofErr w:type="spellEnd"/>
      <w:r w:rsidRPr="00EB3E9B">
        <w:rPr>
          <w:rFonts w:ascii="Times New Roman" w:hAnsi="Times New Roman" w:cs="Times New Roman"/>
          <w:sz w:val="24"/>
          <w:szCs w:val="24"/>
          <w:lang w:val="en-US"/>
        </w:rPr>
        <w:t xml:space="preserve"> (1996; 2014) theory. According to this author, when an individual dissociates during a traumatic event, emotional and sensorial aspects of the experiences are split off from normal consciousness and cannot be normally integrated and stored in memory. Then this split of aspe</w:t>
      </w:r>
      <w:r w:rsidR="00714A94">
        <w:rPr>
          <w:rFonts w:ascii="Times New Roman" w:hAnsi="Times New Roman" w:cs="Times New Roman"/>
          <w:sz w:val="24"/>
          <w:szCs w:val="24"/>
          <w:lang w:val="en-US"/>
        </w:rPr>
        <w:t>cts intrudes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Also as hypothesized, individuals who had suffered more traumatic events in their life, 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Dutra, Bureau, Holmes, &amp; </w:t>
      </w:r>
      <w:proofErr w:type="spellStart"/>
      <w:r w:rsidRPr="00EB3E9B">
        <w:rPr>
          <w:rFonts w:ascii="Times New Roman" w:hAnsi="Times New Roman" w:cs="Times New Roman"/>
          <w:sz w:val="24"/>
          <w:szCs w:val="24"/>
          <w:lang w:val="en-US"/>
        </w:rPr>
        <w:t>Lyubchik</w:t>
      </w:r>
      <w:proofErr w:type="spellEnd"/>
      <w:r w:rsidRPr="00EB3E9B">
        <w:rPr>
          <w:rFonts w:ascii="Times New Roman" w:hAnsi="Times New Roman" w:cs="Times New Roman"/>
          <w:sz w:val="24"/>
          <w:szCs w:val="24"/>
          <w:lang w:val="en-US"/>
        </w:rPr>
        <w:t xml:space="preserve">, 2009). </w:t>
      </w:r>
    </w:p>
    <w:p w14:paraId="22ACB0E6" w14:textId="168D201C"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We also found that education was a protective factor, with persons with more years of education being less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with a recent review (McKinnon, Boyd, </w:t>
      </w:r>
      <w:proofErr w:type="spellStart"/>
      <w:r w:rsidRPr="00EB3E9B">
        <w:rPr>
          <w:rFonts w:ascii="Times New Roman" w:hAnsi="Times New Roman" w:cs="Times New Roman"/>
          <w:sz w:val="24"/>
          <w:szCs w:val="24"/>
          <w:lang w:val="en-US"/>
        </w:rPr>
        <w:t>Frewen</w:t>
      </w:r>
      <w:proofErr w:type="spellEnd"/>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Lanius</w:t>
      </w:r>
      <w:proofErr w:type="spellEnd"/>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Jetly</w:t>
      </w:r>
      <w:proofErr w:type="spellEnd"/>
      <w:r w:rsidRPr="00EB3E9B">
        <w:rPr>
          <w:rFonts w:ascii="Times New Roman" w:hAnsi="Times New Roman" w:cs="Times New Roman"/>
          <w:sz w:val="24"/>
          <w:szCs w:val="24"/>
          <w:lang w:val="en-US"/>
        </w:rPr>
        <w:t xml:space="preserve">, Richardson, &amp; </w:t>
      </w:r>
      <w:proofErr w:type="spellStart"/>
      <w:r w:rsidRPr="00EB3E9B">
        <w:rPr>
          <w:rFonts w:ascii="Times New Roman" w:hAnsi="Times New Roman" w:cs="Times New Roman"/>
          <w:sz w:val="24"/>
          <w:szCs w:val="24"/>
          <w:lang w:val="en-US"/>
        </w:rPr>
        <w:t>Lanius</w:t>
      </w:r>
      <w:proofErr w:type="spellEnd"/>
      <w:r w:rsidRPr="00EB3E9B">
        <w:rPr>
          <w:rFonts w:ascii="Times New Roman" w:hAnsi="Times New Roman" w:cs="Times New Roman"/>
          <w:sz w:val="24"/>
          <w:szCs w:val="24"/>
          <w:lang w:val="en-US"/>
        </w:rPr>
        <w:t xml:space="preserve">, 2016) in which the authors report that most, though not all, of the scientific evidence supports the relation 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Moreover, years of education are known to be highly correlated with income. Thus, part of the impact of the predictive power that education has on how much a person experiences </w:t>
      </w:r>
      <w:proofErr w:type="spellStart"/>
      <w:r w:rsidRPr="00EB3E9B">
        <w:rPr>
          <w:rFonts w:ascii="Times New Roman" w:hAnsi="Times New Roman" w:cs="Times New Roman"/>
          <w:sz w:val="24"/>
          <w:szCs w:val="24"/>
          <w:lang w:val="en-US"/>
        </w:rPr>
        <w:lastRenderedPageBreak/>
        <w:t>peritraumatic</w:t>
      </w:r>
      <w:proofErr w:type="spellEnd"/>
      <w:r w:rsidRPr="00EB3E9B">
        <w:rPr>
          <w:rFonts w:ascii="Times New Roman" w:hAnsi="Times New Roman" w:cs="Times New Roman"/>
          <w:sz w:val="24"/>
          <w:szCs w:val="24"/>
          <w:lang w:val="en-US"/>
        </w:rPr>
        <w:t xml:space="preserve"> dissociation may be explained by the fact that there is an observed association between education and mental health (Halpern-Manners, Schnabel, Hernandez, </w:t>
      </w:r>
      <w:proofErr w:type="spellStart"/>
      <w:r w:rsidRPr="00EB3E9B">
        <w:rPr>
          <w:rFonts w:ascii="Times New Roman" w:hAnsi="Times New Roman" w:cs="Times New Roman"/>
          <w:sz w:val="24"/>
          <w:szCs w:val="24"/>
          <w:lang w:val="en-US"/>
        </w:rPr>
        <w:t>Silberg</w:t>
      </w:r>
      <w:proofErr w:type="spellEnd"/>
      <w:r w:rsidRPr="00EB3E9B">
        <w:rPr>
          <w:rFonts w:ascii="Times New Roman" w:hAnsi="Times New Roman" w:cs="Times New Roman"/>
          <w:sz w:val="24"/>
          <w:szCs w:val="24"/>
          <w:lang w:val="en-US"/>
        </w:rPr>
        <w:t>, &amp; Eaves, 2016). 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Contrary to previous findings (Brewin et al., 2000; Ozer et al., 2003), we did not find that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age, sex, and perceived social support. A plausible explanation for the finding that perceived social support was not a significant predictor is the fact 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w:t>
      </w:r>
      <w:r w:rsidRPr="00EB3E9B">
        <w:rPr>
          <w:rFonts w:ascii="Times New Roman" w:hAnsi="Times New Roman" w:cs="Times New Roman"/>
          <w:sz w:val="24"/>
          <w:szCs w:val="24"/>
          <w:lang w:val="en-US"/>
        </w:rPr>
        <w:lastRenderedPageBreak/>
        <w:t xml:space="preserve">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 for psychiatric conditions, and those who suffered intentional trauma. Thus, it is not possible to know if our findings generalize to those populations. Finally, all our measures were self-report, which limits the quality of the assessments.</w:t>
      </w:r>
    </w:p>
    <w:p w14:paraId="5E80F188"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3BED476" w14:textId="3B5B38F2"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 xml:space="preserve">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w:t>
      </w:r>
      <w:r w:rsidRPr="00EB3E9B">
        <w:rPr>
          <w:rFonts w:ascii="Times New Roman" w:hAnsi="Times New Roman" w:cs="Times New Roman"/>
          <w:sz w:val="24"/>
          <w:szCs w:val="24"/>
          <w:lang w:val="en-US"/>
        </w:rPr>
        <w:lastRenderedPageBreak/>
        <w:t xml:space="preserve">educated and present a history of past traumas. Once individuals who presented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have been detected, we suggest prioritizing support and treatment options for them in order to help prevent, or diminish, the appearance of PTSD symptomatology.</w:t>
      </w:r>
    </w:p>
    <w:p w14:paraId="1AE9757B"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94CB585"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EDC6DE1"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9704447"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2F8351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7191F93"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9DD260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4092D18"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F13B4E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210E5A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D48082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F6E503C"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608D5E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3D27A6F" w14:textId="77777777" w:rsidR="0056305B" w:rsidRDefault="0056305B" w:rsidP="00EB3E9B">
      <w:pPr>
        <w:pStyle w:val="NoSpacing"/>
        <w:spacing w:line="480" w:lineRule="auto"/>
        <w:ind w:firstLine="708"/>
        <w:rPr>
          <w:rFonts w:ascii="Times New Roman" w:hAnsi="Times New Roman" w:cs="Times New Roman"/>
          <w:sz w:val="24"/>
          <w:szCs w:val="24"/>
          <w:lang w:val="en-US"/>
        </w:rPr>
      </w:pPr>
    </w:p>
    <w:p w14:paraId="7CAFC578" w14:textId="77777777" w:rsidR="0056305B" w:rsidRDefault="0056305B" w:rsidP="00EB3E9B">
      <w:pPr>
        <w:pStyle w:val="NoSpacing"/>
        <w:spacing w:line="480" w:lineRule="auto"/>
        <w:ind w:firstLine="708"/>
        <w:rPr>
          <w:rFonts w:ascii="Times New Roman" w:hAnsi="Times New Roman" w:cs="Times New Roman"/>
          <w:sz w:val="24"/>
          <w:szCs w:val="24"/>
          <w:lang w:val="en-US"/>
        </w:rPr>
      </w:pPr>
    </w:p>
    <w:p w14:paraId="7C01E889"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042BAC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16A59C9A" w14:textId="77777777" w:rsidR="00EB3E9B" w:rsidRDefault="00EB3E9B" w:rsidP="0056305B">
      <w:pPr>
        <w:pStyle w:val="NoSpacing"/>
        <w:spacing w:line="480" w:lineRule="auto"/>
        <w:rPr>
          <w:rFonts w:ascii="Times New Roman" w:hAnsi="Times New Roman" w:cs="Times New Roman"/>
          <w:sz w:val="24"/>
          <w:szCs w:val="24"/>
          <w:lang w:val="en-US"/>
        </w:rPr>
      </w:pPr>
    </w:p>
    <w:p w14:paraId="15D1E65C" w14:textId="77777777" w:rsidR="0056305B" w:rsidRDefault="0056305B" w:rsidP="0056305B">
      <w:pPr>
        <w:pStyle w:val="NoSpacing"/>
        <w:spacing w:line="480" w:lineRule="auto"/>
        <w:rPr>
          <w:rFonts w:ascii="Times New Roman" w:hAnsi="Times New Roman" w:cs="Times New Roman"/>
          <w:sz w:val="24"/>
          <w:szCs w:val="24"/>
          <w:lang w:val="en-US"/>
        </w:rPr>
      </w:pPr>
    </w:p>
    <w:p w14:paraId="6A7573F1"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36EDE700" w14:textId="77777777" w:rsidR="00EB3E9B" w:rsidRPr="00EB3E9B" w:rsidRDefault="00EB3E9B" w:rsidP="00EB3E9B">
      <w:pPr>
        <w:pStyle w:val="NoSpacing"/>
        <w:spacing w:line="480" w:lineRule="auto"/>
        <w:ind w:firstLine="708"/>
        <w:jc w:val="center"/>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References</w:t>
      </w:r>
    </w:p>
    <w:p w14:paraId="5FC3CDE7" w14:textId="77777777" w:rsidR="00EB3E9B" w:rsidRDefault="00EB3E9B" w:rsidP="00EB3E9B">
      <w:pPr>
        <w:pStyle w:val="NoSpacing"/>
        <w:spacing w:line="480" w:lineRule="auto"/>
        <w:ind w:firstLine="708"/>
        <w:rPr>
          <w:ins w:id="100" w:author="Martin" w:date="2017-11-05T20:00:00Z"/>
          <w:rFonts w:ascii="Times New Roman" w:hAnsi="Times New Roman" w:cs="Times New Roman"/>
          <w:sz w:val="24"/>
          <w:szCs w:val="24"/>
          <w:lang w:val="en-US"/>
        </w:rPr>
      </w:pPr>
      <w:r w:rsidRPr="00EB3E9B">
        <w:rPr>
          <w:rFonts w:ascii="Times New Roman" w:hAnsi="Times New Roman" w:cs="Times New Roman"/>
          <w:sz w:val="24"/>
          <w:szCs w:val="24"/>
          <w:lang w:val="en-US"/>
        </w:rPr>
        <w:t>American Psychiatric Association. (2013). Diagnostic and statistical manual of mental disorders (5t</w:t>
      </w:r>
      <w:r>
        <w:rPr>
          <w:rFonts w:ascii="Times New Roman" w:hAnsi="Times New Roman" w:cs="Times New Roman"/>
          <w:sz w:val="24"/>
          <w:szCs w:val="24"/>
          <w:lang w:val="en-US"/>
        </w:rPr>
        <w:t>h ed.). Washington, DC: Author.</w:t>
      </w:r>
    </w:p>
    <w:p w14:paraId="77D3BCF1" w14:textId="5733C054" w:rsidR="00F8100D" w:rsidRPr="00EB3E9B" w:rsidRDefault="00F8100D" w:rsidP="00EB3E9B">
      <w:pPr>
        <w:pStyle w:val="NoSpacing"/>
        <w:spacing w:line="480" w:lineRule="auto"/>
        <w:ind w:firstLine="708"/>
        <w:rPr>
          <w:rFonts w:ascii="Times New Roman" w:hAnsi="Times New Roman" w:cs="Times New Roman"/>
          <w:sz w:val="24"/>
          <w:szCs w:val="24"/>
          <w:lang w:val="en-US"/>
        </w:rPr>
      </w:pPr>
      <w:ins w:id="101" w:author="Martin" w:date="2017-11-05T20:00:00Z">
        <w:r w:rsidRPr="00F8100D">
          <w:rPr>
            <w:rFonts w:ascii="Times New Roman" w:hAnsi="Times New Roman" w:cs="Times New Roman"/>
            <w:sz w:val="24"/>
            <w:szCs w:val="24"/>
            <w:rPrChange w:id="102" w:author="Martin" w:date="2017-11-05T20:00:00Z">
              <w:rPr>
                <w:rFonts w:ascii="Times New Roman" w:hAnsi="Times New Roman" w:cs="Times New Roman"/>
                <w:sz w:val="24"/>
                <w:szCs w:val="24"/>
                <w:lang w:val="en-US"/>
              </w:rPr>
            </w:rPrChange>
          </w:rPr>
          <w:t xml:space="preserve">Auxéméry, Y. (2012). L’état de stress post-traumatique comme conséquence de l’interaction entre une susceptibilité génétique individuelle, un évènement traumatogène et un contexte social. </w:t>
        </w:r>
        <w:proofErr w:type="spellStart"/>
        <w:r w:rsidRPr="00F8100D">
          <w:rPr>
            <w:rFonts w:ascii="Times New Roman" w:hAnsi="Times New Roman" w:cs="Times New Roman"/>
            <w:sz w:val="24"/>
            <w:szCs w:val="24"/>
            <w:lang w:val="en-US"/>
          </w:rPr>
          <w:t>L'Encéphale</w:t>
        </w:r>
        <w:proofErr w:type="spellEnd"/>
        <w:r w:rsidRPr="00F8100D">
          <w:rPr>
            <w:rFonts w:ascii="Times New Roman" w:hAnsi="Times New Roman" w:cs="Times New Roman"/>
            <w:sz w:val="24"/>
            <w:szCs w:val="24"/>
            <w:lang w:val="en-US"/>
          </w:rPr>
          <w:t>, 38(5), pp.373-380.</w:t>
        </w:r>
      </w:ins>
    </w:p>
    <w:p w14:paraId="75BF0E20" w14:textId="77777777" w:rsidR="00EB3E9B" w:rsidRDefault="00EB3E9B" w:rsidP="00EB3E9B">
      <w:pPr>
        <w:pStyle w:val="NoSpacing"/>
        <w:spacing w:line="480" w:lineRule="auto"/>
        <w:ind w:firstLine="708"/>
        <w:rPr>
          <w:ins w:id="103" w:author="Martin" w:date="2017-11-05T17:42:00Z"/>
          <w:rFonts w:ascii="Times New Roman" w:hAnsi="Times New Roman" w:cs="Times New Roman"/>
          <w:sz w:val="24"/>
          <w:szCs w:val="24"/>
          <w:lang w:val="en-US"/>
        </w:rPr>
      </w:pPr>
      <w:r w:rsidRPr="00EB3E9B">
        <w:rPr>
          <w:rFonts w:ascii="Times New Roman" w:hAnsi="Times New Roman" w:cs="Times New Roman"/>
          <w:sz w:val="24"/>
          <w:szCs w:val="24"/>
          <w:lang w:val="en-US"/>
        </w:rPr>
        <w:t>Bernstein, E. M., &amp; Putnam, F. W. (1986). Development, reliability, and validity of a dissociation scale. The Journal of nervous and me</w:t>
      </w:r>
      <w:r>
        <w:rPr>
          <w:rFonts w:ascii="Times New Roman" w:hAnsi="Times New Roman" w:cs="Times New Roman"/>
          <w:sz w:val="24"/>
          <w:szCs w:val="24"/>
          <w:lang w:val="en-US"/>
        </w:rPr>
        <w:t>ntal disease, 174(12), 727-735.</w:t>
      </w:r>
    </w:p>
    <w:p w14:paraId="3DAB1F0D" w14:textId="0E2A3E7C" w:rsidR="00D55ADD" w:rsidRPr="00EB3E9B" w:rsidRDefault="00D55ADD" w:rsidP="00EB3E9B">
      <w:pPr>
        <w:pStyle w:val="NoSpacing"/>
        <w:spacing w:line="480" w:lineRule="auto"/>
        <w:ind w:firstLine="708"/>
        <w:rPr>
          <w:rFonts w:ascii="Times New Roman" w:hAnsi="Times New Roman" w:cs="Times New Roman"/>
          <w:sz w:val="24"/>
          <w:szCs w:val="24"/>
          <w:lang w:val="en-US"/>
        </w:rPr>
      </w:pPr>
      <w:proofErr w:type="spellStart"/>
      <w:ins w:id="104" w:author="Martin" w:date="2017-11-05T17:42:00Z">
        <w:r w:rsidRPr="00D55ADD">
          <w:rPr>
            <w:rFonts w:ascii="Times New Roman" w:hAnsi="Times New Roman" w:cs="Times New Roman"/>
            <w:sz w:val="24"/>
            <w:szCs w:val="24"/>
            <w:lang w:val="en-US"/>
          </w:rPr>
          <w:t>Birmes</w:t>
        </w:r>
        <w:proofErr w:type="spellEnd"/>
        <w:r w:rsidRPr="00D55ADD">
          <w:rPr>
            <w:rFonts w:ascii="Times New Roman" w:hAnsi="Times New Roman" w:cs="Times New Roman"/>
            <w:sz w:val="24"/>
            <w:szCs w:val="24"/>
            <w:lang w:val="en-US"/>
          </w:rPr>
          <w:t xml:space="preserve">, P., Brunet, A., Benoit, M., Defer, S., Hatton, L., </w:t>
        </w:r>
        <w:proofErr w:type="spellStart"/>
        <w:r w:rsidRPr="00D55ADD">
          <w:rPr>
            <w:rFonts w:ascii="Times New Roman" w:hAnsi="Times New Roman" w:cs="Times New Roman"/>
            <w:sz w:val="24"/>
            <w:szCs w:val="24"/>
            <w:lang w:val="en-US"/>
          </w:rPr>
          <w:t>Sztulman</w:t>
        </w:r>
        <w:proofErr w:type="spellEnd"/>
        <w:r w:rsidRPr="00D55ADD">
          <w:rPr>
            <w:rFonts w:ascii="Times New Roman" w:hAnsi="Times New Roman" w:cs="Times New Roman"/>
            <w:sz w:val="24"/>
            <w:szCs w:val="24"/>
            <w:lang w:val="en-US"/>
          </w:rPr>
          <w:t xml:space="preserve">, H. and Schmitt, L. (2005). Validation of the </w:t>
        </w:r>
        <w:proofErr w:type="spellStart"/>
        <w:r w:rsidRPr="00D55ADD">
          <w:rPr>
            <w:rFonts w:ascii="Times New Roman" w:hAnsi="Times New Roman" w:cs="Times New Roman"/>
            <w:sz w:val="24"/>
            <w:szCs w:val="24"/>
            <w:lang w:val="en-US"/>
          </w:rPr>
          <w:t>Peritraumatic</w:t>
        </w:r>
        <w:proofErr w:type="spellEnd"/>
        <w:r w:rsidRPr="00D55ADD">
          <w:rPr>
            <w:rFonts w:ascii="Times New Roman" w:hAnsi="Times New Roman" w:cs="Times New Roman"/>
            <w:sz w:val="24"/>
            <w:szCs w:val="24"/>
            <w:lang w:val="en-US"/>
          </w:rPr>
          <w:t xml:space="preserve"> Dissociative Experiences Questionnaire self-report version in two samples of French-speaking individuals exposed to trauma. European Psychiatry, 20(2), pp.145-151.</w:t>
        </w:r>
      </w:ins>
    </w:p>
    <w:p w14:paraId="3D8DE174"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Birmes</w:t>
      </w:r>
      <w:proofErr w:type="spellEnd"/>
      <w:r w:rsidRPr="00EB3E9B">
        <w:rPr>
          <w:rFonts w:ascii="Times New Roman" w:hAnsi="Times New Roman" w:cs="Times New Roman"/>
          <w:sz w:val="24"/>
          <w:szCs w:val="24"/>
          <w:lang w:val="en-US"/>
        </w:rPr>
        <w:t xml:space="preserve">, P., Brunet, A., Carreras, D., </w:t>
      </w:r>
      <w:proofErr w:type="spellStart"/>
      <w:r w:rsidRPr="00EB3E9B">
        <w:rPr>
          <w:rFonts w:ascii="Times New Roman" w:hAnsi="Times New Roman" w:cs="Times New Roman"/>
          <w:sz w:val="24"/>
          <w:szCs w:val="24"/>
          <w:lang w:val="en-US"/>
        </w:rPr>
        <w:t>Ducassé</w:t>
      </w:r>
      <w:proofErr w:type="spellEnd"/>
      <w:r w:rsidRPr="00EB3E9B">
        <w:rPr>
          <w:rFonts w:ascii="Times New Roman" w:hAnsi="Times New Roman" w:cs="Times New Roman"/>
          <w:sz w:val="24"/>
          <w:szCs w:val="24"/>
          <w:lang w:val="en-US"/>
        </w:rPr>
        <w:t xml:space="preserve">, J. L., </w:t>
      </w:r>
      <w:proofErr w:type="spellStart"/>
      <w:r w:rsidRPr="00EB3E9B">
        <w:rPr>
          <w:rFonts w:ascii="Times New Roman" w:hAnsi="Times New Roman" w:cs="Times New Roman"/>
          <w:sz w:val="24"/>
          <w:szCs w:val="24"/>
          <w:lang w:val="en-US"/>
        </w:rPr>
        <w:t>Charlet</w:t>
      </w:r>
      <w:proofErr w:type="spellEnd"/>
      <w:r w:rsidRPr="00EB3E9B">
        <w:rPr>
          <w:rFonts w:ascii="Times New Roman" w:hAnsi="Times New Roman" w:cs="Times New Roman"/>
          <w:sz w:val="24"/>
          <w:szCs w:val="24"/>
          <w:lang w:val="en-US"/>
        </w:rPr>
        <w:t xml:space="preserve">, J. P., </w:t>
      </w:r>
      <w:proofErr w:type="spellStart"/>
      <w:r w:rsidRPr="00EB3E9B">
        <w:rPr>
          <w:rFonts w:ascii="Times New Roman" w:hAnsi="Times New Roman" w:cs="Times New Roman"/>
          <w:sz w:val="24"/>
          <w:szCs w:val="24"/>
          <w:lang w:val="en-US"/>
        </w:rPr>
        <w:t>Lauque</w:t>
      </w:r>
      <w:proofErr w:type="spellEnd"/>
      <w:r w:rsidRPr="00EB3E9B">
        <w:rPr>
          <w:rFonts w:ascii="Times New Roman" w:hAnsi="Times New Roman" w:cs="Times New Roman"/>
          <w:sz w:val="24"/>
          <w:szCs w:val="24"/>
          <w:lang w:val="en-US"/>
        </w:rPr>
        <w:t xml:space="preserve">, D., ... &amp; Schmitt, L. (2003). The predictive power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and acute stress symptoms for posttraumatic stress symptoms: a three-month prospective study. American Journal of</w:t>
      </w:r>
      <w:r>
        <w:rPr>
          <w:rFonts w:ascii="Times New Roman" w:hAnsi="Times New Roman" w:cs="Times New Roman"/>
          <w:sz w:val="24"/>
          <w:szCs w:val="24"/>
          <w:lang w:val="en-US"/>
        </w:rPr>
        <w:t xml:space="preserve"> Psychiatry, 160(7), 1337-1339.</w:t>
      </w:r>
    </w:p>
    <w:p w14:paraId="070EF47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Breslau, N. (2001). The epidemiology of posttraumatic stress disorder: What is the extent of the problem? The Journal of Clinical </w:t>
      </w:r>
      <w:r>
        <w:rPr>
          <w:rFonts w:ascii="Times New Roman" w:hAnsi="Times New Roman" w:cs="Times New Roman"/>
          <w:sz w:val="24"/>
          <w:szCs w:val="24"/>
          <w:lang w:val="en-US"/>
        </w:rPr>
        <w:t xml:space="preserve">Psychiatry, 62 </w:t>
      </w:r>
      <w:proofErr w:type="spellStart"/>
      <w:r>
        <w:rPr>
          <w:rFonts w:ascii="Times New Roman" w:hAnsi="Times New Roman" w:cs="Times New Roman"/>
          <w:sz w:val="24"/>
          <w:szCs w:val="24"/>
          <w:lang w:val="en-US"/>
        </w:rPr>
        <w:t>Suppl</w:t>
      </w:r>
      <w:proofErr w:type="spellEnd"/>
      <w:r>
        <w:rPr>
          <w:rFonts w:ascii="Times New Roman" w:hAnsi="Times New Roman" w:cs="Times New Roman"/>
          <w:sz w:val="24"/>
          <w:szCs w:val="24"/>
          <w:lang w:val="en-US"/>
        </w:rPr>
        <w:t xml:space="preserve"> 17, 16-22.</w:t>
      </w:r>
    </w:p>
    <w:p w14:paraId="63C60E9D" w14:textId="77777777" w:rsidR="00EB3E9B" w:rsidRDefault="00EB3E9B" w:rsidP="00EB3E9B">
      <w:pPr>
        <w:pStyle w:val="NoSpacing"/>
        <w:spacing w:line="480" w:lineRule="auto"/>
        <w:ind w:firstLine="708"/>
        <w:rPr>
          <w:ins w:id="105" w:author="Martin" w:date="2017-11-05T18:03:00Z"/>
          <w:rFonts w:ascii="Times New Roman" w:hAnsi="Times New Roman" w:cs="Times New Roman"/>
          <w:sz w:val="24"/>
          <w:szCs w:val="24"/>
          <w:lang w:val="en-US"/>
        </w:rPr>
      </w:pPr>
      <w:r w:rsidRPr="00EB3E9B">
        <w:rPr>
          <w:rFonts w:ascii="Times New Roman" w:hAnsi="Times New Roman" w:cs="Times New Roman"/>
          <w:sz w:val="24"/>
          <w:szCs w:val="24"/>
          <w:lang w:val="en-US"/>
        </w:rPr>
        <w:t>Brewin, C. R., Andrews, B., &amp; Valentine, J. D. (2000). Meta-analysis of risk factors for posttraumatic stress disorder in trauma-exposed adults. J Consu</w:t>
      </w:r>
      <w:r>
        <w:rPr>
          <w:rFonts w:ascii="Times New Roman" w:hAnsi="Times New Roman" w:cs="Times New Roman"/>
          <w:sz w:val="24"/>
          <w:szCs w:val="24"/>
          <w:lang w:val="en-US"/>
        </w:rPr>
        <w:t xml:space="preserve">lt </w:t>
      </w:r>
      <w:proofErr w:type="spellStart"/>
      <w:r>
        <w:rPr>
          <w:rFonts w:ascii="Times New Roman" w:hAnsi="Times New Roman" w:cs="Times New Roman"/>
          <w:sz w:val="24"/>
          <w:szCs w:val="24"/>
          <w:lang w:val="en-US"/>
        </w:rPr>
        <w:t>Clin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Psychol</w:t>
      </w:r>
      <w:proofErr w:type="spellEnd"/>
      <w:r>
        <w:rPr>
          <w:rFonts w:ascii="Times New Roman" w:hAnsi="Times New Roman" w:cs="Times New Roman"/>
          <w:sz w:val="24"/>
          <w:szCs w:val="24"/>
          <w:lang w:val="en-US"/>
        </w:rPr>
        <w:t>, 68(5), 748–66.</w:t>
      </w:r>
    </w:p>
    <w:p w14:paraId="474BAC4D" w14:textId="4D97B0A5" w:rsidR="005E7DF7" w:rsidRDefault="005E7DF7" w:rsidP="00EB3E9B">
      <w:pPr>
        <w:pStyle w:val="NoSpacing"/>
        <w:spacing w:line="480" w:lineRule="auto"/>
        <w:ind w:firstLine="708"/>
        <w:rPr>
          <w:ins w:id="106" w:author="Martin" w:date="2017-11-05T17:19:00Z"/>
          <w:rFonts w:ascii="Times New Roman" w:hAnsi="Times New Roman" w:cs="Times New Roman"/>
          <w:sz w:val="24"/>
          <w:szCs w:val="24"/>
          <w:lang w:val="en-US"/>
        </w:rPr>
      </w:pPr>
      <w:ins w:id="107" w:author="Martin" w:date="2017-11-05T18:03:00Z">
        <w:r w:rsidRPr="005E7DF7">
          <w:rPr>
            <w:rFonts w:ascii="Times New Roman" w:hAnsi="Times New Roman" w:cs="Times New Roman"/>
            <w:sz w:val="24"/>
            <w:szCs w:val="24"/>
            <w:lang w:val="en-US"/>
          </w:rPr>
          <w:t xml:space="preserve">Brunet, A., Weiss, D., Metzler, T., Best, S., </w:t>
        </w:r>
        <w:proofErr w:type="spellStart"/>
        <w:r w:rsidRPr="005E7DF7">
          <w:rPr>
            <w:rFonts w:ascii="Times New Roman" w:hAnsi="Times New Roman" w:cs="Times New Roman"/>
            <w:sz w:val="24"/>
            <w:szCs w:val="24"/>
            <w:lang w:val="en-US"/>
          </w:rPr>
          <w:t>Neylan</w:t>
        </w:r>
        <w:proofErr w:type="spellEnd"/>
        <w:r w:rsidRPr="005E7DF7">
          <w:rPr>
            <w:rFonts w:ascii="Times New Roman" w:hAnsi="Times New Roman" w:cs="Times New Roman"/>
            <w:sz w:val="24"/>
            <w:szCs w:val="24"/>
            <w:lang w:val="en-US"/>
          </w:rPr>
          <w:t xml:space="preserve">, T., Rogers, C., Fagan, J. and </w:t>
        </w:r>
        <w:proofErr w:type="spellStart"/>
        <w:r w:rsidRPr="005E7DF7">
          <w:rPr>
            <w:rFonts w:ascii="Times New Roman" w:hAnsi="Times New Roman" w:cs="Times New Roman"/>
            <w:sz w:val="24"/>
            <w:szCs w:val="24"/>
            <w:lang w:val="en-US"/>
          </w:rPr>
          <w:t>Marmar</w:t>
        </w:r>
        <w:proofErr w:type="spellEnd"/>
        <w:r w:rsidRPr="005E7DF7">
          <w:rPr>
            <w:rFonts w:ascii="Times New Roman" w:hAnsi="Times New Roman" w:cs="Times New Roman"/>
            <w:sz w:val="24"/>
            <w:szCs w:val="24"/>
            <w:lang w:val="en-US"/>
          </w:rPr>
          <w:t xml:space="preserve">, C. (2001). The </w:t>
        </w:r>
        <w:proofErr w:type="spellStart"/>
        <w:r w:rsidRPr="005E7DF7">
          <w:rPr>
            <w:rFonts w:ascii="Times New Roman" w:hAnsi="Times New Roman" w:cs="Times New Roman"/>
            <w:sz w:val="24"/>
            <w:szCs w:val="24"/>
            <w:lang w:val="en-US"/>
          </w:rPr>
          <w:t>Peritraumatic</w:t>
        </w:r>
        <w:proofErr w:type="spellEnd"/>
        <w:r w:rsidRPr="005E7DF7">
          <w:rPr>
            <w:rFonts w:ascii="Times New Roman" w:hAnsi="Times New Roman" w:cs="Times New Roman"/>
            <w:sz w:val="24"/>
            <w:szCs w:val="24"/>
            <w:lang w:val="en-US"/>
          </w:rPr>
          <w:t xml:space="preserve"> Distress Inventory: A Proposed Measure of PTSD Criterion A2. American Journal of Psychiatry, 158(9), pp.1480-1485.</w:t>
        </w:r>
      </w:ins>
    </w:p>
    <w:p w14:paraId="6C36CCCE" w14:textId="236B13BA" w:rsidR="00450BCC" w:rsidRDefault="00450BCC" w:rsidP="00EB3E9B">
      <w:pPr>
        <w:pStyle w:val="NoSpacing"/>
        <w:spacing w:line="480" w:lineRule="auto"/>
        <w:ind w:firstLine="708"/>
        <w:rPr>
          <w:ins w:id="108" w:author="Martin" w:date="2017-11-05T20:06:00Z"/>
          <w:rFonts w:ascii="Times New Roman" w:hAnsi="Times New Roman" w:cs="Times New Roman"/>
          <w:sz w:val="24"/>
          <w:szCs w:val="24"/>
          <w:lang w:val="en-US"/>
        </w:rPr>
      </w:pPr>
      <w:ins w:id="109" w:author="Martin" w:date="2017-11-05T17:19:00Z">
        <w:r w:rsidRPr="00450BCC">
          <w:rPr>
            <w:rFonts w:ascii="Times New Roman" w:hAnsi="Times New Roman" w:cs="Times New Roman"/>
            <w:sz w:val="24"/>
            <w:szCs w:val="24"/>
            <w:lang w:val="en-US"/>
          </w:rPr>
          <w:lastRenderedPageBreak/>
          <w:t xml:space="preserve">Bryant, R. (2007). Does dissociation further our understanding of </w:t>
        </w:r>
        <w:proofErr w:type="gramStart"/>
        <w:r w:rsidRPr="00450BCC">
          <w:rPr>
            <w:rFonts w:ascii="Times New Roman" w:hAnsi="Times New Roman" w:cs="Times New Roman"/>
            <w:sz w:val="24"/>
            <w:szCs w:val="24"/>
            <w:lang w:val="en-US"/>
          </w:rPr>
          <w:t>PTSD?.</w:t>
        </w:r>
        <w:proofErr w:type="gramEnd"/>
        <w:r w:rsidRPr="00450BCC">
          <w:rPr>
            <w:rFonts w:ascii="Times New Roman" w:hAnsi="Times New Roman" w:cs="Times New Roman"/>
            <w:sz w:val="24"/>
            <w:szCs w:val="24"/>
            <w:lang w:val="en-US"/>
          </w:rPr>
          <w:t xml:space="preserve"> Journal of Anxiety Disorders, 21(2), pp.183-191.</w:t>
        </w:r>
      </w:ins>
    </w:p>
    <w:p w14:paraId="496F63AA" w14:textId="588B91B3" w:rsidR="007E2735" w:rsidRPr="00EB3E9B" w:rsidRDefault="007E2735" w:rsidP="00EB3E9B">
      <w:pPr>
        <w:pStyle w:val="NoSpacing"/>
        <w:spacing w:line="480" w:lineRule="auto"/>
        <w:ind w:firstLine="708"/>
        <w:rPr>
          <w:rFonts w:ascii="Times New Roman" w:hAnsi="Times New Roman" w:cs="Times New Roman"/>
          <w:sz w:val="24"/>
          <w:szCs w:val="24"/>
          <w:lang w:val="en-US"/>
        </w:rPr>
      </w:pPr>
      <w:proofErr w:type="spellStart"/>
      <w:ins w:id="110" w:author="Martin" w:date="2017-11-05T20:06:00Z">
        <w:r w:rsidRPr="007E2735">
          <w:rPr>
            <w:rFonts w:ascii="Times New Roman" w:hAnsi="Times New Roman" w:cs="Times New Roman"/>
            <w:sz w:val="24"/>
            <w:szCs w:val="24"/>
            <w:lang w:val="en-US"/>
          </w:rPr>
          <w:t>Bovin</w:t>
        </w:r>
        <w:proofErr w:type="spellEnd"/>
        <w:r w:rsidRPr="007E2735">
          <w:rPr>
            <w:rFonts w:ascii="Times New Roman" w:hAnsi="Times New Roman" w:cs="Times New Roman"/>
            <w:sz w:val="24"/>
            <w:szCs w:val="24"/>
            <w:lang w:val="en-US"/>
          </w:rPr>
          <w:t xml:space="preserve">, M. and Marx, B. (2011). The importance of the </w:t>
        </w:r>
        <w:proofErr w:type="spellStart"/>
        <w:r w:rsidRPr="007E2735">
          <w:rPr>
            <w:rFonts w:ascii="Times New Roman" w:hAnsi="Times New Roman" w:cs="Times New Roman"/>
            <w:sz w:val="24"/>
            <w:szCs w:val="24"/>
            <w:lang w:val="en-US"/>
          </w:rPr>
          <w:t>peritraumatic</w:t>
        </w:r>
        <w:proofErr w:type="spellEnd"/>
        <w:r w:rsidRPr="007E2735">
          <w:rPr>
            <w:rFonts w:ascii="Times New Roman" w:hAnsi="Times New Roman" w:cs="Times New Roman"/>
            <w:sz w:val="24"/>
            <w:szCs w:val="24"/>
            <w:lang w:val="en-US"/>
          </w:rPr>
          <w:t xml:space="preserve"> experience in defining traumatic stress. Psychological Bulletin, 137(1), pp.47-67.</w:t>
        </w:r>
      </w:ins>
    </w:p>
    <w:p w14:paraId="402B8782" w14:textId="77777777" w:rsidR="00EB3E9B" w:rsidRPr="00BC6DA1" w:rsidRDefault="00EB3E9B" w:rsidP="00EB3E9B">
      <w:pPr>
        <w:pStyle w:val="NoSpacing"/>
        <w:spacing w:line="480" w:lineRule="auto"/>
        <w:ind w:firstLine="708"/>
        <w:rPr>
          <w:ins w:id="111" w:author="Martin" w:date="2017-11-05T17:17:00Z"/>
          <w:rFonts w:ascii="Times New Roman" w:hAnsi="Times New Roman" w:cs="Times New Roman"/>
          <w:sz w:val="24"/>
          <w:szCs w:val="24"/>
          <w:lang w:val="en-US"/>
          <w:rPrChange w:id="112" w:author="Martin" w:date="2017-11-05T21:14:00Z">
            <w:rPr>
              <w:ins w:id="113" w:author="Martin" w:date="2017-11-05T17:17:00Z"/>
              <w:rFonts w:ascii="Times New Roman" w:hAnsi="Times New Roman" w:cs="Times New Roman"/>
              <w:sz w:val="24"/>
              <w:szCs w:val="24"/>
            </w:rPr>
          </w:rPrChange>
        </w:rPr>
      </w:pPr>
      <w:r w:rsidRPr="00EB3E9B">
        <w:rPr>
          <w:rFonts w:ascii="Times New Roman" w:hAnsi="Times New Roman" w:cs="Times New Roman"/>
          <w:sz w:val="24"/>
          <w:szCs w:val="24"/>
          <w:lang w:val="en-US"/>
        </w:rPr>
        <w:t xml:space="preserve">Bower GH, </w:t>
      </w:r>
      <w:proofErr w:type="spellStart"/>
      <w:r w:rsidRPr="00EB3E9B">
        <w:rPr>
          <w:rFonts w:ascii="Times New Roman" w:hAnsi="Times New Roman" w:cs="Times New Roman"/>
          <w:sz w:val="24"/>
          <w:szCs w:val="24"/>
          <w:lang w:val="en-US"/>
        </w:rPr>
        <w:t>Sivers</w:t>
      </w:r>
      <w:proofErr w:type="spellEnd"/>
      <w:r w:rsidRPr="00EB3E9B">
        <w:rPr>
          <w:rFonts w:ascii="Times New Roman" w:hAnsi="Times New Roman" w:cs="Times New Roman"/>
          <w:sz w:val="24"/>
          <w:szCs w:val="24"/>
          <w:lang w:val="en-US"/>
        </w:rPr>
        <w:t xml:space="preserve"> H. Cognitive impact of traumatic events. </w:t>
      </w:r>
      <w:r w:rsidRPr="00BC6DA1">
        <w:rPr>
          <w:rFonts w:ascii="Times New Roman" w:hAnsi="Times New Roman" w:cs="Times New Roman"/>
          <w:sz w:val="24"/>
          <w:szCs w:val="24"/>
          <w:lang w:val="en-US"/>
          <w:rPrChange w:id="114" w:author="Martin" w:date="2017-11-05T21:14:00Z">
            <w:rPr>
              <w:rFonts w:ascii="Times New Roman" w:hAnsi="Times New Roman" w:cs="Times New Roman"/>
              <w:sz w:val="24"/>
              <w:szCs w:val="24"/>
            </w:rPr>
          </w:rPrChange>
        </w:rPr>
        <w:t xml:space="preserve">Dev </w:t>
      </w:r>
      <w:proofErr w:type="spellStart"/>
      <w:r w:rsidRPr="00BC6DA1">
        <w:rPr>
          <w:rFonts w:ascii="Times New Roman" w:hAnsi="Times New Roman" w:cs="Times New Roman"/>
          <w:sz w:val="24"/>
          <w:szCs w:val="24"/>
          <w:lang w:val="en-US"/>
          <w:rPrChange w:id="115" w:author="Martin" w:date="2017-11-05T21:14:00Z">
            <w:rPr>
              <w:rFonts w:ascii="Times New Roman" w:hAnsi="Times New Roman" w:cs="Times New Roman"/>
              <w:sz w:val="24"/>
              <w:szCs w:val="24"/>
            </w:rPr>
          </w:rPrChange>
        </w:rPr>
        <w:t>Psychopathol</w:t>
      </w:r>
      <w:proofErr w:type="spellEnd"/>
      <w:r w:rsidRPr="00BC6DA1">
        <w:rPr>
          <w:rFonts w:ascii="Times New Roman" w:hAnsi="Times New Roman" w:cs="Times New Roman"/>
          <w:sz w:val="24"/>
          <w:szCs w:val="24"/>
          <w:lang w:val="en-US"/>
          <w:rPrChange w:id="116" w:author="Martin" w:date="2017-11-05T21:14:00Z">
            <w:rPr>
              <w:rFonts w:ascii="Times New Roman" w:hAnsi="Times New Roman" w:cs="Times New Roman"/>
              <w:sz w:val="24"/>
              <w:szCs w:val="24"/>
            </w:rPr>
          </w:rPrChange>
        </w:rPr>
        <w:t xml:space="preserve"> </w:t>
      </w:r>
      <w:proofErr w:type="gramStart"/>
      <w:r w:rsidRPr="00BC6DA1">
        <w:rPr>
          <w:rFonts w:ascii="Times New Roman" w:hAnsi="Times New Roman" w:cs="Times New Roman"/>
          <w:sz w:val="24"/>
          <w:szCs w:val="24"/>
          <w:lang w:val="en-US"/>
          <w:rPrChange w:id="117" w:author="Martin" w:date="2017-11-05T21:14:00Z">
            <w:rPr>
              <w:rFonts w:ascii="Times New Roman" w:hAnsi="Times New Roman" w:cs="Times New Roman"/>
              <w:sz w:val="24"/>
              <w:szCs w:val="24"/>
            </w:rPr>
          </w:rPrChange>
        </w:rPr>
        <w:t>1998;10:625</w:t>
      </w:r>
      <w:proofErr w:type="gramEnd"/>
      <w:r w:rsidRPr="00BC6DA1">
        <w:rPr>
          <w:rFonts w:ascii="Times New Roman" w:hAnsi="Times New Roman" w:cs="Times New Roman"/>
          <w:sz w:val="24"/>
          <w:szCs w:val="24"/>
          <w:lang w:val="en-US"/>
          <w:rPrChange w:id="118" w:author="Martin" w:date="2017-11-05T21:14:00Z">
            <w:rPr>
              <w:rFonts w:ascii="Times New Roman" w:hAnsi="Times New Roman" w:cs="Times New Roman"/>
              <w:sz w:val="24"/>
              <w:szCs w:val="24"/>
            </w:rPr>
          </w:rPrChange>
        </w:rPr>
        <w:t>–53.</w:t>
      </w:r>
    </w:p>
    <w:p w14:paraId="3954FDB2" w14:textId="1DD316DA" w:rsidR="00450BCC" w:rsidRPr="00450BCC" w:rsidRDefault="00450BCC" w:rsidP="00EB3E9B">
      <w:pPr>
        <w:pStyle w:val="NoSpacing"/>
        <w:spacing w:line="480" w:lineRule="auto"/>
        <w:ind w:firstLine="708"/>
        <w:rPr>
          <w:rFonts w:ascii="Times New Roman" w:hAnsi="Times New Roman" w:cs="Times New Roman"/>
          <w:sz w:val="24"/>
          <w:szCs w:val="24"/>
          <w:lang w:val="en-US"/>
          <w:rPrChange w:id="119" w:author="Martin" w:date="2017-11-05T17:17:00Z">
            <w:rPr>
              <w:rFonts w:ascii="Times New Roman" w:hAnsi="Times New Roman" w:cs="Times New Roman"/>
              <w:sz w:val="24"/>
              <w:szCs w:val="24"/>
            </w:rPr>
          </w:rPrChange>
        </w:rPr>
      </w:pPr>
      <w:proofErr w:type="spellStart"/>
      <w:ins w:id="120" w:author="Martin" w:date="2017-11-05T17:17:00Z">
        <w:r w:rsidRPr="00450BCC">
          <w:rPr>
            <w:rFonts w:ascii="Times New Roman" w:hAnsi="Times New Roman" w:cs="Times New Roman"/>
            <w:sz w:val="24"/>
            <w:szCs w:val="24"/>
            <w:lang w:val="en-US"/>
          </w:rPr>
          <w:t>Candel</w:t>
        </w:r>
        <w:proofErr w:type="spellEnd"/>
        <w:r w:rsidRPr="00450BCC">
          <w:rPr>
            <w:rFonts w:ascii="Times New Roman" w:hAnsi="Times New Roman" w:cs="Times New Roman"/>
            <w:sz w:val="24"/>
            <w:szCs w:val="24"/>
            <w:lang w:val="en-US"/>
          </w:rPr>
          <w:t xml:space="preserve">, I. and </w:t>
        </w:r>
        <w:proofErr w:type="spellStart"/>
        <w:r w:rsidRPr="00450BCC">
          <w:rPr>
            <w:rFonts w:ascii="Times New Roman" w:hAnsi="Times New Roman" w:cs="Times New Roman"/>
            <w:sz w:val="24"/>
            <w:szCs w:val="24"/>
            <w:lang w:val="en-US"/>
          </w:rPr>
          <w:t>Merckelbach</w:t>
        </w:r>
        <w:proofErr w:type="spellEnd"/>
        <w:r w:rsidRPr="00450BCC">
          <w:rPr>
            <w:rFonts w:ascii="Times New Roman" w:hAnsi="Times New Roman" w:cs="Times New Roman"/>
            <w:sz w:val="24"/>
            <w:szCs w:val="24"/>
            <w:lang w:val="en-US"/>
          </w:rPr>
          <w:t xml:space="preserve">, H. (2004). </w:t>
        </w:r>
        <w:proofErr w:type="spellStart"/>
        <w:r w:rsidRPr="00450BCC">
          <w:rPr>
            <w:rFonts w:ascii="Times New Roman" w:hAnsi="Times New Roman" w:cs="Times New Roman"/>
            <w:sz w:val="24"/>
            <w:szCs w:val="24"/>
            <w:lang w:val="en-US"/>
          </w:rPr>
          <w:t>Peritraumatic</w:t>
        </w:r>
        <w:proofErr w:type="spellEnd"/>
        <w:r w:rsidRPr="00450BCC">
          <w:rPr>
            <w:rFonts w:ascii="Times New Roman" w:hAnsi="Times New Roman" w:cs="Times New Roman"/>
            <w:sz w:val="24"/>
            <w:szCs w:val="24"/>
            <w:lang w:val="en-US"/>
          </w:rPr>
          <w:t xml:space="preserve"> dissociation as a predictor of post-traumatic stress disorder: a critical review. Comprehensive Psychiatry, 45(1), pp.44-50.</w:t>
        </w:r>
      </w:ins>
    </w:p>
    <w:p w14:paraId="60FA6456" w14:textId="77777777" w:rsidR="00EB3E9B" w:rsidRPr="00EB3E9B" w:rsidRDefault="00EB3E9B" w:rsidP="00EB3E9B">
      <w:pPr>
        <w:pStyle w:val="NoSpacing"/>
        <w:spacing w:line="480" w:lineRule="auto"/>
        <w:ind w:firstLine="708"/>
        <w:rPr>
          <w:rFonts w:ascii="Times New Roman" w:hAnsi="Times New Roman" w:cs="Times New Roman"/>
          <w:sz w:val="24"/>
          <w:szCs w:val="24"/>
        </w:rPr>
      </w:pPr>
      <w:r w:rsidRPr="00A951A1">
        <w:rPr>
          <w:rFonts w:ascii="Times New Roman" w:hAnsi="Times New Roman" w:cs="Times New Roman"/>
          <w:sz w:val="24"/>
          <w:szCs w:val="24"/>
          <w:lang w:val="en-US"/>
        </w:rPr>
        <w:t xml:space="preserve">Cova, F., </w:t>
      </w:r>
      <w:proofErr w:type="spellStart"/>
      <w:r w:rsidRPr="00A951A1">
        <w:rPr>
          <w:rFonts w:ascii="Times New Roman" w:hAnsi="Times New Roman" w:cs="Times New Roman"/>
          <w:sz w:val="24"/>
          <w:szCs w:val="24"/>
          <w:lang w:val="en-US"/>
        </w:rPr>
        <w:t>Rincón</w:t>
      </w:r>
      <w:proofErr w:type="spellEnd"/>
      <w:r w:rsidRPr="00A951A1">
        <w:rPr>
          <w:rFonts w:ascii="Times New Roman" w:hAnsi="Times New Roman" w:cs="Times New Roman"/>
          <w:sz w:val="24"/>
          <w:szCs w:val="24"/>
          <w:lang w:val="en-US"/>
        </w:rPr>
        <w:t xml:space="preserve">, P., </w:t>
      </w:r>
      <w:proofErr w:type="spellStart"/>
      <w:r w:rsidRPr="00A951A1">
        <w:rPr>
          <w:rFonts w:ascii="Times New Roman" w:hAnsi="Times New Roman" w:cs="Times New Roman"/>
          <w:sz w:val="24"/>
          <w:szCs w:val="24"/>
          <w:lang w:val="en-US"/>
        </w:rPr>
        <w:t>Grandón</w:t>
      </w:r>
      <w:proofErr w:type="spellEnd"/>
      <w:r w:rsidRPr="00A951A1">
        <w:rPr>
          <w:rFonts w:ascii="Times New Roman" w:hAnsi="Times New Roman" w:cs="Times New Roman"/>
          <w:sz w:val="24"/>
          <w:szCs w:val="24"/>
          <w:lang w:val="en-US"/>
        </w:rPr>
        <w:t xml:space="preserve">, P., &amp; Vicente, B. (2011). </w:t>
      </w:r>
      <w:r w:rsidRPr="00EB3E9B">
        <w:rPr>
          <w:rFonts w:ascii="Times New Roman" w:hAnsi="Times New Roman" w:cs="Times New Roman"/>
          <w:sz w:val="24"/>
          <w:szCs w:val="24"/>
        </w:rPr>
        <w:t>Controversias respecto de la conceptualización del trastorno de estrés postraumático. Revista Chilena De Neuro-psiquiatría, 49(3), 288-297.</w:t>
      </w:r>
    </w:p>
    <w:p w14:paraId="62B31AFD" w14:textId="79BE550E" w:rsidR="00EB3E9B" w:rsidRPr="00EB3E9B" w:rsidDel="0056305B" w:rsidRDefault="00EB3E9B" w:rsidP="0056305B">
      <w:pPr>
        <w:pStyle w:val="NoSpacing"/>
        <w:spacing w:line="480" w:lineRule="auto"/>
        <w:ind w:firstLine="708"/>
        <w:rPr>
          <w:del w:id="121" w:author="Martin" w:date="2017-11-05T18:45:00Z"/>
          <w:rFonts w:ascii="Times New Roman" w:hAnsi="Times New Roman" w:cs="Times New Roman"/>
          <w:sz w:val="24"/>
          <w:szCs w:val="24"/>
          <w:lang w:val="en-US"/>
        </w:rPr>
      </w:pPr>
      <w:proofErr w:type="spellStart"/>
      <w:r w:rsidRPr="00605FE2">
        <w:rPr>
          <w:rFonts w:ascii="Times New Roman" w:hAnsi="Times New Roman" w:cs="Times New Roman"/>
          <w:sz w:val="24"/>
          <w:szCs w:val="24"/>
          <w:lang w:val="es-ES"/>
        </w:rPr>
        <w:t>Creamer</w:t>
      </w:r>
      <w:proofErr w:type="spellEnd"/>
      <w:r w:rsidRPr="00605FE2">
        <w:rPr>
          <w:rFonts w:ascii="Times New Roman" w:hAnsi="Times New Roman" w:cs="Times New Roman"/>
          <w:sz w:val="24"/>
          <w:szCs w:val="24"/>
          <w:lang w:val="es-ES"/>
        </w:rPr>
        <w:t xml:space="preserve">, M., </w:t>
      </w:r>
      <w:proofErr w:type="spellStart"/>
      <w:r w:rsidRPr="00605FE2">
        <w:rPr>
          <w:rFonts w:ascii="Times New Roman" w:hAnsi="Times New Roman" w:cs="Times New Roman"/>
          <w:sz w:val="24"/>
          <w:szCs w:val="24"/>
          <w:lang w:val="es-ES"/>
        </w:rPr>
        <w:t>Burgess</w:t>
      </w:r>
      <w:proofErr w:type="spellEnd"/>
      <w:r w:rsidRPr="00605FE2">
        <w:rPr>
          <w:rFonts w:ascii="Times New Roman" w:hAnsi="Times New Roman" w:cs="Times New Roman"/>
          <w:sz w:val="24"/>
          <w:szCs w:val="24"/>
          <w:lang w:val="es-ES"/>
        </w:rPr>
        <w:t xml:space="preserve">, P., &amp; </w:t>
      </w:r>
      <w:proofErr w:type="spellStart"/>
      <w:r w:rsidRPr="00605FE2">
        <w:rPr>
          <w:rFonts w:ascii="Times New Roman" w:hAnsi="Times New Roman" w:cs="Times New Roman"/>
          <w:sz w:val="24"/>
          <w:szCs w:val="24"/>
          <w:lang w:val="es-ES"/>
        </w:rPr>
        <w:t>McFarlane</w:t>
      </w:r>
      <w:proofErr w:type="spellEnd"/>
      <w:r w:rsidRPr="00605FE2">
        <w:rPr>
          <w:rFonts w:ascii="Times New Roman" w:hAnsi="Times New Roman" w:cs="Times New Roman"/>
          <w:sz w:val="24"/>
          <w:szCs w:val="24"/>
          <w:lang w:val="es-ES"/>
        </w:rPr>
        <w:t xml:space="preserve">, A. C. (2001). </w:t>
      </w:r>
      <w:r w:rsidRPr="00EB3E9B">
        <w:rPr>
          <w:rFonts w:ascii="Times New Roman" w:hAnsi="Times New Roman" w:cs="Times New Roman"/>
          <w:sz w:val="24"/>
          <w:szCs w:val="24"/>
          <w:lang w:val="en-US"/>
        </w:rPr>
        <w:t xml:space="preserve">Post-traumatic stress disorder: Findings from the Australian national survey of mental health and well-being. </w:t>
      </w:r>
      <w:proofErr w:type="spellStart"/>
      <w:r w:rsidRPr="00EB3E9B">
        <w:rPr>
          <w:rFonts w:ascii="Times New Roman" w:hAnsi="Times New Roman" w:cs="Times New Roman"/>
          <w:sz w:val="24"/>
          <w:szCs w:val="24"/>
          <w:lang w:val="en-US"/>
        </w:rPr>
        <w:t>Psychol</w:t>
      </w:r>
      <w:proofErr w:type="spellEnd"/>
      <w:r w:rsidRPr="00EB3E9B">
        <w:rPr>
          <w:rFonts w:ascii="Times New Roman" w:hAnsi="Times New Roman" w:cs="Times New Roman"/>
          <w:sz w:val="24"/>
          <w:szCs w:val="24"/>
          <w:lang w:val="en-US"/>
        </w:rPr>
        <w:t xml:space="preserve"> Med, 31(7), 1237-47.  </w:t>
      </w:r>
      <w:r w:rsidR="0056305B">
        <w:rPr>
          <w:rFonts w:ascii="Times New Roman" w:hAnsi="Times New Roman" w:cs="Times New Roman"/>
          <w:sz w:val="24"/>
          <w:szCs w:val="24"/>
          <w:lang w:val="en-US"/>
        </w:rPr>
        <w:tab/>
      </w:r>
    </w:p>
    <w:p w14:paraId="0C1F3F7F" w14:textId="77777777" w:rsidR="00EB3E9B" w:rsidRPr="00EB3E9B" w:rsidRDefault="00EB3E9B" w:rsidP="0056305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Dutra, L., Bureau, J. F., Holmes, B., </w:t>
      </w:r>
      <w:proofErr w:type="spellStart"/>
      <w:r w:rsidRPr="00EB3E9B">
        <w:rPr>
          <w:rFonts w:ascii="Times New Roman" w:hAnsi="Times New Roman" w:cs="Times New Roman"/>
          <w:sz w:val="24"/>
          <w:szCs w:val="24"/>
          <w:lang w:val="en-US"/>
        </w:rPr>
        <w:t>Lyubchik</w:t>
      </w:r>
      <w:proofErr w:type="spellEnd"/>
      <w:r w:rsidRPr="00EB3E9B">
        <w:rPr>
          <w:rFonts w:ascii="Times New Roman" w:hAnsi="Times New Roman" w:cs="Times New Roman"/>
          <w:sz w:val="24"/>
          <w:szCs w:val="24"/>
          <w:lang w:val="en-US"/>
        </w:rPr>
        <w:t>, A., &amp; Lyons-Ruth, K. (2009). Quality of early care and childhood trauma: a prospective study of developmental pathways to dissociation. The Journal of nervous and mental disease, 197(6), 383.</w:t>
      </w:r>
    </w:p>
    <w:p w14:paraId="25D3931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Friedman, M. J., </w:t>
      </w:r>
      <w:proofErr w:type="spellStart"/>
      <w:r w:rsidRPr="00EB3E9B">
        <w:rPr>
          <w:rFonts w:ascii="Times New Roman" w:hAnsi="Times New Roman" w:cs="Times New Roman"/>
          <w:sz w:val="24"/>
          <w:szCs w:val="24"/>
          <w:lang w:val="en-US"/>
        </w:rPr>
        <w:t>Resick</w:t>
      </w:r>
      <w:proofErr w:type="spellEnd"/>
      <w:r w:rsidRPr="00EB3E9B">
        <w:rPr>
          <w:rFonts w:ascii="Times New Roman" w:hAnsi="Times New Roman" w:cs="Times New Roman"/>
          <w:sz w:val="24"/>
          <w:szCs w:val="24"/>
          <w:lang w:val="en-US"/>
        </w:rPr>
        <w:t>, P. A., Bryant, R. A., &amp; Brewin, C. R. (2011). Considering PTSD for DSM-5. Depression and Anxiety, 28(9), 750-769. doi:10.1002/da.20767.</w:t>
      </w:r>
    </w:p>
    <w:p w14:paraId="40BE12A0"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Grinage</w:t>
      </w:r>
      <w:proofErr w:type="spellEnd"/>
      <w:r w:rsidRPr="00EB3E9B">
        <w:rPr>
          <w:rFonts w:ascii="Times New Roman" w:hAnsi="Times New Roman" w:cs="Times New Roman"/>
          <w:sz w:val="24"/>
          <w:szCs w:val="24"/>
          <w:lang w:val="en-US"/>
        </w:rPr>
        <w:t>, B. D. (2003). Diagnosis and management of post-traumatic stress disorder. Am Fam Physician, 68(12), 2401-8.</w:t>
      </w:r>
    </w:p>
    <w:p w14:paraId="56DD4BFB"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Halpern-Manners, A., Schnabel, L., Hernandez, E. M., </w:t>
      </w:r>
      <w:proofErr w:type="spellStart"/>
      <w:r w:rsidRPr="00EB3E9B">
        <w:rPr>
          <w:rFonts w:ascii="Times New Roman" w:hAnsi="Times New Roman" w:cs="Times New Roman"/>
          <w:sz w:val="24"/>
          <w:szCs w:val="24"/>
          <w:lang w:val="en-US"/>
        </w:rPr>
        <w:t>Silberg</w:t>
      </w:r>
      <w:proofErr w:type="spellEnd"/>
      <w:r w:rsidRPr="00EB3E9B">
        <w:rPr>
          <w:rFonts w:ascii="Times New Roman" w:hAnsi="Times New Roman" w:cs="Times New Roman"/>
          <w:sz w:val="24"/>
          <w:szCs w:val="24"/>
          <w:lang w:val="en-US"/>
        </w:rPr>
        <w:t>, J. L., &amp; Eaves, L. J. (2016). The Relationship between Education and Mental Health: New Evidence from a Discordant Twin Study. Social Forces, 95(1), 107-131.</w:t>
      </w:r>
    </w:p>
    <w:p w14:paraId="02B8BD72" w14:textId="77777777" w:rsidR="00EB3E9B" w:rsidRDefault="00EB3E9B" w:rsidP="00EB3E9B">
      <w:pPr>
        <w:pStyle w:val="NoSpacing"/>
        <w:spacing w:line="480" w:lineRule="auto"/>
        <w:ind w:firstLine="708"/>
        <w:rPr>
          <w:ins w:id="122" w:author="Martin" w:date="2017-11-05T18:05:00Z"/>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Janet P (1907): The Major Symptoms of Hysteria: Fifteen Lectures Given</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in the Medical School of Harvard University. New York: MacMillan.</w:t>
      </w:r>
    </w:p>
    <w:p w14:paraId="65CEBC61" w14:textId="5A06BC85" w:rsidR="005E7DF7" w:rsidRPr="005E7DF7" w:rsidRDefault="005E7DF7" w:rsidP="00EB3E9B">
      <w:pPr>
        <w:pStyle w:val="NoSpacing"/>
        <w:spacing w:line="480" w:lineRule="auto"/>
        <w:ind w:firstLine="708"/>
        <w:rPr>
          <w:rFonts w:ascii="Times New Roman" w:hAnsi="Times New Roman" w:cs="Times New Roman"/>
          <w:sz w:val="24"/>
          <w:szCs w:val="24"/>
          <w:lang w:val="en-US"/>
        </w:rPr>
      </w:pPr>
      <w:proofErr w:type="spellStart"/>
      <w:ins w:id="123" w:author="Martin" w:date="2017-11-05T18:06:00Z">
        <w:r w:rsidRPr="005E7DF7">
          <w:rPr>
            <w:rFonts w:ascii="Times New Roman" w:hAnsi="Times New Roman" w:cs="Times New Roman"/>
            <w:sz w:val="24"/>
            <w:szCs w:val="24"/>
            <w:lang w:val="en-US"/>
          </w:rPr>
          <w:t>Jehel</w:t>
        </w:r>
        <w:proofErr w:type="spellEnd"/>
        <w:r w:rsidRPr="005E7DF7">
          <w:rPr>
            <w:rFonts w:ascii="Times New Roman" w:hAnsi="Times New Roman" w:cs="Times New Roman"/>
            <w:sz w:val="24"/>
            <w:szCs w:val="24"/>
            <w:lang w:val="en-US"/>
          </w:rPr>
          <w:t xml:space="preserve">, L., Brunet, A., </w:t>
        </w:r>
        <w:proofErr w:type="spellStart"/>
        <w:r w:rsidRPr="005E7DF7">
          <w:rPr>
            <w:rFonts w:ascii="Times New Roman" w:hAnsi="Times New Roman" w:cs="Times New Roman"/>
            <w:sz w:val="24"/>
            <w:szCs w:val="24"/>
            <w:lang w:val="en-US"/>
          </w:rPr>
          <w:t>Paterniti</w:t>
        </w:r>
        <w:proofErr w:type="spellEnd"/>
        <w:r w:rsidRPr="005E7DF7">
          <w:rPr>
            <w:rFonts w:ascii="Times New Roman" w:hAnsi="Times New Roman" w:cs="Times New Roman"/>
            <w:sz w:val="24"/>
            <w:szCs w:val="24"/>
            <w:lang w:val="en-US"/>
          </w:rPr>
          <w:t xml:space="preserve">, S. and </w:t>
        </w:r>
        <w:proofErr w:type="spellStart"/>
        <w:r w:rsidRPr="005E7DF7">
          <w:rPr>
            <w:rFonts w:ascii="Times New Roman" w:hAnsi="Times New Roman" w:cs="Times New Roman"/>
            <w:sz w:val="24"/>
            <w:szCs w:val="24"/>
            <w:lang w:val="en-US"/>
          </w:rPr>
          <w:t>Guelfi</w:t>
        </w:r>
        <w:proofErr w:type="spellEnd"/>
        <w:r w:rsidRPr="005E7DF7">
          <w:rPr>
            <w:rFonts w:ascii="Times New Roman" w:hAnsi="Times New Roman" w:cs="Times New Roman"/>
            <w:sz w:val="24"/>
            <w:szCs w:val="24"/>
            <w:lang w:val="en-US"/>
          </w:rPr>
          <w:t xml:space="preserve">, J. (2005). </w:t>
        </w:r>
        <w:r w:rsidRPr="005E7DF7">
          <w:rPr>
            <w:rFonts w:ascii="Times New Roman" w:hAnsi="Times New Roman" w:cs="Times New Roman"/>
            <w:sz w:val="24"/>
            <w:szCs w:val="24"/>
            <w:rPrChange w:id="124" w:author="Martin" w:date="2017-11-05T18:06:00Z">
              <w:rPr>
                <w:rFonts w:ascii="Times New Roman" w:hAnsi="Times New Roman" w:cs="Times New Roman"/>
                <w:sz w:val="24"/>
                <w:szCs w:val="24"/>
                <w:lang w:val="en-US"/>
              </w:rPr>
            </w:rPrChange>
          </w:rPr>
          <w:t xml:space="preserve">Validation de la version française de l'inventaire de détresse péritraumatique. </w:t>
        </w:r>
        <w:r w:rsidRPr="005E7DF7">
          <w:rPr>
            <w:rFonts w:ascii="Times New Roman" w:hAnsi="Times New Roman" w:cs="Times New Roman"/>
            <w:sz w:val="24"/>
            <w:szCs w:val="24"/>
            <w:lang w:val="en-US"/>
          </w:rPr>
          <w:t>The Canadian Journal of Psychiatry, 50(1), pp.67-71.</w:t>
        </w:r>
      </w:ins>
    </w:p>
    <w:p w14:paraId="0448690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Kessler, R. C., McLaughlin, K. A., Green, J. G., Gruber, M. J., Sampson, N. A.,</w:t>
      </w:r>
      <w:r>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Zaslavsky</w:t>
      </w:r>
      <w:proofErr w:type="spellEnd"/>
      <w:r w:rsidRPr="00EB3E9B">
        <w:rPr>
          <w:rFonts w:ascii="Times New Roman" w:hAnsi="Times New Roman" w:cs="Times New Roman"/>
          <w:sz w:val="24"/>
          <w:szCs w:val="24"/>
          <w:lang w:val="en-US"/>
        </w:rPr>
        <w:t>, A. M., ... Williams, D. R. (2011). Childhood adversities and adult</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psychopathology in the WHO World Mental Health Surveys. British Journal of</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Psychiatry, 197, 378–385.</w:t>
      </w:r>
    </w:p>
    <w:p w14:paraId="68F2D8C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Kessler, R. C., </w:t>
      </w:r>
      <w:proofErr w:type="spellStart"/>
      <w:r w:rsidRPr="00EB3E9B">
        <w:rPr>
          <w:rFonts w:ascii="Times New Roman" w:hAnsi="Times New Roman" w:cs="Times New Roman"/>
          <w:sz w:val="24"/>
          <w:szCs w:val="24"/>
          <w:lang w:val="en-US"/>
        </w:rPr>
        <w:t>Sonnega</w:t>
      </w:r>
      <w:proofErr w:type="spellEnd"/>
      <w:r w:rsidRPr="00EB3E9B">
        <w:rPr>
          <w:rFonts w:ascii="Times New Roman" w:hAnsi="Times New Roman" w:cs="Times New Roman"/>
          <w:sz w:val="24"/>
          <w:szCs w:val="24"/>
          <w:lang w:val="en-US"/>
        </w:rPr>
        <w:t xml:space="preserve">, A., </w:t>
      </w:r>
      <w:proofErr w:type="spellStart"/>
      <w:r w:rsidRPr="00EB3E9B">
        <w:rPr>
          <w:rFonts w:ascii="Times New Roman" w:hAnsi="Times New Roman" w:cs="Times New Roman"/>
          <w:sz w:val="24"/>
          <w:szCs w:val="24"/>
          <w:lang w:val="en-US"/>
        </w:rPr>
        <w:t>Bromet</w:t>
      </w:r>
      <w:proofErr w:type="spellEnd"/>
      <w:r w:rsidRPr="00EB3E9B">
        <w:rPr>
          <w:rFonts w:ascii="Times New Roman" w:hAnsi="Times New Roman" w:cs="Times New Roman"/>
          <w:sz w:val="24"/>
          <w:szCs w:val="24"/>
          <w:lang w:val="en-US"/>
        </w:rPr>
        <w:t>, E., Hugh</w:t>
      </w:r>
      <w:r>
        <w:rPr>
          <w:rFonts w:ascii="Times New Roman" w:hAnsi="Times New Roman" w:cs="Times New Roman"/>
          <w:sz w:val="24"/>
          <w:szCs w:val="24"/>
          <w:lang w:val="en-US"/>
        </w:rPr>
        <w:t>es, M., &amp; Nelson, C. B. (1995). P</w:t>
      </w:r>
      <w:r w:rsidRPr="00EB3E9B">
        <w:rPr>
          <w:rFonts w:ascii="Times New Roman" w:hAnsi="Times New Roman" w:cs="Times New Roman"/>
          <w:sz w:val="24"/>
          <w:szCs w:val="24"/>
          <w:lang w:val="en-US"/>
        </w:rPr>
        <w:t>osttraumatic stress disorder in the national comorbidity survey. Archives of General Psychiatry, 52(12), 1048-60.</w:t>
      </w:r>
    </w:p>
    <w:p w14:paraId="11C2B96A" w14:textId="35A478AD" w:rsidR="00EB3E9B" w:rsidRPr="00EB3E9B" w:rsidRDefault="00EB3E9B" w:rsidP="00714A94">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Lanius</w:t>
      </w:r>
      <w:proofErr w:type="spellEnd"/>
      <w:r w:rsidRPr="00EB3E9B">
        <w:rPr>
          <w:rFonts w:ascii="Times New Roman" w:hAnsi="Times New Roman" w:cs="Times New Roman"/>
          <w:sz w:val="24"/>
          <w:szCs w:val="24"/>
          <w:lang w:val="en-US"/>
        </w:rPr>
        <w:t xml:space="preserve">, R. A., Brand, B., </w:t>
      </w:r>
      <w:proofErr w:type="spellStart"/>
      <w:r w:rsidRPr="00EB3E9B">
        <w:rPr>
          <w:rFonts w:ascii="Times New Roman" w:hAnsi="Times New Roman" w:cs="Times New Roman"/>
          <w:sz w:val="24"/>
          <w:szCs w:val="24"/>
          <w:lang w:val="en-US"/>
        </w:rPr>
        <w:t>Vermetten</w:t>
      </w:r>
      <w:proofErr w:type="spellEnd"/>
      <w:r w:rsidRPr="00EB3E9B">
        <w:rPr>
          <w:rFonts w:ascii="Times New Roman" w:hAnsi="Times New Roman" w:cs="Times New Roman"/>
          <w:sz w:val="24"/>
          <w:szCs w:val="24"/>
          <w:lang w:val="en-US"/>
        </w:rPr>
        <w:t xml:space="preserve">, E., </w:t>
      </w:r>
      <w:proofErr w:type="spellStart"/>
      <w:r w:rsidRPr="00EB3E9B">
        <w:rPr>
          <w:rFonts w:ascii="Times New Roman" w:hAnsi="Times New Roman" w:cs="Times New Roman"/>
          <w:sz w:val="24"/>
          <w:szCs w:val="24"/>
          <w:lang w:val="en-US"/>
        </w:rPr>
        <w:t>Frewen</w:t>
      </w:r>
      <w:proofErr w:type="spellEnd"/>
      <w:r w:rsidRPr="00EB3E9B">
        <w:rPr>
          <w:rFonts w:ascii="Times New Roman" w:hAnsi="Times New Roman" w:cs="Times New Roman"/>
          <w:sz w:val="24"/>
          <w:szCs w:val="24"/>
          <w:lang w:val="en-US"/>
        </w:rPr>
        <w:t>, P. A., &amp; Spiegel, D. (2012). The</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dissociative subtype of posttraumatic stress disorder: Rationale, clinical and neurobiological evidence, and implications. Depression and Anxiety, 29, 701–708.</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doi:10.1002/da.21889</w:t>
      </w:r>
    </w:p>
    <w:p w14:paraId="764FDB8A"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Marmar</w:t>
      </w:r>
      <w:proofErr w:type="spellEnd"/>
      <w:r w:rsidRPr="00EB3E9B">
        <w:rPr>
          <w:rFonts w:ascii="Times New Roman" w:hAnsi="Times New Roman" w:cs="Times New Roman"/>
          <w:sz w:val="24"/>
          <w:szCs w:val="24"/>
          <w:lang w:val="en-US"/>
        </w:rPr>
        <w:t xml:space="preserve"> CR, Weiss DS, Metzler TJ. The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Dissociative Experiences Questionnaire. In: Wilson JP, Keane TM, editors. Assess- </w:t>
      </w:r>
      <w:proofErr w:type="spellStart"/>
      <w:r w:rsidRPr="00EB3E9B">
        <w:rPr>
          <w:rFonts w:ascii="Times New Roman" w:hAnsi="Times New Roman" w:cs="Times New Roman"/>
          <w:sz w:val="24"/>
          <w:szCs w:val="24"/>
          <w:lang w:val="en-US"/>
        </w:rPr>
        <w:t>ing</w:t>
      </w:r>
      <w:proofErr w:type="spellEnd"/>
      <w:r w:rsidRPr="00EB3E9B">
        <w:rPr>
          <w:rFonts w:ascii="Times New Roman" w:hAnsi="Times New Roman" w:cs="Times New Roman"/>
          <w:sz w:val="24"/>
          <w:szCs w:val="24"/>
          <w:lang w:val="en-US"/>
        </w:rPr>
        <w:t xml:space="preserve"> psychological trauma and posttraumatic stress disorder. New York: The Guilford Press; 1997.p. 412–28.</w:t>
      </w:r>
      <w:r>
        <w:rPr>
          <w:rFonts w:ascii="Times New Roman" w:hAnsi="Times New Roman" w:cs="Times New Roman"/>
          <w:sz w:val="24"/>
          <w:szCs w:val="24"/>
          <w:lang w:val="en-US"/>
        </w:rPr>
        <w:t xml:space="preserve"> </w:t>
      </w:r>
    </w:p>
    <w:p w14:paraId="70A63AA3"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Marmar</w:t>
      </w:r>
      <w:proofErr w:type="spellEnd"/>
      <w:r w:rsidRPr="00EB3E9B">
        <w:rPr>
          <w:rFonts w:ascii="Times New Roman" w:hAnsi="Times New Roman" w:cs="Times New Roman"/>
          <w:sz w:val="24"/>
          <w:szCs w:val="24"/>
          <w:lang w:val="en-US"/>
        </w:rPr>
        <w:t xml:space="preserve">, C. R., Weiss, D. S., </w:t>
      </w:r>
      <w:proofErr w:type="spellStart"/>
      <w:r w:rsidRPr="00EB3E9B">
        <w:rPr>
          <w:rFonts w:ascii="Times New Roman" w:hAnsi="Times New Roman" w:cs="Times New Roman"/>
          <w:sz w:val="24"/>
          <w:szCs w:val="24"/>
          <w:lang w:val="en-US"/>
        </w:rPr>
        <w:t>Schlenger</w:t>
      </w:r>
      <w:proofErr w:type="spellEnd"/>
      <w:r w:rsidRPr="00EB3E9B">
        <w:rPr>
          <w:rFonts w:ascii="Times New Roman" w:hAnsi="Times New Roman" w:cs="Times New Roman"/>
          <w:sz w:val="24"/>
          <w:szCs w:val="24"/>
          <w:lang w:val="en-US"/>
        </w:rPr>
        <w:t xml:space="preserve">, W. E., Fairbank, J. A., Jordan, B. K., </w:t>
      </w:r>
      <w:proofErr w:type="spellStart"/>
      <w:r w:rsidRPr="00EB3E9B">
        <w:rPr>
          <w:rFonts w:ascii="Times New Roman" w:hAnsi="Times New Roman" w:cs="Times New Roman"/>
          <w:sz w:val="24"/>
          <w:szCs w:val="24"/>
          <w:lang w:val="en-US"/>
        </w:rPr>
        <w:t>Kulka</w:t>
      </w:r>
      <w:proofErr w:type="spellEnd"/>
      <w:r w:rsidRPr="00EB3E9B">
        <w:rPr>
          <w:rFonts w:ascii="Times New Roman" w:hAnsi="Times New Roman" w:cs="Times New Roman"/>
          <w:sz w:val="24"/>
          <w:szCs w:val="24"/>
          <w:lang w:val="en-US"/>
        </w:rPr>
        <w:t xml:space="preserve">, R. A., &amp; Hough, R. L. (1994).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and posttraumatic stress in male Vietnam theater veterans. American journal of Psychiatry, 151(6), 902-907.</w:t>
      </w:r>
    </w:p>
    <w:p w14:paraId="342462A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McKinnon, M. C., Boyd, J. E., </w:t>
      </w:r>
      <w:proofErr w:type="spellStart"/>
      <w:r w:rsidRPr="00EB3E9B">
        <w:rPr>
          <w:rFonts w:ascii="Times New Roman" w:hAnsi="Times New Roman" w:cs="Times New Roman"/>
          <w:sz w:val="24"/>
          <w:szCs w:val="24"/>
          <w:lang w:val="en-US"/>
        </w:rPr>
        <w:t>Frewen</w:t>
      </w:r>
      <w:proofErr w:type="spellEnd"/>
      <w:r w:rsidRPr="00EB3E9B">
        <w:rPr>
          <w:rFonts w:ascii="Times New Roman" w:hAnsi="Times New Roman" w:cs="Times New Roman"/>
          <w:sz w:val="24"/>
          <w:szCs w:val="24"/>
          <w:lang w:val="en-US"/>
        </w:rPr>
        <w:t xml:space="preserve">, P. A., </w:t>
      </w:r>
      <w:proofErr w:type="spellStart"/>
      <w:r w:rsidRPr="00EB3E9B">
        <w:rPr>
          <w:rFonts w:ascii="Times New Roman" w:hAnsi="Times New Roman" w:cs="Times New Roman"/>
          <w:sz w:val="24"/>
          <w:szCs w:val="24"/>
          <w:lang w:val="en-US"/>
        </w:rPr>
        <w:t>Lanius</w:t>
      </w:r>
      <w:proofErr w:type="spellEnd"/>
      <w:r w:rsidRPr="00EB3E9B">
        <w:rPr>
          <w:rFonts w:ascii="Times New Roman" w:hAnsi="Times New Roman" w:cs="Times New Roman"/>
          <w:sz w:val="24"/>
          <w:szCs w:val="24"/>
          <w:lang w:val="en-US"/>
        </w:rPr>
        <w:t xml:space="preserve">, U. F., </w:t>
      </w:r>
      <w:proofErr w:type="spellStart"/>
      <w:r w:rsidRPr="00EB3E9B">
        <w:rPr>
          <w:rFonts w:ascii="Times New Roman" w:hAnsi="Times New Roman" w:cs="Times New Roman"/>
          <w:sz w:val="24"/>
          <w:szCs w:val="24"/>
          <w:lang w:val="en-US"/>
        </w:rPr>
        <w:t>Jetly</w:t>
      </w:r>
      <w:proofErr w:type="spellEnd"/>
      <w:r w:rsidRPr="00EB3E9B">
        <w:rPr>
          <w:rFonts w:ascii="Times New Roman" w:hAnsi="Times New Roman" w:cs="Times New Roman"/>
          <w:sz w:val="24"/>
          <w:szCs w:val="24"/>
          <w:lang w:val="en-US"/>
        </w:rPr>
        <w:t xml:space="preserve">, R., Richardson, J. D., &amp; </w:t>
      </w:r>
      <w:proofErr w:type="spellStart"/>
      <w:r w:rsidRPr="00EB3E9B">
        <w:rPr>
          <w:rFonts w:ascii="Times New Roman" w:hAnsi="Times New Roman" w:cs="Times New Roman"/>
          <w:sz w:val="24"/>
          <w:szCs w:val="24"/>
          <w:lang w:val="en-US"/>
        </w:rPr>
        <w:t>Lanius</w:t>
      </w:r>
      <w:proofErr w:type="spellEnd"/>
      <w:r w:rsidRPr="00EB3E9B">
        <w:rPr>
          <w:rFonts w:ascii="Times New Roman" w:hAnsi="Times New Roman" w:cs="Times New Roman"/>
          <w:sz w:val="24"/>
          <w:szCs w:val="24"/>
          <w:lang w:val="en-US"/>
        </w:rPr>
        <w:t xml:space="preserve">, R. A. (2016). A review of the relation between dissociation, memory, executive functioning and social cognition in military members and civilians with neuropsychiatric conditions. </w:t>
      </w:r>
      <w:proofErr w:type="spellStart"/>
      <w:r w:rsidRPr="00EB3E9B">
        <w:rPr>
          <w:rFonts w:ascii="Times New Roman" w:hAnsi="Times New Roman" w:cs="Times New Roman"/>
          <w:sz w:val="24"/>
          <w:szCs w:val="24"/>
          <w:lang w:val="en-US"/>
        </w:rPr>
        <w:t>Neuropsychologia</w:t>
      </w:r>
      <w:proofErr w:type="spellEnd"/>
      <w:r w:rsidRPr="00EB3E9B">
        <w:rPr>
          <w:rFonts w:ascii="Times New Roman" w:hAnsi="Times New Roman" w:cs="Times New Roman"/>
          <w:sz w:val="24"/>
          <w:szCs w:val="24"/>
          <w:lang w:val="en-US"/>
        </w:rPr>
        <w:t>, 90, 210-234.</w:t>
      </w:r>
    </w:p>
    <w:p w14:paraId="72E92F47" w14:textId="77777777" w:rsid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Norris, F. H., Friedman, M. J., &amp; Watson, P. J. (2002). 60,000 disaster victims speak: Part II. Summary and implications of the disaster mental health research. Psychiatry, 65(3), 240–60.</w:t>
      </w:r>
    </w:p>
    <w:p w14:paraId="76C7A0BD"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rPr>
        <w:t xml:space="preserve">Norris, F. H., Murphy, A. D., Baker, C. K., Perilla, J. L., Rodriguez, F. G., &amp; Rodriguez, J. d. e. . </w:t>
      </w:r>
      <w:r w:rsidRPr="00EB3E9B">
        <w:rPr>
          <w:rFonts w:ascii="Times New Roman" w:hAnsi="Times New Roman" w:cs="Times New Roman"/>
          <w:sz w:val="24"/>
          <w:szCs w:val="24"/>
          <w:lang w:val="en-US"/>
        </w:rPr>
        <w:t xml:space="preserve">J. (2003). Epidemiology of trauma and posttraumatic stress disorder in </w:t>
      </w:r>
      <w:proofErr w:type="spellStart"/>
      <w:r w:rsidRPr="00EB3E9B">
        <w:rPr>
          <w:rFonts w:ascii="Times New Roman" w:hAnsi="Times New Roman" w:cs="Times New Roman"/>
          <w:sz w:val="24"/>
          <w:szCs w:val="24"/>
          <w:lang w:val="en-US"/>
        </w:rPr>
        <w:t>mexico</w:t>
      </w:r>
      <w:proofErr w:type="spellEnd"/>
      <w:r w:rsidRPr="00EB3E9B">
        <w:rPr>
          <w:rFonts w:ascii="Times New Roman" w:hAnsi="Times New Roman" w:cs="Times New Roman"/>
          <w:sz w:val="24"/>
          <w:szCs w:val="24"/>
          <w:lang w:val="en-US"/>
        </w:rPr>
        <w:t xml:space="preserve">. J </w:t>
      </w:r>
      <w:proofErr w:type="spellStart"/>
      <w:r w:rsidRPr="00EB3E9B">
        <w:rPr>
          <w:rFonts w:ascii="Times New Roman" w:hAnsi="Times New Roman" w:cs="Times New Roman"/>
          <w:sz w:val="24"/>
          <w:szCs w:val="24"/>
          <w:lang w:val="en-US"/>
        </w:rPr>
        <w:t>Abnorm</w:t>
      </w:r>
      <w:proofErr w:type="spellEnd"/>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Psychol</w:t>
      </w:r>
      <w:proofErr w:type="spellEnd"/>
      <w:r w:rsidRPr="00EB3E9B">
        <w:rPr>
          <w:rFonts w:ascii="Times New Roman" w:hAnsi="Times New Roman" w:cs="Times New Roman"/>
          <w:sz w:val="24"/>
          <w:szCs w:val="24"/>
          <w:lang w:val="en-US"/>
        </w:rPr>
        <w:t>, 112(4), 646-56. doi:10.1037/0021-843X.112.4.646.</w:t>
      </w:r>
    </w:p>
    <w:p w14:paraId="636E6CDE"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Ozer, E. J., Best, S. R., </w:t>
      </w:r>
      <w:proofErr w:type="spellStart"/>
      <w:r w:rsidRPr="00EB3E9B">
        <w:rPr>
          <w:rFonts w:ascii="Times New Roman" w:hAnsi="Times New Roman" w:cs="Times New Roman"/>
          <w:sz w:val="24"/>
          <w:szCs w:val="24"/>
          <w:lang w:val="en-US"/>
        </w:rPr>
        <w:t>Lipsey</w:t>
      </w:r>
      <w:proofErr w:type="spellEnd"/>
      <w:r w:rsidRPr="00EB3E9B">
        <w:rPr>
          <w:rFonts w:ascii="Times New Roman" w:hAnsi="Times New Roman" w:cs="Times New Roman"/>
          <w:sz w:val="24"/>
          <w:szCs w:val="24"/>
          <w:lang w:val="en-US"/>
        </w:rPr>
        <w:t>, T. L., &amp; Weiss, D. S. (2003). Predictors of posttraumatic stress disorder and symptoms in adults: A meta-analysis. Psychological Bulletin, 129(1), 52-73.</w:t>
      </w:r>
    </w:p>
    <w:p w14:paraId="003EAE04" w14:textId="01B659BF" w:rsidR="00EB3E9B" w:rsidRDefault="00EB3E9B" w:rsidP="00714A94">
      <w:pPr>
        <w:pStyle w:val="NoSpacing"/>
        <w:spacing w:line="480" w:lineRule="auto"/>
        <w:ind w:firstLine="708"/>
        <w:rPr>
          <w:ins w:id="125" w:author="Martin" w:date="2017-11-05T20:00:00Z"/>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Perkonigg</w:t>
      </w:r>
      <w:proofErr w:type="spellEnd"/>
      <w:r w:rsidRPr="00EB3E9B">
        <w:rPr>
          <w:rFonts w:ascii="Times New Roman" w:hAnsi="Times New Roman" w:cs="Times New Roman"/>
          <w:sz w:val="24"/>
          <w:szCs w:val="24"/>
          <w:lang w:val="en-US"/>
        </w:rPr>
        <w:t xml:space="preserve">, A., Kessler, R. C., </w:t>
      </w:r>
      <w:proofErr w:type="spellStart"/>
      <w:r w:rsidRPr="00EB3E9B">
        <w:rPr>
          <w:rFonts w:ascii="Times New Roman" w:hAnsi="Times New Roman" w:cs="Times New Roman"/>
          <w:sz w:val="24"/>
          <w:szCs w:val="24"/>
          <w:lang w:val="en-US"/>
        </w:rPr>
        <w:t>Storz</w:t>
      </w:r>
      <w:proofErr w:type="spellEnd"/>
      <w:r w:rsidRPr="00EB3E9B">
        <w:rPr>
          <w:rFonts w:ascii="Times New Roman" w:hAnsi="Times New Roman" w:cs="Times New Roman"/>
          <w:sz w:val="24"/>
          <w:szCs w:val="24"/>
          <w:lang w:val="en-US"/>
        </w:rPr>
        <w:t xml:space="preserve">, S., &amp; </w:t>
      </w:r>
      <w:proofErr w:type="spellStart"/>
      <w:r w:rsidRPr="00EB3E9B">
        <w:rPr>
          <w:rFonts w:ascii="Times New Roman" w:hAnsi="Times New Roman" w:cs="Times New Roman"/>
          <w:sz w:val="24"/>
          <w:szCs w:val="24"/>
          <w:lang w:val="en-US"/>
        </w:rPr>
        <w:t>Wittchen</w:t>
      </w:r>
      <w:proofErr w:type="spellEnd"/>
      <w:r w:rsidRPr="00EB3E9B">
        <w:rPr>
          <w:rFonts w:ascii="Times New Roman" w:hAnsi="Times New Roman" w:cs="Times New Roman"/>
          <w:sz w:val="24"/>
          <w:szCs w:val="24"/>
          <w:lang w:val="en-US"/>
        </w:rPr>
        <w:t xml:space="preserve">, H. U. (2000). Traumatic events and post-traumatic stress disorder in the community: Prevalence, risk factors and comorbidity. </w:t>
      </w:r>
      <w:proofErr w:type="spellStart"/>
      <w:r w:rsidRPr="00EB3E9B">
        <w:rPr>
          <w:rFonts w:ascii="Times New Roman" w:hAnsi="Times New Roman" w:cs="Times New Roman"/>
          <w:sz w:val="24"/>
          <w:szCs w:val="24"/>
          <w:lang w:val="en-US"/>
        </w:rPr>
        <w:t>Acta</w:t>
      </w:r>
      <w:proofErr w:type="spellEnd"/>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Psychiatrica</w:t>
      </w:r>
      <w:proofErr w:type="spellEnd"/>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Scandinavica</w:t>
      </w:r>
      <w:proofErr w:type="spellEnd"/>
      <w:r w:rsidRPr="00EB3E9B">
        <w:rPr>
          <w:rFonts w:ascii="Times New Roman" w:hAnsi="Times New Roman" w:cs="Times New Roman"/>
          <w:sz w:val="24"/>
          <w:szCs w:val="24"/>
          <w:lang w:val="en-US"/>
        </w:rPr>
        <w:t>, 101(1), 46-59.</w:t>
      </w:r>
    </w:p>
    <w:p w14:paraId="299016BF" w14:textId="088EA9AC" w:rsidR="00F8100D" w:rsidRPr="00EB3E9B" w:rsidRDefault="00F8100D" w:rsidP="00714A94">
      <w:pPr>
        <w:pStyle w:val="NoSpacing"/>
        <w:spacing w:line="480" w:lineRule="auto"/>
        <w:ind w:firstLine="708"/>
        <w:rPr>
          <w:rFonts w:ascii="Times New Roman" w:hAnsi="Times New Roman" w:cs="Times New Roman"/>
          <w:sz w:val="24"/>
          <w:szCs w:val="24"/>
          <w:lang w:val="en-US"/>
        </w:rPr>
      </w:pPr>
      <w:proofErr w:type="spellStart"/>
      <w:ins w:id="126" w:author="Martin" w:date="2017-11-05T20:00:00Z">
        <w:r w:rsidRPr="00F8100D">
          <w:rPr>
            <w:rFonts w:ascii="Times New Roman" w:hAnsi="Times New Roman" w:cs="Times New Roman"/>
            <w:sz w:val="24"/>
            <w:szCs w:val="24"/>
            <w:lang w:val="en-US"/>
          </w:rPr>
          <w:t>Schönenberg</w:t>
        </w:r>
        <w:proofErr w:type="spellEnd"/>
        <w:r w:rsidRPr="00F8100D">
          <w:rPr>
            <w:rFonts w:ascii="Times New Roman" w:hAnsi="Times New Roman" w:cs="Times New Roman"/>
            <w:sz w:val="24"/>
            <w:szCs w:val="24"/>
            <w:lang w:val="en-US"/>
          </w:rPr>
          <w:t xml:space="preserve">, M., </w:t>
        </w:r>
        <w:proofErr w:type="spellStart"/>
        <w:r w:rsidRPr="00F8100D">
          <w:rPr>
            <w:rFonts w:ascii="Times New Roman" w:hAnsi="Times New Roman" w:cs="Times New Roman"/>
            <w:sz w:val="24"/>
            <w:szCs w:val="24"/>
            <w:lang w:val="en-US"/>
          </w:rPr>
          <w:t>Reichwald</w:t>
        </w:r>
        <w:proofErr w:type="spellEnd"/>
        <w:r w:rsidRPr="00F8100D">
          <w:rPr>
            <w:rFonts w:ascii="Times New Roman" w:hAnsi="Times New Roman" w:cs="Times New Roman"/>
            <w:sz w:val="24"/>
            <w:szCs w:val="24"/>
            <w:lang w:val="en-US"/>
          </w:rPr>
          <w:t xml:space="preserve">, U., Domes, G., </w:t>
        </w:r>
        <w:proofErr w:type="spellStart"/>
        <w:r w:rsidRPr="00F8100D">
          <w:rPr>
            <w:rFonts w:ascii="Times New Roman" w:hAnsi="Times New Roman" w:cs="Times New Roman"/>
            <w:sz w:val="24"/>
            <w:szCs w:val="24"/>
            <w:lang w:val="en-US"/>
          </w:rPr>
          <w:t>Badke</w:t>
        </w:r>
        <w:proofErr w:type="spellEnd"/>
        <w:r w:rsidRPr="00F8100D">
          <w:rPr>
            <w:rFonts w:ascii="Times New Roman" w:hAnsi="Times New Roman" w:cs="Times New Roman"/>
            <w:sz w:val="24"/>
            <w:szCs w:val="24"/>
            <w:lang w:val="en-US"/>
          </w:rPr>
          <w:t xml:space="preserve">, A. and </w:t>
        </w:r>
        <w:proofErr w:type="spellStart"/>
        <w:r w:rsidRPr="00F8100D">
          <w:rPr>
            <w:rFonts w:ascii="Times New Roman" w:hAnsi="Times New Roman" w:cs="Times New Roman"/>
            <w:sz w:val="24"/>
            <w:szCs w:val="24"/>
            <w:lang w:val="en-US"/>
          </w:rPr>
          <w:t>Hautzinger</w:t>
        </w:r>
        <w:proofErr w:type="spellEnd"/>
        <w:r w:rsidRPr="00F8100D">
          <w:rPr>
            <w:rFonts w:ascii="Times New Roman" w:hAnsi="Times New Roman" w:cs="Times New Roman"/>
            <w:sz w:val="24"/>
            <w:szCs w:val="24"/>
            <w:lang w:val="en-US"/>
          </w:rPr>
          <w:t>, M. (2008). Ketamine aggravates symptoms of acute stress disorder in a naturalistic sample of accident victims. Journal of Psychopharmacology, 22(5), pp.493-497.</w:t>
        </w:r>
      </w:ins>
    </w:p>
    <w:p w14:paraId="7FA67B95"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Shavelev</w:t>
      </w:r>
      <w:proofErr w:type="spellEnd"/>
      <w:r w:rsidRPr="00EB3E9B">
        <w:rPr>
          <w:rFonts w:ascii="Times New Roman" w:hAnsi="Times New Roman" w:cs="Times New Roman"/>
          <w:sz w:val="24"/>
          <w:szCs w:val="24"/>
          <w:lang w:val="en-US"/>
        </w:rPr>
        <w:t xml:space="preserve">, A.Y. (1996) Chapter 4 van del ……   In: Van Der </w:t>
      </w:r>
      <w:proofErr w:type="spellStart"/>
      <w:r w:rsidRPr="00EB3E9B">
        <w:rPr>
          <w:rFonts w:ascii="Times New Roman" w:hAnsi="Times New Roman" w:cs="Times New Roman"/>
          <w:sz w:val="24"/>
          <w:szCs w:val="24"/>
          <w:lang w:val="en-US"/>
        </w:rPr>
        <w:t>Kolk</w:t>
      </w:r>
      <w:proofErr w:type="spellEnd"/>
      <w:r w:rsidRPr="00EB3E9B">
        <w:rPr>
          <w:rFonts w:ascii="Times New Roman" w:hAnsi="Times New Roman" w:cs="Times New Roman"/>
          <w:sz w:val="24"/>
          <w:szCs w:val="24"/>
          <w:lang w:val="en-US"/>
        </w:rPr>
        <w:t xml:space="preserve"> BA, </w:t>
      </w:r>
      <w:proofErr w:type="spellStart"/>
      <w:r w:rsidRPr="00EB3E9B">
        <w:rPr>
          <w:rFonts w:ascii="Times New Roman" w:hAnsi="Times New Roman" w:cs="Times New Roman"/>
          <w:sz w:val="24"/>
          <w:szCs w:val="24"/>
          <w:lang w:val="en-US"/>
        </w:rPr>
        <w:t>Mcfarlane</w:t>
      </w:r>
      <w:proofErr w:type="spellEnd"/>
      <w:r w:rsidRPr="00EB3E9B">
        <w:rPr>
          <w:rFonts w:ascii="Times New Roman" w:hAnsi="Times New Roman" w:cs="Times New Roman"/>
          <w:sz w:val="24"/>
          <w:szCs w:val="24"/>
          <w:lang w:val="en-US"/>
        </w:rPr>
        <w:t xml:space="preserve"> AC, </w:t>
      </w:r>
      <w:proofErr w:type="spellStart"/>
      <w:r w:rsidRPr="00EB3E9B">
        <w:rPr>
          <w:rFonts w:ascii="Times New Roman" w:hAnsi="Times New Roman" w:cs="Times New Roman"/>
          <w:sz w:val="24"/>
          <w:szCs w:val="24"/>
          <w:lang w:val="en-US"/>
        </w:rPr>
        <w:t>Weisaeth</w:t>
      </w:r>
      <w:proofErr w:type="spellEnd"/>
      <w:r w:rsidRPr="00EB3E9B">
        <w:rPr>
          <w:rFonts w:ascii="Times New Roman" w:hAnsi="Times New Roman" w:cs="Times New Roman"/>
          <w:sz w:val="24"/>
          <w:szCs w:val="24"/>
          <w:lang w:val="en-US"/>
        </w:rPr>
        <w:t xml:space="preserve"> L, editors. Traumatic stress. New York: The Guilford Press. 1996.</w:t>
      </w:r>
    </w:p>
    <w:p w14:paraId="30E002CF"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Stein, D. J., </w:t>
      </w:r>
      <w:proofErr w:type="spellStart"/>
      <w:r w:rsidRPr="00EB3E9B">
        <w:rPr>
          <w:rFonts w:ascii="Times New Roman" w:hAnsi="Times New Roman" w:cs="Times New Roman"/>
          <w:sz w:val="24"/>
          <w:szCs w:val="24"/>
          <w:lang w:val="en-US"/>
        </w:rPr>
        <w:t>Koenen</w:t>
      </w:r>
      <w:proofErr w:type="spellEnd"/>
      <w:r w:rsidRPr="00EB3E9B">
        <w:rPr>
          <w:rFonts w:ascii="Times New Roman" w:hAnsi="Times New Roman" w:cs="Times New Roman"/>
          <w:sz w:val="24"/>
          <w:szCs w:val="24"/>
          <w:lang w:val="en-US"/>
        </w:rPr>
        <w:t xml:space="preserve">, K. C., Friedman, M. J., Hill, E., McLaughlin, K. A., </w:t>
      </w:r>
      <w:proofErr w:type="spellStart"/>
      <w:r w:rsidRPr="00EB3E9B">
        <w:rPr>
          <w:rFonts w:ascii="Times New Roman" w:hAnsi="Times New Roman" w:cs="Times New Roman"/>
          <w:sz w:val="24"/>
          <w:szCs w:val="24"/>
          <w:lang w:val="en-US"/>
        </w:rPr>
        <w:t>Petukhova</w:t>
      </w:r>
      <w:proofErr w:type="spellEnd"/>
      <w:r w:rsidRPr="00EB3E9B">
        <w:rPr>
          <w:rFonts w:ascii="Times New Roman" w:hAnsi="Times New Roman" w:cs="Times New Roman"/>
          <w:sz w:val="24"/>
          <w:szCs w:val="24"/>
          <w:lang w:val="en-US"/>
        </w:rPr>
        <w:t>, M., ... Kessler, R. C. (2013). Dissociation in posttraumatic stress disorder: Evidence from the World Mental Health Surveys. Biological Psy</w:t>
      </w:r>
      <w:r>
        <w:rPr>
          <w:rFonts w:ascii="Times New Roman" w:hAnsi="Times New Roman" w:cs="Times New Roman"/>
          <w:sz w:val="24"/>
          <w:szCs w:val="24"/>
          <w:lang w:val="en-US"/>
        </w:rPr>
        <w:t>chiatry, 73(4), 302–312. d</w:t>
      </w:r>
      <w:r w:rsidRPr="00EB3E9B">
        <w:rPr>
          <w:rFonts w:ascii="Times New Roman" w:hAnsi="Times New Roman" w:cs="Times New Roman"/>
          <w:sz w:val="24"/>
          <w:szCs w:val="24"/>
          <w:lang w:val="en-US"/>
        </w:rPr>
        <w:t>oi:10.1016/j.biopsych.2012.08.022</w:t>
      </w:r>
    </w:p>
    <w:p w14:paraId="1CD894D8"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Stein, M. B., </w:t>
      </w:r>
      <w:proofErr w:type="spellStart"/>
      <w:r w:rsidRPr="00EB3E9B">
        <w:rPr>
          <w:rFonts w:ascii="Times New Roman" w:hAnsi="Times New Roman" w:cs="Times New Roman"/>
          <w:sz w:val="24"/>
          <w:szCs w:val="24"/>
          <w:lang w:val="en-US"/>
        </w:rPr>
        <w:t>McQuaid</w:t>
      </w:r>
      <w:proofErr w:type="spellEnd"/>
      <w:r w:rsidRPr="00EB3E9B">
        <w:rPr>
          <w:rFonts w:ascii="Times New Roman" w:hAnsi="Times New Roman" w:cs="Times New Roman"/>
          <w:sz w:val="24"/>
          <w:szCs w:val="24"/>
          <w:lang w:val="en-US"/>
        </w:rPr>
        <w:t xml:space="preserve">, J. R., </w:t>
      </w:r>
      <w:proofErr w:type="spellStart"/>
      <w:r w:rsidRPr="00EB3E9B">
        <w:rPr>
          <w:rFonts w:ascii="Times New Roman" w:hAnsi="Times New Roman" w:cs="Times New Roman"/>
          <w:sz w:val="24"/>
          <w:szCs w:val="24"/>
          <w:lang w:val="en-US"/>
        </w:rPr>
        <w:t>Pedrelli</w:t>
      </w:r>
      <w:proofErr w:type="spellEnd"/>
      <w:r w:rsidRPr="00EB3E9B">
        <w:rPr>
          <w:rFonts w:ascii="Times New Roman" w:hAnsi="Times New Roman" w:cs="Times New Roman"/>
          <w:sz w:val="24"/>
          <w:szCs w:val="24"/>
          <w:lang w:val="en-US"/>
        </w:rPr>
        <w:t xml:space="preserve">, P., Lenox, R., &amp; </w:t>
      </w:r>
      <w:proofErr w:type="spellStart"/>
      <w:r w:rsidRPr="00EB3E9B">
        <w:rPr>
          <w:rFonts w:ascii="Times New Roman" w:hAnsi="Times New Roman" w:cs="Times New Roman"/>
          <w:sz w:val="24"/>
          <w:szCs w:val="24"/>
          <w:lang w:val="en-US"/>
        </w:rPr>
        <w:t>McCahill</w:t>
      </w:r>
      <w:proofErr w:type="spellEnd"/>
      <w:r w:rsidRPr="00EB3E9B">
        <w:rPr>
          <w:rFonts w:ascii="Times New Roman" w:hAnsi="Times New Roman" w:cs="Times New Roman"/>
          <w:sz w:val="24"/>
          <w:szCs w:val="24"/>
          <w:lang w:val="en-US"/>
        </w:rPr>
        <w:t>, M. E. (2000). Posttraumatic stress disorder in the primary care medical setting. General Hospital Psychiatry, 22(4), 261-9.</w:t>
      </w:r>
    </w:p>
    <w:p w14:paraId="3BD2ED8C" w14:textId="77777777" w:rsidR="00EB3E9B" w:rsidRPr="00605FE2"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rPr>
        <w:lastRenderedPageBreak/>
        <w:t xml:space="preserve">Van der Kolk BA, van der Hart O, Marmar CR. </w:t>
      </w:r>
      <w:r w:rsidRPr="00EB3E9B">
        <w:rPr>
          <w:rFonts w:ascii="Times New Roman" w:hAnsi="Times New Roman" w:cs="Times New Roman"/>
          <w:sz w:val="24"/>
          <w:szCs w:val="24"/>
          <w:lang w:val="en-US"/>
        </w:rPr>
        <w:t>Dissociation and</w:t>
      </w:r>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information processing. In: Van Der </w:t>
      </w:r>
      <w:proofErr w:type="spellStart"/>
      <w:r w:rsidRPr="00EB3E9B">
        <w:rPr>
          <w:rFonts w:ascii="Times New Roman" w:hAnsi="Times New Roman" w:cs="Times New Roman"/>
          <w:sz w:val="24"/>
          <w:szCs w:val="24"/>
          <w:lang w:val="en-US"/>
        </w:rPr>
        <w:t>Kolk</w:t>
      </w:r>
      <w:proofErr w:type="spellEnd"/>
      <w:r w:rsidRPr="00EB3E9B">
        <w:rPr>
          <w:rFonts w:ascii="Times New Roman" w:hAnsi="Times New Roman" w:cs="Times New Roman"/>
          <w:sz w:val="24"/>
          <w:szCs w:val="24"/>
          <w:lang w:val="en-US"/>
        </w:rPr>
        <w:t xml:space="preserve"> BA, </w:t>
      </w:r>
      <w:proofErr w:type="spellStart"/>
      <w:r w:rsidRPr="00EB3E9B">
        <w:rPr>
          <w:rFonts w:ascii="Times New Roman" w:hAnsi="Times New Roman" w:cs="Times New Roman"/>
          <w:sz w:val="24"/>
          <w:szCs w:val="24"/>
          <w:lang w:val="en-US"/>
        </w:rPr>
        <w:t>Mcfarlane</w:t>
      </w:r>
      <w:proofErr w:type="spellEnd"/>
      <w:r w:rsidRPr="00EB3E9B">
        <w:rPr>
          <w:rFonts w:ascii="Times New Roman" w:hAnsi="Times New Roman" w:cs="Times New Roman"/>
          <w:sz w:val="24"/>
          <w:szCs w:val="24"/>
          <w:lang w:val="en-US"/>
        </w:rPr>
        <w:t xml:space="preserve"> AC, </w:t>
      </w:r>
      <w:proofErr w:type="spellStart"/>
      <w:r w:rsidRPr="00EB3E9B">
        <w:rPr>
          <w:rFonts w:ascii="Times New Roman" w:hAnsi="Times New Roman" w:cs="Times New Roman"/>
          <w:sz w:val="24"/>
          <w:szCs w:val="24"/>
          <w:lang w:val="en-US"/>
        </w:rPr>
        <w:t>Weisaeth</w:t>
      </w:r>
      <w:proofErr w:type="spellEnd"/>
      <w:r>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L, editors. Traumatic stress. New York: The Guilford Press. </w:t>
      </w:r>
      <w:r w:rsidRPr="00605FE2">
        <w:rPr>
          <w:rFonts w:ascii="Times New Roman" w:hAnsi="Times New Roman" w:cs="Times New Roman"/>
          <w:sz w:val="24"/>
          <w:szCs w:val="24"/>
          <w:lang w:val="en-US"/>
        </w:rPr>
        <w:t>1996. p. 303–27.</w:t>
      </w:r>
    </w:p>
    <w:p w14:paraId="25EFEDDA"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605FE2">
        <w:rPr>
          <w:rFonts w:ascii="Times New Roman" w:hAnsi="Times New Roman" w:cs="Times New Roman"/>
          <w:sz w:val="24"/>
          <w:szCs w:val="24"/>
          <w:lang w:val="en-US"/>
        </w:rPr>
        <w:t xml:space="preserve">Van Der </w:t>
      </w:r>
      <w:proofErr w:type="spellStart"/>
      <w:r w:rsidRPr="00605FE2">
        <w:rPr>
          <w:rFonts w:ascii="Times New Roman" w:hAnsi="Times New Roman" w:cs="Times New Roman"/>
          <w:sz w:val="24"/>
          <w:szCs w:val="24"/>
          <w:lang w:val="en-US"/>
        </w:rPr>
        <w:t>Kolk</w:t>
      </w:r>
      <w:proofErr w:type="spellEnd"/>
      <w:r w:rsidRPr="00605FE2">
        <w:rPr>
          <w:rFonts w:ascii="Times New Roman" w:hAnsi="Times New Roman" w:cs="Times New Roman"/>
          <w:sz w:val="24"/>
          <w:szCs w:val="24"/>
          <w:lang w:val="en-US"/>
        </w:rPr>
        <w:t xml:space="preserve">, B. (2014). </w:t>
      </w:r>
      <w:r w:rsidRPr="00EB3E9B">
        <w:rPr>
          <w:rFonts w:ascii="Times New Roman" w:hAnsi="Times New Roman" w:cs="Times New Roman"/>
          <w:sz w:val="24"/>
          <w:szCs w:val="24"/>
          <w:lang w:val="en-US"/>
        </w:rPr>
        <w:t>The body keeps the score. New York, NY: Viking.</w:t>
      </w:r>
    </w:p>
    <w:p w14:paraId="00847D72" w14:textId="77777777" w:rsidR="00EB3E9B" w:rsidRPr="00EB3E9B" w:rsidRDefault="00EB3E9B" w:rsidP="00EB3E9B">
      <w:pPr>
        <w:pStyle w:val="NoSpacing"/>
        <w:spacing w:line="480" w:lineRule="auto"/>
        <w:ind w:firstLine="708"/>
        <w:rPr>
          <w:rFonts w:ascii="Times New Roman" w:hAnsi="Times New Roman" w:cs="Times New Roman"/>
          <w:sz w:val="24"/>
          <w:szCs w:val="24"/>
          <w:lang w:val="en-US"/>
        </w:rPr>
      </w:pPr>
      <w:r w:rsidRPr="00EB3E9B">
        <w:rPr>
          <w:rFonts w:ascii="Times New Roman" w:hAnsi="Times New Roman" w:cs="Times New Roman"/>
          <w:sz w:val="24"/>
          <w:szCs w:val="24"/>
          <w:lang w:val="en-US"/>
        </w:rPr>
        <w:t>Wade, D., Howard, A., Fletcher, S., Cooper, J., &amp; Forbes, D. (2013). Early response to psychological trauma--what GPs can do. Australian family physician, 9, 610–614.</w:t>
      </w:r>
    </w:p>
    <w:p w14:paraId="75CD2932" w14:textId="77777777" w:rsidR="00E030AE" w:rsidRDefault="00EB3E9B" w:rsidP="00EB3E9B">
      <w:pPr>
        <w:pStyle w:val="NoSpacing"/>
        <w:spacing w:line="480" w:lineRule="auto"/>
        <w:ind w:firstLine="708"/>
        <w:rPr>
          <w:rFonts w:ascii="Times New Roman" w:hAnsi="Times New Roman" w:cs="Times New Roman"/>
          <w:sz w:val="24"/>
          <w:szCs w:val="24"/>
          <w:lang w:val="en-US"/>
        </w:rPr>
      </w:pPr>
      <w:proofErr w:type="spellStart"/>
      <w:r w:rsidRPr="00EB3E9B">
        <w:rPr>
          <w:rFonts w:ascii="Times New Roman" w:hAnsi="Times New Roman" w:cs="Times New Roman"/>
          <w:sz w:val="24"/>
          <w:szCs w:val="24"/>
          <w:lang w:val="en-US"/>
        </w:rPr>
        <w:t>Zlotnick</w:t>
      </w:r>
      <w:proofErr w:type="spellEnd"/>
      <w:r w:rsidRPr="00EB3E9B">
        <w:rPr>
          <w:rFonts w:ascii="Times New Roman" w:hAnsi="Times New Roman" w:cs="Times New Roman"/>
          <w:sz w:val="24"/>
          <w:szCs w:val="24"/>
          <w:lang w:val="en-US"/>
        </w:rPr>
        <w:t xml:space="preserve">, C., Johnson, J., Kohn, R., Vicente, B., </w:t>
      </w:r>
      <w:proofErr w:type="spellStart"/>
      <w:r w:rsidRPr="00EB3E9B">
        <w:rPr>
          <w:rFonts w:ascii="Times New Roman" w:hAnsi="Times New Roman" w:cs="Times New Roman"/>
          <w:sz w:val="24"/>
          <w:szCs w:val="24"/>
          <w:lang w:val="en-US"/>
        </w:rPr>
        <w:t>Rioseco</w:t>
      </w:r>
      <w:proofErr w:type="spellEnd"/>
      <w:r w:rsidRPr="00EB3E9B">
        <w:rPr>
          <w:rFonts w:ascii="Times New Roman" w:hAnsi="Times New Roman" w:cs="Times New Roman"/>
          <w:sz w:val="24"/>
          <w:szCs w:val="24"/>
          <w:lang w:val="en-US"/>
        </w:rPr>
        <w:t xml:space="preserve">, P., &amp; </w:t>
      </w:r>
      <w:proofErr w:type="spellStart"/>
      <w:r w:rsidRPr="00EB3E9B">
        <w:rPr>
          <w:rFonts w:ascii="Times New Roman" w:hAnsi="Times New Roman" w:cs="Times New Roman"/>
          <w:sz w:val="24"/>
          <w:szCs w:val="24"/>
          <w:lang w:val="en-US"/>
        </w:rPr>
        <w:t>Saldivia</w:t>
      </w:r>
      <w:proofErr w:type="spellEnd"/>
      <w:r w:rsidRPr="00EB3E9B">
        <w:rPr>
          <w:rFonts w:ascii="Times New Roman" w:hAnsi="Times New Roman" w:cs="Times New Roman"/>
          <w:sz w:val="24"/>
          <w:szCs w:val="24"/>
          <w:lang w:val="en-US"/>
        </w:rPr>
        <w:t xml:space="preserve">, S. (2006). Epidemiology of trauma, post-traumatic stress disorder (PTSD) and co-morbid disorders in </w:t>
      </w:r>
      <w:proofErr w:type="spellStart"/>
      <w:r w:rsidRPr="00EB3E9B">
        <w:rPr>
          <w:rFonts w:ascii="Times New Roman" w:hAnsi="Times New Roman" w:cs="Times New Roman"/>
          <w:sz w:val="24"/>
          <w:szCs w:val="24"/>
          <w:lang w:val="en-US"/>
        </w:rPr>
        <w:t>chile</w:t>
      </w:r>
      <w:proofErr w:type="spellEnd"/>
      <w:r w:rsidRPr="00EB3E9B">
        <w:rPr>
          <w:rFonts w:ascii="Times New Roman" w:hAnsi="Times New Roman" w:cs="Times New Roman"/>
          <w:sz w:val="24"/>
          <w:szCs w:val="24"/>
          <w:lang w:val="en-US"/>
        </w:rPr>
        <w:t xml:space="preserve">. </w:t>
      </w:r>
      <w:proofErr w:type="spellStart"/>
      <w:r w:rsidRPr="00EB3E9B">
        <w:rPr>
          <w:rFonts w:ascii="Times New Roman" w:hAnsi="Times New Roman" w:cs="Times New Roman"/>
          <w:sz w:val="24"/>
          <w:szCs w:val="24"/>
          <w:lang w:val="en-US"/>
        </w:rPr>
        <w:t>Psychol</w:t>
      </w:r>
      <w:proofErr w:type="spellEnd"/>
      <w:r w:rsidRPr="00EB3E9B">
        <w:rPr>
          <w:rFonts w:ascii="Times New Roman" w:hAnsi="Times New Roman" w:cs="Times New Roman"/>
          <w:sz w:val="24"/>
          <w:szCs w:val="24"/>
          <w:lang w:val="en-US"/>
        </w:rPr>
        <w:t xml:space="preserve"> Med, 36(11), 1523-33. doi:10.1017/S0033291706008282.</w:t>
      </w:r>
    </w:p>
    <w:p w14:paraId="5AB25880"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06FA1D1E"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3620622"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429240C9"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7FCC3136"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5788EEC9" w14:textId="77777777" w:rsidR="002F7630" w:rsidRDefault="002F7630" w:rsidP="00EB3E9B">
      <w:pPr>
        <w:pStyle w:val="NoSpacing"/>
        <w:spacing w:line="480" w:lineRule="auto"/>
        <w:ind w:firstLine="708"/>
        <w:rPr>
          <w:rFonts w:ascii="Times New Roman" w:hAnsi="Times New Roman" w:cs="Times New Roman"/>
          <w:sz w:val="24"/>
          <w:szCs w:val="24"/>
          <w:lang w:val="en-US"/>
        </w:rPr>
      </w:pPr>
    </w:p>
    <w:p w14:paraId="726AF6A3" w14:textId="77777777" w:rsidR="00F006AE" w:rsidRDefault="00F006AE" w:rsidP="00EB3E9B">
      <w:pPr>
        <w:pStyle w:val="NoSpacing"/>
        <w:spacing w:line="480" w:lineRule="auto"/>
        <w:ind w:firstLine="708"/>
        <w:rPr>
          <w:rFonts w:ascii="Times New Roman" w:hAnsi="Times New Roman" w:cs="Times New Roman"/>
          <w:sz w:val="24"/>
          <w:szCs w:val="24"/>
          <w:lang w:val="en-US"/>
        </w:rPr>
      </w:pPr>
    </w:p>
    <w:p w14:paraId="0B18EF6E"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4F54639C" w14:textId="77777777" w:rsidR="00E7341E" w:rsidRDefault="00E7341E" w:rsidP="00E7341E">
      <w:pPr>
        <w:pStyle w:val="NoSpacing"/>
        <w:spacing w:line="480" w:lineRule="auto"/>
        <w:ind w:firstLine="708"/>
        <w:rPr>
          <w:rFonts w:ascii="Times New Roman" w:hAnsi="Times New Roman" w:cs="Times New Roman"/>
          <w:sz w:val="24"/>
          <w:szCs w:val="24"/>
          <w:lang w:val="en-US"/>
        </w:rPr>
      </w:pPr>
    </w:p>
    <w:p w14:paraId="7C538CD0" w14:textId="77777777" w:rsidR="00B758A4" w:rsidRDefault="00B758A4" w:rsidP="00E7341E">
      <w:pPr>
        <w:pStyle w:val="NoSpacing"/>
        <w:spacing w:line="480" w:lineRule="auto"/>
        <w:ind w:firstLine="708"/>
        <w:rPr>
          <w:rFonts w:ascii="Times New Roman" w:hAnsi="Times New Roman" w:cs="Times New Roman"/>
          <w:sz w:val="24"/>
          <w:szCs w:val="24"/>
          <w:lang w:val="en-US"/>
        </w:rPr>
      </w:pPr>
    </w:p>
    <w:p w14:paraId="528EA183"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 xml:space="preserve">Table 1. Predicting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3B1448">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3B1448">
            <w:pPr>
              <w:spacing w:before="60" w:after="60" w:line="240" w:lineRule="auto"/>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3B1448">
            <w:pPr>
              <w:spacing w:before="60" w:after="60" w:line="240" w:lineRule="auto"/>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4C412E2" w14:textId="77777777" w:rsidTr="003B1448">
        <w:trPr>
          <w:trHeight w:val="320"/>
        </w:trPr>
        <w:tc>
          <w:tcPr>
            <w:tcW w:w="2801" w:type="dxa"/>
            <w:tcBorders>
              <w:top w:val="single" w:sz="4" w:space="0" w:color="auto"/>
            </w:tcBorders>
            <w:vAlign w:val="center"/>
            <w:hideMark/>
          </w:tcPr>
          <w:p w14:paraId="5CE95383"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3B1448">
        <w:trPr>
          <w:trHeight w:val="320"/>
        </w:trPr>
        <w:tc>
          <w:tcPr>
            <w:tcW w:w="2801" w:type="dxa"/>
            <w:vAlign w:val="center"/>
            <w:hideMark/>
          </w:tcPr>
          <w:p w14:paraId="51155AF7"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lang w:val="en-US"/>
              </w:rPr>
              <w:t xml:space="preserve">Traumatic </w:t>
            </w:r>
            <w:proofErr w:type="spellStart"/>
            <w:r w:rsidRPr="007C5EE4">
              <w:rPr>
                <w:rFonts w:ascii="Times New Roman" w:hAnsi="Times New Roman" w:cs="Times New Roman"/>
                <w:lang w:val="en-US"/>
              </w:rPr>
              <w:t>loa</w:t>
            </w:r>
            <w:proofErr w:type="spellEnd"/>
            <w:r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3B1448">
        <w:trPr>
          <w:trHeight w:val="320"/>
        </w:trPr>
        <w:tc>
          <w:tcPr>
            <w:tcW w:w="2801" w:type="dxa"/>
            <w:vAlign w:val="center"/>
            <w:hideMark/>
          </w:tcPr>
          <w:p w14:paraId="7E41FB62"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3B1448">
            <w:pPr>
              <w:spacing w:before="20" w:after="20" w:line="240" w:lineRule="auto"/>
              <w:rPr>
                <w:rFonts w:ascii="Times New Roman" w:hAnsi="Times New Roman" w:cs="Times New Roman"/>
              </w:rPr>
            </w:pPr>
          </w:p>
        </w:tc>
      </w:tr>
      <w:tr w:rsidR="00A951A1" w:rsidRPr="007C5EE4" w14:paraId="4CD00A6E" w14:textId="77777777" w:rsidTr="003B1448">
        <w:trPr>
          <w:trHeight w:val="320"/>
        </w:trPr>
        <w:tc>
          <w:tcPr>
            <w:tcW w:w="2801" w:type="dxa"/>
            <w:vAlign w:val="center"/>
            <w:hideMark/>
          </w:tcPr>
          <w:p w14:paraId="750BC7E3"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3B1448">
            <w:pPr>
              <w:spacing w:before="20" w:after="20" w:line="240" w:lineRule="auto"/>
              <w:rPr>
                <w:rFonts w:ascii="Times New Roman" w:hAnsi="Times New Roman" w:cs="Times New Roman"/>
              </w:rPr>
            </w:pPr>
          </w:p>
        </w:tc>
      </w:tr>
      <w:tr w:rsidR="00A951A1" w:rsidRPr="007C5EE4" w14:paraId="1467CBA9" w14:textId="77777777" w:rsidTr="003B1448">
        <w:trPr>
          <w:trHeight w:val="320"/>
        </w:trPr>
        <w:tc>
          <w:tcPr>
            <w:tcW w:w="2801" w:type="dxa"/>
            <w:vAlign w:val="center"/>
            <w:hideMark/>
          </w:tcPr>
          <w:p w14:paraId="642D019D"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3B1448">
        <w:trPr>
          <w:trHeight w:val="320"/>
        </w:trPr>
        <w:tc>
          <w:tcPr>
            <w:tcW w:w="2801" w:type="dxa"/>
            <w:tcBorders>
              <w:bottom w:val="single" w:sz="4" w:space="0" w:color="auto"/>
            </w:tcBorders>
            <w:vAlign w:val="center"/>
            <w:hideMark/>
          </w:tcPr>
          <w:p w14:paraId="6CFCD42E"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lastRenderedPageBreak/>
              <w:t>Social Support</w:t>
            </w:r>
          </w:p>
        </w:tc>
        <w:tc>
          <w:tcPr>
            <w:tcW w:w="1275" w:type="dxa"/>
            <w:tcBorders>
              <w:bottom w:val="single" w:sz="4" w:space="0" w:color="auto"/>
            </w:tcBorders>
            <w:vAlign w:val="center"/>
            <w:hideMark/>
          </w:tcPr>
          <w:p w14:paraId="3A64D4FC"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3B1448">
            <w:pPr>
              <w:spacing w:before="20" w:after="20" w:line="240" w:lineRule="auto"/>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3B1448">
            <w:pPr>
              <w:spacing w:before="20" w:after="20" w:line="240" w:lineRule="auto"/>
              <w:rPr>
                <w:rFonts w:ascii="Times New Roman" w:hAnsi="Times New Roman" w:cs="Times New Roman"/>
              </w:rPr>
            </w:pPr>
          </w:p>
        </w:tc>
      </w:tr>
    </w:tbl>
    <w:p w14:paraId="299AEACF" w14:textId="77777777" w:rsidR="00A951A1" w:rsidRPr="007C5EE4" w:rsidRDefault="00A951A1" w:rsidP="00A951A1">
      <w:pPr>
        <w:spacing w:before="40" w:line="240" w:lineRule="auto"/>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codes:  0 '***' 0.001 '**' 0.01 '*' 0.05 '.' 0.1 ' ' 1; Residual standard error: 11.16 on 187 degrees of freedom; Multiple R-squared:  0.1637; Adjusted R-squared:  0.1414; F-statistic: 7.323 on 5 and 187 DF, p-value: 2.731e-06</w:t>
      </w:r>
    </w:p>
    <w:p w14:paraId="372EE16A" w14:textId="77777777" w:rsidR="00A951A1" w:rsidRPr="007C5EE4" w:rsidRDefault="00A951A1" w:rsidP="00A951A1">
      <w:pPr>
        <w:pStyle w:val="NoSpacing"/>
        <w:spacing w:line="480" w:lineRule="auto"/>
        <w:rPr>
          <w:rFonts w:ascii="Times New Roman" w:hAnsi="Times New Roman" w:cs="Times New Roman"/>
          <w:lang w:val="en-US"/>
        </w:rPr>
      </w:pPr>
    </w:p>
    <w:p w14:paraId="1C8A6DA9"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3B1448">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3B1448">
            <w:pPr>
              <w:spacing w:before="60" w:after="60" w:line="240" w:lineRule="auto"/>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3B1448">
            <w:pPr>
              <w:spacing w:before="60" w:after="60" w:line="240" w:lineRule="auto"/>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170E150" w14:textId="77777777" w:rsidTr="003B1448">
        <w:trPr>
          <w:trHeight w:val="344"/>
        </w:trPr>
        <w:tc>
          <w:tcPr>
            <w:tcW w:w="3368" w:type="dxa"/>
            <w:tcBorders>
              <w:top w:val="single" w:sz="4" w:space="0" w:color="auto"/>
            </w:tcBorders>
            <w:vAlign w:val="bottom"/>
            <w:hideMark/>
          </w:tcPr>
          <w:p w14:paraId="55DC04E1"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3B1448">
        <w:trPr>
          <w:trHeight w:val="320"/>
        </w:trPr>
        <w:tc>
          <w:tcPr>
            <w:tcW w:w="3368" w:type="dxa"/>
            <w:vAlign w:val="bottom"/>
            <w:hideMark/>
          </w:tcPr>
          <w:p w14:paraId="42809AC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3B1448">
        <w:trPr>
          <w:trHeight w:val="320"/>
        </w:trPr>
        <w:tc>
          <w:tcPr>
            <w:tcW w:w="3368" w:type="dxa"/>
            <w:vAlign w:val="bottom"/>
            <w:hideMark/>
          </w:tcPr>
          <w:p w14:paraId="69FBF96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3B1448">
            <w:pPr>
              <w:spacing w:before="20" w:after="20" w:line="240" w:lineRule="auto"/>
              <w:rPr>
                <w:rFonts w:ascii="Times New Roman" w:hAnsi="Times New Roman" w:cs="Times New Roman"/>
                <w:lang w:val="en-US"/>
              </w:rPr>
            </w:pPr>
          </w:p>
        </w:tc>
      </w:tr>
      <w:tr w:rsidR="00A951A1" w:rsidRPr="007C5EE4" w14:paraId="6F138C82" w14:textId="77777777" w:rsidTr="003B1448">
        <w:trPr>
          <w:trHeight w:val="320"/>
        </w:trPr>
        <w:tc>
          <w:tcPr>
            <w:tcW w:w="3368" w:type="dxa"/>
            <w:vAlign w:val="bottom"/>
            <w:hideMark/>
          </w:tcPr>
          <w:p w14:paraId="25F6073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Education</w:t>
            </w:r>
          </w:p>
        </w:tc>
        <w:tc>
          <w:tcPr>
            <w:tcW w:w="1134" w:type="dxa"/>
            <w:vAlign w:val="bottom"/>
            <w:hideMark/>
          </w:tcPr>
          <w:p w14:paraId="6A80421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3B1448">
            <w:pPr>
              <w:spacing w:before="20" w:after="20" w:line="240" w:lineRule="auto"/>
              <w:rPr>
                <w:rFonts w:ascii="Times New Roman" w:hAnsi="Times New Roman" w:cs="Times New Roman"/>
                <w:lang w:val="en-US"/>
              </w:rPr>
            </w:pPr>
          </w:p>
        </w:tc>
      </w:tr>
      <w:tr w:rsidR="00A951A1" w:rsidRPr="007C5EE4" w14:paraId="6D969E2A" w14:textId="77777777" w:rsidTr="003B1448">
        <w:trPr>
          <w:trHeight w:val="320"/>
        </w:trPr>
        <w:tc>
          <w:tcPr>
            <w:tcW w:w="3368" w:type="dxa"/>
            <w:vAlign w:val="bottom"/>
            <w:hideMark/>
          </w:tcPr>
          <w:p w14:paraId="5C025721"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 xml:space="preserve">Intervention – </w:t>
            </w:r>
            <w:proofErr w:type="spellStart"/>
            <w:r w:rsidRPr="007C5EE4">
              <w:rPr>
                <w:rFonts w:ascii="Times New Roman" w:hAnsi="Times New Roman" w:cs="Times New Roman"/>
                <w:lang w:val="en-US"/>
              </w:rPr>
              <w:t>Psicoeducation</w:t>
            </w:r>
            <w:proofErr w:type="spellEnd"/>
          </w:p>
        </w:tc>
        <w:tc>
          <w:tcPr>
            <w:tcW w:w="1134" w:type="dxa"/>
            <w:vAlign w:val="bottom"/>
            <w:hideMark/>
          </w:tcPr>
          <w:p w14:paraId="60D56939"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3B1448">
        <w:trPr>
          <w:trHeight w:val="320"/>
        </w:trPr>
        <w:tc>
          <w:tcPr>
            <w:tcW w:w="3368" w:type="dxa"/>
            <w:vAlign w:val="bottom"/>
            <w:hideMark/>
          </w:tcPr>
          <w:p w14:paraId="463EA818"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Traumatic load</w:t>
            </w:r>
          </w:p>
        </w:tc>
        <w:tc>
          <w:tcPr>
            <w:tcW w:w="1134" w:type="dxa"/>
            <w:vAlign w:val="bottom"/>
            <w:hideMark/>
          </w:tcPr>
          <w:p w14:paraId="6CC37DB4"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3B1448">
            <w:pPr>
              <w:spacing w:before="20" w:after="20" w:line="240" w:lineRule="auto"/>
              <w:rPr>
                <w:rFonts w:ascii="Times New Roman" w:hAnsi="Times New Roman" w:cs="Times New Roman"/>
                <w:lang w:val="en-US"/>
              </w:rPr>
            </w:pPr>
          </w:p>
        </w:tc>
      </w:tr>
      <w:tr w:rsidR="00A951A1" w:rsidRPr="007C5EE4" w14:paraId="2C2AA5C0" w14:textId="77777777" w:rsidTr="003B1448">
        <w:trPr>
          <w:trHeight w:val="320"/>
        </w:trPr>
        <w:tc>
          <w:tcPr>
            <w:tcW w:w="3368" w:type="dxa"/>
            <w:vAlign w:val="bottom"/>
            <w:hideMark/>
          </w:tcPr>
          <w:p w14:paraId="70339691"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3B1448">
            <w:pPr>
              <w:spacing w:before="20" w:after="20" w:line="240" w:lineRule="auto"/>
              <w:rPr>
                <w:rFonts w:ascii="Times New Roman" w:hAnsi="Times New Roman" w:cs="Times New Roman"/>
                <w:lang w:val="en-US"/>
              </w:rPr>
            </w:pPr>
          </w:p>
        </w:tc>
      </w:tr>
      <w:tr w:rsidR="00A951A1" w:rsidRPr="007C5EE4" w14:paraId="78469443" w14:textId="77777777" w:rsidTr="003B1448">
        <w:trPr>
          <w:trHeight w:val="320"/>
        </w:trPr>
        <w:tc>
          <w:tcPr>
            <w:tcW w:w="3368" w:type="dxa"/>
            <w:vAlign w:val="bottom"/>
            <w:hideMark/>
          </w:tcPr>
          <w:p w14:paraId="7B257FC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3B1448">
        <w:trPr>
          <w:trHeight w:val="320"/>
        </w:trPr>
        <w:tc>
          <w:tcPr>
            <w:tcW w:w="3368" w:type="dxa"/>
            <w:tcBorders>
              <w:bottom w:val="single" w:sz="4" w:space="0" w:color="auto"/>
            </w:tcBorders>
            <w:vAlign w:val="bottom"/>
            <w:hideMark/>
          </w:tcPr>
          <w:p w14:paraId="46B2C95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Traumatic stress</w:t>
            </w:r>
          </w:p>
        </w:tc>
        <w:tc>
          <w:tcPr>
            <w:tcW w:w="1134" w:type="dxa"/>
            <w:tcBorders>
              <w:bottom w:val="single" w:sz="4" w:space="0" w:color="auto"/>
            </w:tcBorders>
            <w:vAlign w:val="bottom"/>
            <w:hideMark/>
          </w:tcPr>
          <w:p w14:paraId="53E42517"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3B1448">
            <w:pPr>
              <w:spacing w:before="20" w:after="20" w:line="240" w:lineRule="auto"/>
              <w:rPr>
                <w:rFonts w:ascii="Times New Roman" w:hAnsi="Times New Roman" w:cs="Times New Roman"/>
                <w:lang w:val="en-US"/>
              </w:rPr>
            </w:pPr>
          </w:p>
        </w:tc>
      </w:tr>
    </w:tbl>
    <w:p w14:paraId="24EAB852" w14:textId="77777777" w:rsidR="00A951A1" w:rsidRPr="007C5EE4" w:rsidRDefault="00A951A1" w:rsidP="00A951A1">
      <w:pPr>
        <w:spacing w:before="40" w:line="240" w:lineRule="auto"/>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codes: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A951A1">
      <w:pPr>
        <w:spacing w:before="40" w:line="240" w:lineRule="auto"/>
        <w:rPr>
          <w:rFonts w:ascii="Times New Roman" w:hAnsi="Times New Roman" w:cs="Times New Roman"/>
          <w:lang w:val="en-US"/>
        </w:rPr>
      </w:pPr>
    </w:p>
    <w:p w14:paraId="3770DCA7"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 xml:space="preserve">Table 3: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3B1448">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3B1448">
            <w:pPr>
              <w:spacing w:before="60" w:after="60" w:line="240" w:lineRule="auto"/>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3B1448">
        <w:trPr>
          <w:trHeight w:val="320"/>
        </w:trPr>
        <w:tc>
          <w:tcPr>
            <w:tcW w:w="3828" w:type="dxa"/>
            <w:tcBorders>
              <w:top w:val="single" w:sz="4" w:space="0" w:color="auto"/>
            </w:tcBorders>
            <w:vAlign w:val="bottom"/>
            <w:hideMark/>
          </w:tcPr>
          <w:p w14:paraId="15D1F1AE"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3B1448">
        <w:trPr>
          <w:trHeight w:val="320"/>
        </w:trPr>
        <w:tc>
          <w:tcPr>
            <w:tcW w:w="3828" w:type="dxa"/>
            <w:vAlign w:val="bottom"/>
            <w:hideMark/>
          </w:tcPr>
          <w:p w14:paraId="179F3D12"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3B1448">
        <w:trPr>
          <w:trHeight w:val="320"/>
        </w:trPr>
        <w:tc>
          <w:tcPr>
            <w:tcW w:w="3828" w:type="dxa"/>
            <w:vAlign w:val="bottom"/>
            <w:hideMark/>
          </w:tcPr>
          <w:p w14:paraId="52943D3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3B1448">
        <w:trPr>
          <w:trHeight w:val="320"/>
        </w:trPr>
        <w:tc>
          <w:tcPr>
            <w:tcW w:w="3828" w:type="dxa"/>
            <w:tcBorders>
              <w:bottom w:val="single" w:sz="4" w:space="0" w:color="auto"/>
            </w:tcBorders>
            <w:vAlign w:val="bottom"/>
            <w:hideMark/>
          </w:tcPr>
          <w:p w14:paraId="1E34375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A951A1">
      <w:pPr>
        <w:spacing w:line="480" w:lineRule="auto"/>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Pr="007C5EE4" w:rsidRDefault="00A951A1" w:rsidP="00A951A1">
      <w:pPr>
        <w:spacing w:line="480" w:lineRule="auto"/>
        <w:rPr>
          <w:rFonts w:ascii="Times New Roman" w:hAnsi="Times New Roman" w:cs="Times New Roman"/>
          <w:lang w:val="en-US"/>
        </w:rPr>
      </w:pPr>
    </w:p>
    <w:p w14:paraId="18C882D7" w14:textId="77777777" w:rsidR="00A951A1" w:rsidRPr="007C5EE4" w:rsidRDefault="00A951A1" w:rsidP="00A951A1">
      <w:pPr>
        <w:spacing w:after="0" w:line="240" w:lineRule="auto"/>
        <w:rPr>
          <w:rFonts w:ascii="Times New Roman" w:hAnsi="Times New Roman" w:cs="Times New Roman"/>
          <w:lang w:val="en-US"/>
        </w:rPr>
      </w:pPr>
      <w:r w:rsidRPr="007C5EE4">
        <w:rPr>
          <w:rFonts w:ascii="Times New Roman" w:hAnsi="Times New Roman" w:cs="Times New Roman"/>
          <w:lang w:val="en-US"/>
        </w:rPr>
        <w:t xml:space="preserve">Table 4: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3B1448">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3B1448">
            <w:pPr>
              <w:spacing w:before="60" w:after="60" w:line="240" w:lineRule="auto"/>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3B1448">
            <w:pPr>
              <w:spacing w:before="60" w:after="60" w:line="240" w:lineRule="auto"/>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3B1448">
        <w:trPr>
          <w:trHeight w:val="320"/>
        </w:trPr>
        <w:tc>
          <w:tcPr>
            <w:tcW w:w="3656" w:type="dxa"/>
            <w:tcBorders>
              <w:top w:val="single" w:sz="4" w:space="0" w:color="auto"/>
            </w:tcBorders>
            <w:vAlign w:val="bottom"/>
            <w:hideMark/>
          </w:tcPr>
          <w:p w14:paraId="2F538530"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3B1448">
        <w:trPr>
          <w:trHeight w:val="320"/>
        </w:trPr>
        <w:tc>
          <w:tcPr>
            <w:tcW w:w="3656" w:type="dxa"/>
            <w:vAlign w:val="bottom"/>
            <w:hideMark/>
          </w:tcPr>
          <w:p w14:paraId="53D2DF89"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3B1448">
        <w:trPr>
          <w:trHeight w:val="320"/>
        </w:trPr>
        <w:tc>
          <w:tcPr>
            <w:tcW w:w="3656" w:type="dxa"/>
            <w:vAlign w:val="bottom"/>
            <w:hideMark/>
          </w:tcPr>
          <w:p w14:paraId="003AD18A"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3B1448">
        <w:trPr>
          <w:trHeight w:val="320"/>
        </w:trPr>
        <w:tc>
          <w:tcPr>
            <w:tcW w:w="3656" w:type="dxa"/>
            <w:tcBorders>
              <w:bottom w:val="single" w:sz="4" w:space="0" w:color="auto"/>
            </w:tcBorders>
            <w:vAlign w:val="bottom"/>
            <w:hideMark/>
          </w:tcPr>
          <w:p w14:paraId="2F2696F6"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3B1448">
            <w:pPr>
              <w:spacing w:before="20" w:after="20" w:line="240" w:lineRule="auto"/>
              <w:rPr>
                <w:rFonts w:ascii="Times New Roman" w:hAnsi="Times New Roman" w:cs="Times New Roman"/>
                <w:lang w:val="en-US"/>
              </w:rPr>
            </w:pPr>
            <w:r w:rsidRPr="007C5EE4">
              <w:rPr>
                <w:rFonts w:ascii="Times New Roman" w:hAnsi="Times New Roman" w:cs="Times New Roman"/>
                <w:lang w:val="en-US"/>
              </w:rPr>
              <w:t>0.33</w:t>
            </w:r>
          </w:p>
        </w:tc>
      </w:tr>
    </w:tbl>
    <w:p w14:paraId="5D8C0DB9" w14:textId="77777777" w:rsidR="00A951A1" w:rsidRPr="007C5EE4" w:rsidRDefault="00A951A1" w:rsidP="00A951A1">
      <w:pPr>
        <w:rPr>
          <w:rFonts w:ascii="Times New Roman" w:hAnsi="Times New Roman" w:cs="Times New Roman"/>
        </w:rPr>
      </w:pPr>
      <w:r w:rsidRPr="007C5EE4">
        <w:rPr>
          <w:rFonts w:ascii="Times New Roman" w:hAnsi="Times New Roman" w:cs="Times New Roman"/>
        </w:rPr>
        <w:t>Sample Size Used: 57; Simulations: 10000</w:t>
      </w:r>
    </w:p>
    <w:p w14:paraId="705B0E6D"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7045586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2F5CEAA4"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56A60954"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3AC0C876"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0D734C1"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2B0F9A72"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0A4C216"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BB68216"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1AA2683A"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638539F5" w14:textId="77777777" w:rsidR="00EB3E9B" w:rsidRDefault="00EB3E9B" w:rsidP="00EB3E9B">
      <w:pPr>
        <w:pStyle w:val="NoSpacing"/>
        <w:spacing w:line="480" w:lineRule="auto"/>
        <w:ind w:firstLine="708"/>
        <w:rPr>
          <w:rFonts w:ascii="Times New Roman" w:hAnsi="Times New Roman" w:cs="Times New Roman"/>
          <w:sz w:val="24"/>
          <w:szCs w:val="24"/>
          <w:lang w:val="en-US"/>
        </w:rPr>
      </w:pPr>
    </w:p>
    <w:p w14:paraId="43A95365" w14:textId="77777777" w:rsidR="00A951A1" w:rsidRDefault="00A951A1" w:rsidP="00EB3E9B">
      <w:pPr>
        <w:pStyle w:val="NoSpacing"/>
        <w:spacing w:line="480" w:lineRule="auto"/>
        <w:ind w:firstLine="708"/>
        <w:rPr>
          <w:rFonts w:ascii="Times New Roman" w:hAnsi="Times New Roman" w:cs="Times New Roman"/>
          <w:sz w:val="24"/>
          <w:szCs w:val="24"/>
          <w:lang w:val="en-US"/>
        </w:rPr>
      </w:pPr>
    </w:p>
    <w:p w14:paraId="090D5163" w14:textId="77777777" w:rsidR="00EB3E9B" w:rsidRDefault="00EB3E9B" w:rsidP="00EB3E9B">
      <w:pPr>
        <w:spacing w:line="480" w:lineRule="auto"/>
      </w:pPr>
      <w:r>
        <w:rPr>
          <w:noProof/>
          <w:lang w:val="en-US"/>
        </w:rPr>
        <mc:AlternateContent>
          <mc:Choice Requires="wpg">
            <w:drawing>
              <wp:inline distT="0" distB="0" distL="0" distR="0" wp14:anchorId="3F05CADE" wp14:editId="5C447D90">
                <wp:extent cx="5486400" cy="3200400"/>
                <wp:effectExtent l="0" t="0" r="0" b="0"/>
                <wp:docPr id="1" name="1 Grupo"/>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2 Grupo"/>
                        <wpg:cNvGrpSpPr/>
                        <wpg:grpSpPr>
                          <a:xfrm>
                            <a:off x="0" y="0"/>
                            <a:ext cx="5486400" cy="3200400"/>
                            <a:chOff x="0" y="0"/>
                            <a:chExt cx="5486400" cy="3200400"/>
                          </a:xfrm>
                        </wpg:grpSpPr>
                        <wps:wsp>
                          <wps:cNvPr id="3" name="3 Rectángulo"/>
                          <wps:cNvSpPr/>
                          <wps:spPr>
                            <a:xfrm>
                              <a:off x="0" y="0"/>
                              <a:ext cx="5486400" cy="3200400"/>
                            </a:xfrm>
                            <a:prstGeom prst="rect">
                              <a:avLst/>
                            </a:prstGeom>
                            <a:noFill/>
                            <a:ln>
                              <a:noFill/>
                            </a:ln>
                          </wps:spPr>
                          <wps:txbx>
                            <w:txbxContent>
                              <w:p w14:paraId="496EDF54" w14:textId="77777777" w:rsidR="00EB3E9B" w:rsidRDefault="00EB3E9B" w:rsidP="00EB3E9B">
                                <w:pPr>
                                  <w:textDirection w:val="btLr"/>
                                </w:pPr>
                              </w:p>
                            </w:txbxContent>
                          </wps:txbx>
                          <wps:bodyPr wrap="square" lIns="91425" tIns="91425" rIns="91425" bIns="91425" anchor="ctr" anchorCtr="0"/>
                        </wps:wsp>
                        <wps:wsp>
                          <wps:cNvPr id="4" name="4 Rectángulo redondeado"/>
                          <wps:cNvSpPr/>
                          <wps:spPr>
                            <a:xfrm>
                              <a:off x="0" y="2487313"/>
                              <a:ext cx="5486399" cy="709690"/>
                            </a:xfrm>
                            <a:prstGeom prst="roundRect">
                              <a:avLst>
                                <a:gd name="adj" fmla="val 10000"/>
                              </a:avLst>
                            </a:prstGeom>
                            <a:solidFill>
                              <a:srgbClr val="CFDEEF"/>
                            </a:solidFill>
                            <a:ln>
                              <a:noFill/>
                            </a:ln>
                          </wps:spPr>
                          <wps:txbx>
                            <w:txbxContent>
                              <w:p w14:paraId="1D1E41F1" w14:textId="77777777" w:rsidR="00EB3E9B" w:rsidRDefault="00EB3E9B" w:rsidP="00EB3E9B">
                                <w:pPr>
                                  <w:textDirection w:val="btLr"/>
                                </w:pPr>
                              </w:p>
                            </w:txbxContent>
                          </wps:txbx>
                          <wps:bodyPr wrap="square" lIns="91425" tIns="91425" rIns="91425" bIns="91425" anchor="ctr" anchorCtr="0"/>
                        </wps:wsp>
                        <wps:wsp>
                          <wps:cNvPr id="5" name="5 Cuadro de texto"/>
                          <wps:cNvSpPr txBox="1"/>
                          <wps:spPr>
                            <a:xfrm>
                              <a:off x="0" y="2487313"/>
                              <a:ext cx="1645920" cy="709690"/>
                            </a:xfrm>
                            <a:prstGeom prst="rect">
                              <a:avLst/>
                            </a:prstGeom>
                            <a:noFill/>
                            <a:ln>
                              <a:noFill/>
                            </a:ln>
                          </wps:spPr>
                          <wps:txbx>
                            <w:txbxContent>
                              <w:p w14:paraId="6D628AA4" w14:textId="77777777" w:rsidR="00EB3E9B" w:rsidRDefault="00EB3E9B" w:rsidP="00EB3E9B">
                                <w:pPr>
                                  <w:spacing w:line="215" w:lineRule="auto"/>
                                  <w:jc w:val="center"/>
                                  <w:textDirection w:val="btLr"/>
                                </w:pPr>
                                <w:r>
                                  <w:rPr>
                                    <w:rFonts w:ascii="Calibri" w:eastAsia="Calibri" w:hAnsi="Calibri" w:cs="Calibri"/>
                                    <w:sz w:val="26"/>
                                  </w:rPr>
                                  <w:t xml:space="preserve">Responded T0 &amp; </w:t>
                                </w:r>
                                <w:r>
                                  <w:rPr>
                                    <w:rFonts w:ascii="Calibri" w:eastAsia="Calibri" w:hAnsi="Calibri" w:cs="Calibri"/>
                                    <w:sz w:val="26"/>
                                  </w:rPr>
                                  <w:t>T1 measures</w:t>
                                </w:r>
                              </w:p>
                            </w:txbxContent>
                          </wps:txbx>
                          <wps:bodyPr wrap="square" lIns="92450" tIns="92450" rIns="92450" bIns="92450" anchor="ctr" anchorCtr="0"/>
                        </wps:wsp>
                        <wps:wsp>
                          <wps:cNvPr id="6" name="6 Rectángulo redondeado"/>
                          <wps:cNvSpPr/>
                          <wps:spPr>
                            <a:xfrm>
                              <a:off x="0" y="1659340"/>
                              <a:ext cx="5486399" cy="709690"/>
                            </a:xfrm>
                            <a:prstGeom prst="roundRect">
                              <a:avLst>
                                <a:gd name="adj" fmla="val 10000"/>
                              </a:avLst>
                            </a:prstGeom>
                            <a:solidFill>
                              <a:srgbClr val="CFDEEF"/>
                            </a:solidFill>
                            <a:ln>
                              <a:noFill/>
                            </a:ln>
                          </wps:spPr>
                          <wps:txbx>
                            <w:txbxContent>
                              <w:p w14:paraId="241D08D2" w14:textId="77777777" w:rsidR="00EB3E9B" w:rsidRDefault="00EB3E9B" w:rsidP="00EB3E9B">
                                <w:pPr>
                                  <w:textDirection w:val="btLr"/>
                                </w:pPr>
                              </w:p>
                            </w:txbxContent>
                          </wps:txbx>
                          <wps:bodyPr wrap="square" lIns="91425" tIns="91425" rIns="91425" bIns="91425" anchor="ctr" anchorCtr="0"/>
                        </wps:wsp>
                        <wps:wsp>
                          <wps:cNvPr id="7" name="7 Cuadro de texto"/>
                          <wps:cNvSpPr txBox="1"/>
                          <wps:spPr>
                            <a:xfrm>
                              <a:off x="0" y="1659340"/>
                              <a:ext cx="1645920" cy="709690"/>
                            </a:xfrm>
                            <a:prstGeom prst="rect">
                              <a:avLst/>
                            </a:prstGeom>
                            <a:noFill/>
                            <a:ln>
                              <a:noFill/>
                            </a:ln>
                          </wps:spPr>
                          <wps:txbx>
                            <w:txbxContent>
                              <w:p w14:paraId="4A6D9653" w14:textId="77777777" w:rsidR="00EB3E9B" w:rsidRDefault="00EB3E9B" w:rsidP="00EB3E9B">
                                <w:pPr>
                                  <w:spacing w:line="215" w:lineRule="auto"/>
                                  <w:jc w:val="center"/>
                                  <w:textDirection w:val="btLr"/>
                                </w:pPr>
                                <w:r>
                                  <w:rPr>
                                    <w:rFonts w:ascii="Calibri" w:eastAsia="Calibri" w:hAnsi="Calibri" w:cs="Calibri"/>
                                    <w:sz w:val="26"/>
                                  </w:rPr>
                                  <w:t>Randomized</w:t>
                                </w:r>
                              </w:p>
                            </w:txbxContent>
                          </wps:txbx>
                          <wps:bodyPr wrap="square" lIns="92450" tIns="92450" rIns="92450" bIns="92450" anchor="ctr" anchorCtr="0"/>
                        </wps:wsp>
                        <wps:wsp>
                          <wps:cNvPr id="8" name="8 Rectángulo redondeado"/>
                          <wps:cNvSpPr/>
                          <wps:spPr>
                            <a:xfrm>
                              <a:off x="0" y="831367"/>
                              <a:ext cx="5486399" cy="709690"/>
                            </a:xfrm>
                            <a:prstGeom prst="roundRect">
                              <a:avLst>
                                <a:gd name="adj" fmla="val 10000"/>
                              </a:avLst>
                            </a:prstGeom>
                            <a:solidFill>
                              <a:srgbClr val="CFDEEF"/>
                            </a:solidFill>
                            <a:ln>
                              <a:noFill/>
                            </a:ln>
                          </wps:spPr>
                          <wps:txbx>
                            <w:txbxContent>
                              <w:p w14:paraId="744680DC" w14:textId="77777777" w:rsidR="00EB3E9B" w:rsidRDefault="00EB3E9B" w:rsidP="00EB3E9B">
                                <w:pPr>
                                  <w:textDirection w:val="btLr"/>
                                </w:pPr>
                              </w:p>
                            </w:txbxContent>
                          </wps:txbx>
                          <wps:bodyPr wrap="square" lIns="91425" tIns="91425" rIns="91425" bIns="91425" anchor="ctr" anchorCtr="0"/>
                        </wps:wsp>
                        <wps:wsp>
                          <wps:cNvPr id="9" name="9 Cuadro de texto"/>
                          <wps:cNvSpPr txBox="1"/>
                          <wps:spPr>
                            <a:xfrm>
                              <a:off x="0" y="831367"/>
                              <a:ext cx="1645920" cy="709690"/>
                            </a:xfrm>
                            <a:prstGeom prst="rect">
                              <a:avLst/>
                            </a:prstGeom>
                            <a:noFill/>
                            <a:ln>
                              <a:noFill/>
                            </a:ln>
                          </wps:spPr>
                          <wps:txbx>
                            <w:txbxContent>
                              <w:p w14:paraId="22BD5469" w14:textId="77777777" w:rsidR="00EB3E9B" w:rsidRDefault="00EB3E9B" w:rsidP="00EB3E9B">
                                <w:pPr>
                                  <w:spacing w:line="215" w:lineRule="auto"/>
                                  <w:jc w:val="center"/>
                                  <w:textDirection w:val="btLr"/>
                                </w:pPr>
                                <w:r>
                                  <w:rPr>
                                    <w:rFonts w:ascii="Calibri" w:eastAsia="Calibri" w:hAnsi="Calibri" w:cs="Calibri"/>
                                    <w:sz w:val="26"/>
                                  </w:rPr>
                                  <w:t>Agreed to participate &amp; met criteria</w:t>
                                </w:r>
                              </w:p>
                            </w:txbxContent>
                          </wps:txbx>
                          <wps:bodyPr wrap="square" lIns="92450" tIns="92450" rIns="92450" bIns="92450" anchor="ctr" anchorCtr="0"/>
                        </wps:wsp>
                        <wps:wsp>
                          <wps:cNvPr id="10" name="10 Rectángulo redondeado"/>
                          <wps:cNvSpPr/>
                          <wps:spPr>
                            <a:xfrm>
                              <a:off x="0" y="3395"/>
                              <a:ext cx="5486399" cy="709690"/>
                            </a:xfrm>
                            <a:prstGeom prst="roundRect">
                              <a:avLst>
                                <a:gd name="adj" fmla="val 10000"/>
                              </a:avLst>
                            </a:prstGeom>
                            <a:solidFill>
                              <a:srgbClr val="CFDEEF"/>
                            </a:solidFill>
                            <a:ln>
                              <a:noFill/>
                            </a:ln>
                          </wps:spPr>
                          <wps:txbx>
                            <w:txbxContent>
                              <w:p w14:paraId="6C15CD73" w14:textId="77777777" w:rsidR="00EB3E9B" w:rsidRDefault="00EB3E9B" w:rsidP="00EB3E9B">
                                <w:pPr>
                                  <w:textDirection w:val="btLr"/>
                                </w:pPr>
                              </w:p>
                            </w:txbxContent>
                          </wps:txbx>
                          <wps:bodyPr wrap="square" lIns="91425" tIns="91425" rIns="91425" bIns="91425" anchor="ctr" anchorCtr="0"/>
                        </wps:wsp>
                        <wps:wsp>
                          <wps:cNvPr id="11" name="11 Cuadro de texto"/>
                          <wps:cNvSpPr txBox="1"/>
                          <wps:spPr>
                            <a:xfrm>
                              <a:off x="0" y="3395"/>
                              <a:ext cx="1645920" cy="709690"/>
                            </a:xfrm>
                            <a:prstGeom prst="rect">
                              <a:avLst/>
                            </a:prstGeom>
                            <a:noFill/>
                            <a:ln>
                              <a:noFill/>
                            </a:ln>
                          </wps:spPr>
                          <wps:txbx>
                            <w:txbxContent>
                              <w:p w14:paraId="5886C874" w14:textId="77777777" w:rsidR="00EB3E9B" w:rsidRDefault="00EB3E9B" w:rsidP="00EB3E9B">
                                <w:pPr>
                                  <w:spacing w:line="215" w:lineRule="auto"/>
                                  <w:jc w:val="center"/>
                                  <w:textDirection w:val="btLr"/>
                                </w:pPr>
                                <w:r>
                                  <w:rPr>
                                    <w:rFonts w:ascii="Calibri" w:eastAsia="Calibri" w:hAnsi="Calibri" w:cs="Calibri"/>
                                    <w:sz w:val="26"/>
                                  </w:rPr>
                                  <w:t>Invited to participate</w:t>
                                </w:r>
                              </w:p>
                            </w:txbxContent>
                          </wps:txbx>
                          <wps:bodyPr wrap="square" lIns="92450" tIns="92450" rIns="92450" bIns="92450" anchor="ctr" anchorCtr="0"/>
                        </wps:wsp>
                        <wps:wsp>
                          <wps:cNvPr id="12" name="12 Rectángulo redondeado"/>
                          <wps:cNvSpPr/>
                          <wps:spPr>
                            <a:xfrm>
                              <a:off x="3069946" y="62536"/>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D008AA4" w14:textId="77777777" w:rsidR="00EB3E9B" w:rsidRDefault="00EB3E9B" w:rsidP="00EB3E9B">
                                <w:pPr>
                                  <w:textDirection w:val="btLr"/>
                                </w:pPr>
                              </w:p>
                            </w:txbxContent>
                          </wps:txbx>
                          <wps:bodyPr wrap="square" lIns="91425" tIns="91425" rIns="91425" bIns="91425" anchor="ctr" anchorCtr="0"/>
                        </wps:wsp>
                        <wps:wsp>
                          <wps:cNvPr id="13" name="13 Cuadro de texto"/>
                          <wps:cNvSpPr txBox="1"/>
                          <wps:spPr>
                            <a:xfrm>
                              <a:off x="3087267" y="79859"/>
                              <a:ext cx="848055" cy="556764"/>
                            </a:xfrm>
                            <a:prstGeom prst="rect">
                              <a:avLst/>
                            </a:prstGeom>
                            <a:noFill/>
                            <a:ln>
                              <a:noFill/>
                            </a:ln>
                          </wps:spPr>
                          <wps:txbx>
                            <w:txbxContent>
                              <w:p w14:paraId="36FB3000" w14:textId="77777777" w:rsidR="00EB3E9B" w:rsidRDefault="00EB3E9B" w:rsidP="00EB3E9B">
                                <w:pPr>
                                  <w:spacing w:line="215" w:lineRule="auto"/>
                                  <w:jc w:val="center"/>
                                  <w:textDirection w:val="btLr"/>
                                </w:pPr>
                                <w:r>
                                  <w:rPr>
                                    <w:rFonts w:ascii="Calibri" w:eastAsia="Calibri" w:hAnsi="Calibri" w:cs="Calibri"/>
                                    <w:sz w:val="20"/>
                                  </w:rPr>
                                  <w:t>n = 953</w:t>
                                </w:r>
                              </w:p>
                            </w:txbxContent>
                          </wps:txbx>
                          <wps:bodyPr wrap="square" lIns="38100" tIns="38100" rIns="38100" bIns="38100" anchor="ctr" anchorCtr="0"/>
                        </wps:wsp>
                        <wps:wsp>
                          <wps:cNvPr id="14" name="14 Forma libre"/>
                          <wps:cNvSpPr/>
                          <wps:spPr>
                            <a:xfrm>
                              <a:off x="3465576" y="653945"/>
                              <a:ext cx="91439" cy="236562"/>
                            </a:xfrm>
                            <a:custGeom>
                              <a:avLst/>
                              <a:gdLst/>
                              <a:ahLst/>
                              <a:cxnLst/>
                              <a:rect l="0" t="0" r="0" b="0"/>
                              <a:pathLst>
                                <a:path w="120000" h="120000" extrusionOk="0">
                                  <a:moveTo>
                                    <a:pt x="60000" y="0"/>
                                  </a:moveTo>
                                  <a:lnTo>
                                    <a:pt x="6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15" name="15 Rectángulo redondeado"/>
                          <wps:cNvSpPr/>
                          <wps:spPr>
                            <a:xfrm>
                              <a:off x="3069946" y="890508"/>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44E1ACD6" w14:textId="77777777" w:rsidR="00EB3E9B" w:rsidRDefault="00EB3E9B" w:rsidP="00EB3E9B">
                                <w:pPr>
                                  <w:textDirection w:val="btLr"/>
                                </w:pPr>
                              </w:p>
                            </w:txbxContent>
                          </wps:txbx>
                          <wps:bodyPr wrap="square" lIns="91425" tIns="91425" rIns="91425" bIns="91425" anchor="ctr" anchorCtr="0"/>
                        </wps:wsp>
                        <wps:wsp>
                          <wps:cNvPr id="16" name="16 Cuadro de texto"/>
                          <wps:cNvSpPr txBox="1"/>
                          <wps:spPr>
                            <a:xfrm>
                              <a:off x="3087267" y="907830"/>
                              <a:ext cx="848055" cy="556764"/>
                            </a:xfrm>
                            <a:prstGeom prst="rect">
                              <a:avLst/>
                            </a:prstGeom>
                            <a:noFill/>
                            <a:ln>
                              <a:noFill/>
                            </a:ln>
                          </wps:spPr>
                          <wps:txbx>
                            <w:txbxContent>
                              <w:p w14:paraId="2CAD57D8" w14:textId="77777777" w:rsidR="00EB3E9B" w:rsidRDefault="00EB3E9B" w:rsidP="00EB3E9B">
                                <w:pPr>
                                  <w:spacing w:line="215" w:lineRule="auto"/>
                                  <w:jc w:val="center"/>
                                  <w:textDirection w:val="btLr"/>
                                </w:pPr>
                                <w:r>
                                  <w:rPr>
                                    <w:rFonts w:ascii="Calibri" w:eastAsia="Calibri" w:hAnsi="Calibri" w:cs="Calibri"/>
                                    <w:sz w:val="20"/>
                                  </w:rPr>
                                  <w:t>n = 221</w:t>
                                </w:r>
                              </w:p>
                            </w:txbxContent>
                          </wps:txbx>
                          <wps:bodyPr wrap="square" lIns="38100" tIns="38100" rIns="38100" bIns="38100" anchor="ctr" anchorCtr="0"/>
                        </wps:wsp>
                        <wps:wsp>
                          <wps:cNvPr id="17" name="17 Forma libre"/>
                          <wps:cNvSpPr/>
                          <wps:spPr>
                            <a:xfrm>
                              <a:off x="2937541" y="1481917"/>
                              <a:ext cx="573754" cy="236562"/>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18" name="18 Rectángulo redondeado"/>
                          <wps:cNvSpPr/>
                          <wps:spPr>
                            <a:xfrm>
                              <a:off x="2496191"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2E320A5" w14:textId="77777777" w:rsidR="00EB3E9B" w:rsidRDefault="00EB3E9B" w:rsidP="00EB3E9B">
                                <w:pPr>
                                  <w:textDirection w:val="btLr"/>
                                </w:pPr>
                              </w:p>
                            </w:txbxContent>
                          </wps:txbx>
                          <wps:bodyPr wrap="square" lIns="91425" tIns="91425" rIns="91425" bIns="91425" anchor="ctr" anchorCtr="0"/>
                        </wps:wsp>
                        <wps:wsp>
                          <wps:cNvPr id="19" name="19 Cuadro de texto"/>
                          <wps:cNvSpPr txBox="1"/>
                          <wps:spPr>
                            <a:xfrm>
                              <a:off x="2513513" y="1735802"/>
                              <a:ext cx="848055" cy="556764"/>
                            </a:xfrm>
                            <a:prstGeom prst="rect">
                              <a:avLst/>
                            </a:prstGeom>
                            <a:noFill/>
                            <a:ln>
                              <a:noFill/>
                            </a:ln>
                          </wps:spPr>
                          <wps:txbx>
                            <w:txbxContent>
                              <w:p w14:paraId="7E1BB6E3" w14:textId="77777777" w:rsidR="00EB3E9B" w:rsidRDefault="00EB3E9B" w:rsidP="00EB3E9B">
                                <w:pPr>
                                  <w:spacing w:line="215" w:lineRule="auto"/>
                                  <w:jc w:val="center"/>
                                  <w:textDirection w:val="btLr"/>
                                </w:pPr>
                                <w:r>
                                  <w:rPr>
                                    <w:rFonts w:ascii="Calibri" w:eastAsia="Calibri" w:hAnsi="Calibri" w:cs="Calibri"/>
                                    <w:sz w:val="20"/>
                                  </w:rPr>
                                  <w:t xml:space="preserve">Control Group </w:t>
                                </w:r>
                              </w:p>
                              <w:p w14:paraId="084413AF" w14:textId="49F6A515" w:rsidR="00EB3E9B" w:rsidRDefault="0004773A" w:rsidP="00EB3E9B">
                                <w:pPr>
                                  <w:spacing w:before="70" w:line="215" w:lineRule="auto"/>
                                  <w:jc w:val="center"/>
                                  <w:textDirection w:val="btLr"/>
                                </w:pPr>
                                <w:r>
                                  <w:rPr>
                                    <w:rFonts w:ascii="Calibri" w:eastAsia="Calibri" w:hAnsi="Calibri" w:cs="Calibri"/>
                                    <w:sz w:val="20"/>
                                  </w:rPr>
                                  <w:t>n = 111</w:t>
                                </w:r>
                              </w:p>
                            </w:txbxContent>
                          </wps:txbx>
                          <wps:bodyPr wrap="square" lIns="38100" tIns="38100" rIns="38100" bIns="38100" anchor="ctr" anchorCtr="0"/>
                        </wps:wsp>
                        <wps:wsp>
                          <wps:cNvPr id="20" name="20 Forma libre"/>
                          <wps:cNvSpPr/>
                          <wps:spPr>
                            <a:xfrm>
                              <a:off x="2891821"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1" name="21 Rectángulo redondeado"/>
                          <wps:cNvSpPr/>
                          <wps:spPr>
                            <a:xfrm>
                              <a:off x="2496191"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2E8129E0" w14:textId="77777777" w:rsidR="00EB3E9B" w:rsidRDefault="00EB3E9B" w:rsidP="00EB3E9B">
                                <w:pPr>
                                  <w:textDirection w:val="btLr"/>
                                </w:pPr>
                              </w:p>
                            </w:txbxContent>
                          </wps:txbx>
                          <wps:bodyPr wrap="square" lIns="91425" tIns="91425" rIns="91425" bIns="91425" anchor="ctr" anchorCtr="0"/>
                        </wps:wsp>
                        <wps:wsp>
                          <wps:cNvPr id="22" name="22 Cuadro de texto"/>
                          <wps:cNvSpPr txBox="1"/>
                          <wps:spPr>
                            <a:xfrm>
                              <a:off x="2513513" y="2563775"/>
                              <a:ext cx="848055" cy="556764"/>
                            </a:xfrm>
                            <a:prstGeom prst="rect">
                              <a:avLst/>
                            </a:prstGeom>
                            <a:noFill/>
                            <a:ln>
                              <a:noFill/>
                            </a:ln>
                          </wps:spPr>
                          <wps:txbx>
                            <w:txbxContent>
                              <w:p w14:paraId="526B77B5" w14:textId="77777777" w:rsidR="00EB3E9B" w:rsidRDefault="00EB3E9B" w:rsidP="00EB3E9B">
                                <w:pPr>
                                  <w:spacing w:line="215" w:lineRule="auto"/>
                                  <w:jc w:val="center"/>
                                  <w:textDirection w:val="btLr"/>
                                </w:pPr>
                                <w:r>
                                  <w:rPr>
                                    <w:rFonts w:ascii="Calibri" w:eastAsia="Calibri" w:hAnsi="Calibri" w:cs="Calibri"/>
                                    <w:sz w:val="20"/>
                                  </w:rPr>
                                  <w:t>n = 29</w:t>
                                </w:r>
                              </w:p>
                            </w:txbxContent>
                          </wps:txbx>
                          <wps:bodyPr wrap="square" lIns="38100" tIns="38100" rIns="38100" bIns="38100" anchor="ctr" anchorCtr="0"/>
                        </wps:wsp>
                        <wps:wsp>
                          <wps:cNvPr id="23" name="23 Forma libre"/>
                          <wps:cNvSpPr/>
                          <wps:spPr>
                            <a:xfrm>
                              <a:off x="3511296" y="1481917"/>
                              <a:ext cx="573754" cy="236562"/>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4" name="24 Rectángulo redondeado"/>
                          <wps:cNvSpPr/>
                          <wps:spPr>
                            <a:xfrm>
                              <a:off x="3643700" y="1718481"/>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3DAC7EF6" w14:textId="77777777" w:rsidR="00EB3E9B" w:rsidRDefault="00EB3E9B" w:rsidP="00EB3E9B">
                                <w:pPr>
                                  <w:textDirection w:val="btLr"/>
                                </w:pPr>
                              </w:p>
                            </w:txbxContent>
                          </wps:txbx>
                          <wps:bodyPr wrap="square" lIns="91425" tIns="91425" rIns="91425" bIns="91425" anchor="ctr" anchorCtr="0"/>
                        </wps:wsp>
                        <wps:wsp>
                          <wps:cNvPr id="25" name="25 Cuadro de texto"/>
                          <wps:cNvSpPr txBox="1"/>
                          <wps:spPr>
                            <a:xfrm>
                              <a:off x="3661021" y="1735802"/>
                              <a:ext cx="848055" cy="556764"/>
                            </a:xfrm>
                            <a:prstGeom prst="rect">
                              <a:avLst/>
                            </a:prstGeom>
                            <a:noFill/>
                            <a:ln>
                              <a:noFill/>
                            </a:ln>
                          </wps:spPr>
                          <wps:txbx>
                            <w:txbxContent>
                              <w:p w14:paraId="2319BF11" w14:textId="77777777" w:rsidR="00EB3E9B" w:rsidRDefault="00EB3E9B" w:rsidP="00EB3E9B">
                                <w:pPr>
                                  <w:spacing w:line="215" w:lineRule="auto"/>
                                  <w:jc w:val="center"/>
                                  <w:textDirection w:val="btLr"/>
                                </w:pPr>
                                <w:r>
                                  <w:rPr>
                                    <w:rFonts w:ascii="Calibri" w:eastAsia="Calibri" w:hAnsi="Calibri" w:cs="Calibri"/>
                                    <w:sz w:val="20"/>
                                  </w:rPr>
                                  <w:t>Intervenition</w:t>
                                </w:r>
                              </w:p>
                              <w:p w14:paraId="2DC3C4AC" w14:textId="77777777" w:rsidR="00EB3E9B" w:rsidRDefault="00EB3E9B" w:rsidP="00EB3E9B">
                                <w:pPr>
                                  <w:spacing w:before="70" w:line="215" w:lineRule="auto"/>
                                  <w:jc w:val="center"/>
                                  <w:textDirection w:val="btLr"/>
                                </w:pPr>
                                <w:r>
                                  <w:rPr>
                                    <w:rFonts w:ascii="Calibri" w:eastAsia="Calibri" w:hAnsi="Calibri" w:cs="Calibri"/>
                                    <w:sz w:val="20"/>
                                  </w:rPr>
                                  <w:t xml:space="preserve">n = 110 </w:t>
                                </w:r>
                              </w:p>
                            </w:txbxContent>
                          </wps:txbx>
                          <wps:bodyPr wrap="square" lIns="38100" tIns="38100" rIns="38100" bIns="38100" anchor="ctr" anchorCtr="0"/>
                        </wps:wsp>
                        <wps:wsp>
                          <wps:cNvPr id="26" name="26 Forma libre"/>
                          <wps:cNvSpPr/>
                          <wps:spPr>
                            <a:xfrm>
                              <a:off x="4039330" y="2309890"/>
                              <a:ext cx="91439" cy="236562"/>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27" name="27 Rectángulo redondeado"/>
                          <wps:cNvSpPr/>
                          <wps:spPr>
                            <a:xfrm>
                              <a:off x="3643700" y="2546452"/>
                              <a:ext cx="882698" cy="591407"/>
                            </a:xfrm>
                            <a:prstGeom prst="roundRect">
                              <a:avLst>
                                <a:gd name="adj" fmla="val 10000"/>
                              </a:avLst>
                            </a:prstGeom>
                            <a:solidFill>
                              <a:srgbClr val="599BD5"/>
                            </a:solidFill>
                            <a:ln w="12700" cap="flat" cmpd="sng">
                              <a:solidFill>
                                <a:schemeClr val="lt1"/>
                              </a:solidFill>
                              <a:prstDash val="solid"/>
                              <a:miter lim="800000"/>
                              <a:headEnd type="none" w="med" len="med"/>
                              <a:tailEnd type="none" w="med" len="med"/>
                            </a:ln>
                          </wps:spPr>
                          <wps:txbx>
                            <w:txbxContent>
                              <w:p w14:paraId="61FD575B" w14:textId="77777777" w:rsidR="00EB3E9B" w:rsidRDefault="00EB3E9B" w:rsidP="00EB3E9B">
                                <w:pPr>
                                  <w:textDirection w:val="btLr"/>
                                </w:pPr>
                              </w:p>
                            </w:txbxContent>
                          </wps:txbx>
                          <wps:bodyPr wrap="square" lIns="91425" tIns="91425" rIns="91425" bIns="91425" anchor="ctr" anchorCtr="0"/>
                        </wps:wsp>
                        <wps:wsp>
                          <wps:cNvPr id="28" name="28 Cuadro de texto"/>
                          <wps:cNvSpPr txBox="1"/>
                          <wps:spPr>
                            <a:xfrm>
                              <a:off x="3661021" y="2563775"/>
                              <a:ext cx="848055" cy="556764"/>
                            </a:xfrm>
                            <a:prstGeom prst="rect">
                              <a:avLst/>
                            </a:prstGeom>
                            <a:noFill/>
                            <a:ln>
                              <a:noFill/>
                            </a:ln>
                          </wps:spPr>
                          <wps:txbx>
                            <w:txbxContent>
                              <w:p w14:paraId="451B3B90" w14:textId="77777777" w:rsidR="00EB3E9B" w:rsidRDefault="00EB3E9B" w:rsidP="00EB3E9B">
                                <w:pPr>
                                  <w:spacing w:line="215" w:lineRule="auto"/>
                                  <w:jc w:val="center"/>
                                  <w:textDirection w:val="btLr"/>
                                </w:pPr>
                                <w:r>
                                  <w:rPr>
                                    <w:rFonts w:ascii="Calibri" w:eastAsia="Calibri" w:hAnsi="Calibri" w:cs="Calibri"/>
                                    <w:sz w:val="20"/>
                                  </w:rPr>
                                  <w:t>n = 28</w:t>
                                </w:r>
                              </w:p>
                            </w:txbxContent>
                          </wps:txbx>
                          <wps:bodyPr wrap="square" lIns="38100" tIns="38100" rIns="38100" bIns="38100" anchor="ctr" anchorCtr="0"/>
                        </wps:wsp>
                      </wpg:grpSp>
                    </wpg:wgp>
                  </a:graphicData>
                </a:graphic>
              </wp:inline>
            </w:drawing>
          </mc:Choice>
          <mc:Fallback>
            <w:pict>
              <v:group id="1 Grupo" o:spid="_x0000_s1026"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">
                <v:group id="2 Grupo" o:spid="_x0000_s1027"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496EDF54" w14:textId="77777777" w:rsidR="00EB3E9B" w:rsidRDefault="00EB3E9B" w:rsidP="00EB3E9B">
                          <w:pPr>
                            <w:textDirection w:val="btLr"/>
                          </w:pPr>
                        </w:p>
                      </w:txbxContent>
                    </v:textbox>
                  </v:rect>
                  <v:roundrect id="4 Rectángulo redondeado" o:spid="_x0000_s1029" style="position:absolute;top:2487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0ysIA&#10;AADaAAAADwAAAGRycy9kb3ducmV2LnhtbESPy2rDMBBF94X8g5hAdo2cEtrgRjGmYKjJonUeXQ/W&#10;xDaxRkZSHefvq0Khy8t9HO42m0wvRnK+s6xgtUxAENdWd9woOB2Lxw0IH5A19pZJwZ08ZLvZwxZT&#10;bW9c0XgIjYgj7FNU0IYwpFL6uiWDfmkH4uhdrDMYonSN1A5vcdz08ilJnqXBjiOhxYHeWqqvh28T&#10;IX21L6qPL6IX+WkKdynz86lUajGf8lcQgabwH/5rv2sFa/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jTKwgAAANoAAAAPAAAAAAAAAAAAAAAAAJgCAABkcnMvZG93&#10;bnJldi54bWxQSwUGAAAAAAQABAD1AAAAhwMAAAAA&#10;" fillcolor="#cfdeef" stroked="f">
                    <v:textbox inset="2.53958mm,2.53958mm,2.53958mm,2.53958mm">
                      <w:txbxContent>
                        <w:p w14:paraId="1D1E41F1" w14:textId="77777777" w:rsidR="00EB3E9B" w:rsidRDefault="00EB3E9B" w:rsidP="00EB3E9B">
                          <w:pPr>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top:2487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GRcAA&#10;AADaAAAADwAAAGRycy9kb3ducmV2LnhtbESP0YrCMBRE3wX/IVxh3zStqEg1FikI4pN2/YBrc227&#10;29yUJGr37zcLwj4OM3OG2eaD6cSTnG8tK0hnCQjiyuqWawXXz8N0DcIHZI2dZVLwQx7y3Xi0xUzb&#10;F1/oWYZaRAj7DBU0IfSZlL5qyKCf2Z44enfrDIYoXS21w1eEm07Ok2QlDbYcFxrsqWio+i4fRkFy&#10;W61l6sO58OfT4mvhLqksB6U+JsN+AyLQEP7D7/ZRK1jC35V4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GRcAAAADaAAAADwAAAAAAAAAAAAAAAACYAgAAZHJzL2Rvd25y&#10;ZXYueG1sUEsFBgAAAAAEAAQA9QAAAIUDAAAAAA==&#10;" filled="f" stroked="f">
                    <v:textbox inset="2.56806mm,2.56806mm,2.56806mm,2.56806mm">
                      <w:txbxContent>
                        <w:p w14:paraId="6D628AA4" w14:textId="77777777" w:rsidR="00EB3E9B" w:rsidRDefault="00EB3E9B" w:rsidP="00EB3E9B">
                          <w:pPr>
                            <w:spacing w:line="215" w:lineRule="auto"/>
                            <w:jc w:val="center"/>
                            <w:textDirection w:val="btLr"/>
                          </w:pPr>
                          <w:r>
                            <w:rPr>
                              <w:rFonts w:ascii="Calibri" w:eastAsia="Calibri" w:hAnsi="Calibri" w:cs="Calibri"/>
                              <w:sz w:val="26"/>
                            </w:rPr>
                            <w:t xml:space="preserve">Responded T0 &amp; T1 </w:t>
                          </w:r>
                          <w:proofErr w:type="spellStart"/>
                          <w:r>
                            <w:rPr>
                              <w:rFonts w:ascii="Calibri" w:eastAsia="Calibri" w:hAnsi="Calibri" w:cs="Calibri"/>
                              <w:sz w:val="26"/>
                            </w:rPr>
                            <w:t>measures</w:t>
                          </w:r>
                          <w:proofErr w:type="spellEnd"/>
                        </w:p>
                      </w:txbxContent>
                    </v:textbox>
                  </v:shape>
                  <v:roundrect id="6 Rectángulo redondeado" o:spid="_x0000_s1031" style="position:absolute;top:1659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PJsEA&#10;AADaAAAADwAAAGRycy9kb3ducmV2LnhtbESPy2rDMBBF94X8g5hAd42cLtziRDEmYGjIonVe68Ga&#10;2CbWyEhK7P59VSh0ebmPw13nk+nFg5zvLCtYLhIQxLXVHTcKTsfy5R2ED8gae8uk4Js85JvZ0xoz&#10;bUeu6HEIjYgj7DNU0IYwZFL6uiWDfmEH4uhdrTMYonSN1A7HOG56+ZokqTTYcSS0ONC2pfp2uJsI&#10;6at9WX1eiN7klynddVecTzulnudTsQIRaAr/4b/2h1aQwu+Ve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UDybBAAAA2gAAAA8AAAAAAAAAAAAAAAAAmAIAAGRycy9kb3du&#10;cmV2LnhtbFBLBQYAAAAABAAEAPUAAACGAwAAAAA=&#10;" fillcolor="#cfdeef" stroked="f">
                    <v:textbox inset="2.53958mm,2.53958mm,2.53958mm,2.53958mm">
                      <w:txbxContent>
                        <w:p w14:paraId="241D08D2" w14:textId="77777777" w:rsidR="00EB3E9B" w:rsidRDefault="00EB3E9B" w:rsidP="00EB3E9B">
                          <w:pPr>
                            <w:textDirection w:val="btLr"/>
                          </w:pPr>
                        </w:p>
                      </w:txbxContent>
                    </v:textbox>
                  </v:roundrect>
                  <v:shape id="7 Cuadro de texto" o:spid="_x0000_s1032" type="#_x0000_t202" style="position:absolute;top:1659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69qb8A&#10;AADaAAAADwAAAGRycy9kb3ducmV2LnhtbESP0YrCMBRE3xf8h3AF39a0IirVKCII4pPW/YC7zbWt&#10;NjcliVr/3giCj8PMnGEWq8404k7O15YVpMMEBHFhdc2lgr/T9ncGwgdkjY1lUvAkD6tl72eBmbYP&#10;PtI9D6WIEPYZKqhCaDMpfVGRQT+0LXH0ztYZDFG6UmqHjwg3jRwlyUQarDkuVNjSpqLimt+MguR/&#10;MpOpD4eNP+zHl7E7pjLvlBr0u/UcRKAufMOf9k4rmML7Srw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Hr2pvwAAANoAAAAPAAAAAAAAAAAAAAAAAJgCAABkcnMvZG93bnJl&#10;di54bWxQSwUGAAAAAAQABAD1AAAAhAMAAAAA&#10;" filled="f" stroked="f">
                    <v:textbox inset="2.56806mm,2.56806mm,2.56806mm,2.56806mm">
                      <w:txbxContent>
                        <w:p w14:paraId="4A6D9653" w14:textId="77777777" w:rsidR="00EB3E9B" w:rsidRDefault="00EB3E9B" w:rsidP="00EB3E9B">
                          <w:pPr>
                            <w:spacing w:line="215" w:lineRule="auto"/>
                            <w:jc w:val="center"/>
                            <w:textDirection w:val="btLr"/>
                          </w:pPr>
                          <w:proofErr w:type="spellStart"/>
                          <w:r>
                            <w:rPr>
                              <w:rFonts w:ascii="Calibri" w:eastAsia="Calibri" w:hAnsi="Calibri" w:cs="Calibri"/>
                              <w:sz w:val="26"/>
                            </w:rPr>
                            <w:t>Randomized</w:t>
                          </w:r>
                          <w:proofErr w:type="spellEnd"/>
                        </w:p>
                      </w:txbxContent>
                    </v:textbox>
                  </v:shape>
                  <v:roundrect id="8 Rectángulo redondeado" o:spid="_x0000_s1033" style="position:absolute;top:831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z78A&#10;AADaAAAADwAAAGRycy9kb3ducmV2LnhtbERPO2vDMBDeA/0P4grdErkd2uJGNqFgaOiQOK/5sC62&#10;qXUykpo4/z43FDp+fO9lOblBXSjE3rOB50UGirjxtufWwGFfzd9BxYRscfBMBm4UoSweZkvMrb9y&#10;TZddapWEcMzRQJfSmGsdm44cxoUfiYU7++AwCQyttgGvEu4G/ZJlr9phz9LQ4UifHTU/u18nJUP9&#10;XdWbE9Gb3roqnNer42FtzNPjtPoAlWhK/+I/95c1IFvlitw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Bz7PvwAAANoAAAAPAAAAAAAAAAAAAAAAAJgCAABkcnMvZG93bnJl&#10;di54bWxQSwUGAAAAAAQABAD1AAAAhAMAAAAA&#10;" fillcolor="#cfdeef" stroked="f">
                    <v:textbox inset="2.53958mm,2.53958mm,2.53958mm,2.53958mm">
                      <w:txbxContent>
                        <w:p w14:paraId="744680DC" w14:textId="77777777" w:rsidR="00EB3E9B" w:rsidRDefault="00EB3E9B" w:rsidP="00EB3E9B">
                          <w:pPr>
                            <w:textDirection w:val="btLr"/>
                          </w:pPr>
                        </w:p>
                      </w:txbxContent>
                    </v:textbox>
                  </v:roundrect>
                  <v:shape id="9 Cuadro de texto" o:spid="_x0000_s1034" type="#_x0000_t202" style="position:absolute;top:831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2MQMIA&#10;AADaAAAADwAAAGRycy9kb3ducmV2LnhtbESPwWrDMBBE74X8g9hAb43sEILjRjYlEAg9xW4+YGtt&#10;LbfWykhK4v59VSj0OMzMG2Zfz3YUN/JhcKwgX2UgiDunB+4VXN6OTwWIEJE1jo5JwTcFqKvFwx5L&#10;7e7c0K2NvUgQDiUqMDFOpZShM2QxrNxEnLwP5y3GJH0vtcd7gttRrrNsKy0OnBYMTnQw1H21V6sg&#10;e98WMg/xfAjn183nxje5bGelHpfzyzOISHP8D/+1T1rBDn6vpBs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YxAwgAAANoAAAAPAAAAAAAAAAAAAAAAAJgCAABkcnMvZG93&#10;bnJldi54bWxQSwUGAAAAAAQABAD1AAAAhwMAAAAA&#10;" filled="f" stroked="f">
                    <v:textbox inset="2.56806mm,2.56806mm,2.56806mm,2.56806mm">
                      <w:txbxContent>
                        <w:p w14:paraId="22BD5469" w14:textId="77777777" w:rsidR="00EB3E9B" w:rsidRDefault="00EB3E9B" w:rsidP="00EB3E9B">
                          <w:pPr>
                            <w:spacing w:line="215" w:lineRule="auto"/>
                            <w:jc w:val="center"/>
                            <w:textDirection w:val="btLr"/>
                          </w:pPr>
                          <w:proofErr w:type="spellStart"/>
                          <w:r>
                            <w:rPr>
                              <w:rFonts w:ascii="Calibri" w:eastAsia="Calibri" w:hAnsi="Calibri" w:cs="Calibri"/>
                              <w:sz w:val="26"/>
                            </w:rPr>
                            <w:t>Agreed</w:t>
                          </w:r>
                          <w:proofErr w:type="spellEnd"/>
                          <w:r>
                            <w:rPr>
                              <w:rFonts w:ascii="Calibri" w:eastAsia="Calibri" w:hAnsi="Calibri" w:cs="Calibri"/>
                              <w:sz w:val="26"/>
                            </w:rPr>
                            <w:t xml:space="preserve"> </w:t>
                          </w:r>
                          <w:proofErr w:type="spellStart"/>
                          <w:r>
                            <w:rPr>
                              <w:rFonts w:ascii="Calibri" w:eastAsia="Calibri" w:hAnsi="Calibri" w:cs="Calibri"/>
                              <w:sz w:val="26"/>
                            </w:rPr>
                            <w:t>to</w:t>
                          </w:r>
                          <w:proofErr w:type="spellEnd"/>
                          <w:r>
                            <w:rPr>
                              <w:rFonts w:ascii="Calibri" w:eastAsia="Calibri" w:hAnsi="Calibri" w:cs="Calibri"/>
                              <w:sz w:val="26"/>
                            </w:rPr>
                            <w:t xml:space="preserve"> </w:t>
                          </w:r>
                          <w:proofErr w:type="spellStart"/>
                          <w:r>
                            <w:rPr>
                              <w:rFonts w:ascii="Calibri" w:eastAsia="Calibri" w:hAnsi="Calibri" w:cs="Calibri"/>
                              <w:sz w:val="26"/>
                            </w:rPr>
                            <w:t>participate</w:t>
                          </w:r>
                          <w:proofErr w:type="spellEnd"/>
                          <w:r>
                            <w:rPr>
                              <w:rFonts w:ascii="Calibri" w:eastAsia="Calibri" w:hAnsi="Calibri" w:cs="Calibri"/>
                              <w:sz w:val="26"/>
                            </w:rPr>
                            <w:t xml:space="preserve"> &amp; </w:t>
                          </w:r>
                          <w:proofErr w:type="spellStart"/>
                          <w:r>
                            <w:rPr>
                              <w:rFonts w:ascii="Calibri" w:eastAsia="Calibri" w:hAnsi="Calibri" w:cs="Calibri"/>
                              <w:sz w:val="26"/>
                            </w:rPr>
                            <w:t>met</w:t>
                          </w:r>
                          <w:proofErr w:type="spellEnd"/>
                          <w:r>
                            <w:rPr>
                              <w:rFonts w:ascii="Calibri" w:eastAsia="Calibri" w:hAnsi="Calibri" w:cs="Calibri"/>
                              <w:sz w:val="26"/>
                            </w:rPr>
                            <w:t xml:space="preserve"> </w:t>
                          </w:r>
                          <w:proofErr w:type="spellStart"/>
                          <w:r>
                            <w:rPr>
                              <w:rFonts w:ascii="Calibri" w:eastAsia="Calibri" w:hAnsi="Calibri" w:cs="Calibri"/>
                              <w:sz w:val="26"/>
                            </w:rPr>
                            <w:t>criteria</w:t>
                          </w:r>
                          <w:proofErr w:type="spellEnd"/>
                        </w:p>
                      </w:txbxContent>
                    </v:textbox>
                  </v:shape>
                  <v:roundrect id="10 Rectángulo redondeado" o:spid="_x0000_s1035" style="position:absolute;top:33;width:54863;height:709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Y/MIA&#10;AADbAAAADwAAAGRycy9kb3ducmV2LnhtbESPTWvCQBCG7wX/wzKCt7qpB1tSV5FCQPFg49d5yI5J&#10;aHY27K4a/33nUOhthnk/nlmsBtepO4XYejbwNs1AEVfetlwbOB2L1w9QMSFb7DyTgSdFWC1HLwvM&#10;rX9wSfdDqpWEcMzRQJNSn2sdq4YcxqnvieV29cFhkjXU2gZ8SLjr9CzL5tphy9LQYE9fDVU/h5uT&#10;kq7cFeX+QvSuv10Rrtv1+bQ1ZjIe1p+gEg3pX/zn3ljBF3r5RQb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9j8wgAAANsAAAAPAAAAAAAAAAAAAAAAAJgCAABkcnMvZG93&#10;bnJldi54bWxQSwUGAAAAAAQABAD1AAAAhwMAAAAA&#10;" fillcolor="#cfdeef" stroked="f">
                    <v:textbox inset="2.53958mm,2.53958mm,2.53958mm,2.53958mm">
                      <w:txbxContent>
                        <w:p w14:paraId="6C15CD73" w14:textId="77777777" w:rsidR="00EB3E9B" w:rsidRDefault="00EB3E9B" w:rsidP="00EB3E9B">
                          <w:pPr>
                            <w:textDirection w:val="btLr"/>
                          </w:pPr>
                        </w:p>
                      </w:txbxContent>
                    </v:textbox>
                  </v:roundrect>
                  <v:shape id="11 Cuadro de texto" o:spid="_x0000_s1036" type="#_x0000_t202" style="position:absolute;top:33;width:16459;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1Eb0A&#10;AADbAAAADwAAAGRycy9kb3ducmV2LnhtbERPzYrCMBC+C75DGMGbTSsiUo0igiCetLsPMDZj291m&#10;UpKo9e2NIHibj+93VpvetOJOzjeWFWRJCoK4tLrhSsHvz36yAOEDssbWMil4kofNejhYYa7tg890&#10;L0IlYgj7HBXUIXS5lL6syaBPbEccuat1BkOErpLa4SOGm1ZO03QuDTYcG2rsaFdT+V/cjIL0Ml/I&#10;zIfTzp+Os7+ZO2ey6JUaj/rtEkSgPnzFH/dBx/kZvH+JB8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m1Eb0AAADbAAAADwAAAAAAAAAAAAAAAACYAgAAZHJzL2Rvd25yZXYu&#10;eG1sUEsFBgAAAAAEAAQA9QAAAIIDAAAAAA==&#10;" filled="f" stroked="f">
                    <v:textbox inset="2.56806mm,2.56806mm,2.56806mm,2.56806mm">
                      <w:txbxContent>
                        <w:p w14:paraId="5886C874" w14:textId="77777777" w:rsidR="00EB3E9B" w:rsidRDefault="00EB3E9B" w:rsidP="00EB3E9B">
                          <w:pPr>
                            <w:spacing w:line="215" w:lineRule="auto"/>
                            <w:jc w:val="center"/>
                            <w:textDirection w:val="btLr"/>
                          </w:pPr>
                          <w:proofErr w:type="spellStart"/>
                          <w:r>
                            <w:rPr>
                              <w:rFonts w:ascii="Calibri" w:eastAsia="Calibri" w:hAnsi="Calibri" w:cs="Calibri"/>
                              <w:sz w:val="26"/>
                            </w:rPr>
                            <w:t>Invited</w:t>
                          </w:r>
                          <w:proofErr w:type="spellEnd"/>
                          <w:r>
                            <w:rPr>
                              <w:rFonts w:ascii="Calibri" w:eastAsia="Calibri" w:hAnsi="Calibri" w:cs="Calibri"/>
                              <w:sz w:val="26"/>
                            </w:rPr>
                            <w:t xml:space="preserve"> </w:t>
                          </w:r>
                          <w:proofErr w:type="spellStart"/>
                          <w:r>
                            <w:rPr>
                              <w:rFonts w:ascii="Calibri" w:eastAsia="Calibri" w:hAnsi="Calibri" w:cs="Calibri"/>
                              <w:sz w:val="26"/>
                            </w:rPr>
                            <w:t>to</w:t>
                          </w:r>
                          <w:proofErr w:type="spellEnd"/>
                          <w:r>
                            <w:rPr>
                              <w:rFonts w:ascii="Calibri" w:eastAsia="Calibri" w:hAnsi="Calibri" w:cs="Calibri"/>
                              <w:sz w:val="26"/>
                            </w:rPr>
                            <w:t xml:space="preserve"> </w:t>
                          </w:r>
                          <w:proofErr w:type="spellStart"/>
                          <w:r>
                            <w:rPr>
                              <w:rFonts w:ascii="Calibri" w:eastAsia="Calibri" w:hAnsi="Calibri" w:cs="Calibri"/>
                              <w:sz w:val="26"/>
                            </w:rPr>
                            <w:t>participate</w:t>
                          </w:r>
                          <w:proofErr w:type="spellEnd"/>
                        </w:p>
                      </w:txbxContent>
                    </v:textbox>
                  </v:shape>
                  <v:roundrect id="12 Rectángulo redondeado" o:spid="_x0000_s1037" style="position:absolute;left:30699;top:625;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Er8A&#10;AADbAAAADwAAAGRycy9kb3ducmV2LnhtbERPTYvCMBC9L/gfwgheFk31sEjXKCoIHrxY3fvQjG21&#10;mZQkavTXmwXB2zze58wW0bTiRs43lhWMRxkI4tLqhisFx8NmOAXhA7LG1jIpeJCHxbz3NcNc2zvv&#10;6VaESqQQ9jkqqEPocil9WZNBP7IdceJO1hkMCbpKaof3FG5aOcmyH2mw4dRQY0frmspLcTUKDsXf&#10;t11eiv26fO520Z1Xp62OSg36cfkLIlAMH/HbvdVp/gT+f0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74SvwAAANsAAAAPAAAAAAAAAAAAAAAAAJgCAABkcnMvZG93bnJl&#10;di54bWxQSwUGAAAAAAQABAD1AAAAhAMAAAAA&#10;" fillcolor="#599bd5" strokecolor="white [3201]" strokeweight="1pt">
                    <v:stroke joinstyle="miter"/>
                    <v:textbox inset="2.53958mm,2.53958mm,2.53958mm,2.53958mm">
                      <w:txbxContent>
                        <w:p w14:paraId="2D008AA4" w14:textId="77777777" w:rsidR="00EB3E9B" w:rsidRDefault="00EB3E9B" w:rsidP="00EB3E9B">
                          <w:pPr>
                            <w:textDirection w:val="btLr"/>
                          </w:pPr>
                        </w:p>
                      </w:txbxContent>
                    </v:textbox>
                  </v:roundrect>
                  <v:shape id="13 Cuadro de texto" o:spid="_x0000_s1038" type="#_x0000_t202" style="position:absolute;left:30872;top:798;width:8481;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4UcQA&#10;AADbAAAADwAAAGRycy9kb3ducmV2LnhtbERPTWvCQBC9C/0PyxS86cYqtqRuglgUe+jBVAq9Ddkx&#10;Cc3Oht1VE3+9Wyj0No/3Oau8N624kPONZQWzaQKCuLS64UrB8XM7eQHhA7LG1jIpGMhDnj2MVphq&#10;e+UDXYpQiRjCPkUFdQhdKqUvazLop7YjjtzJOoMhQldJ7fAaw00rn5JkKQ02HBtq7GhTU/lTnI2C&#10;XfHWLpZfw8fp2R6rw/C9de+3mVLjx379CiJQH/7Ff+69jvPn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eFHEAAAA2wAAAA8AAAAAAAAAAAAAAAAAmAIAAGRycy9k&#10;b3ducmV2LnhtbFBLBQYAAAAABAAEAPUAAACJAwAAAAA=&#10;" filled="f" stroked="f">
                    <v:textbox inset="3pt,3pt,3pt,3pt">
                      <w:txbxContent>
                        <w:p w14:paraId="36FB3000" w14:textId="77777777" w:rsidR="00EB3E9B" w:rsidRDefault="00EB3E9B" w:rsidP="00EB3E9B">
                          <w:pPr>
                            <w:spacing w:line="215" w:lineRule="auto"/>
                            <w:jc w:val="center"/>
                            <w:textDirection w:val="btLr"/>
                          </w:pPr>
                          <w:r>
                            <w:rPr>
                              <w:rFonts w:ascii="Calibri" w:eastAsia="Calibri" w:hAnsi="Calibri" w:cs="Calibri"/>
                              <w:sz w:val="20"/>
                            </w:rPr>
                            <w:t>n = 953</w:t>
                          </w:r>
                        </w:p>
                      </w:txbxContent>
                    </v:textbox>
                  </v:shape>
                  <v:shape id="14 Forma libre" o:spid="_x0000_s1039" style="position:absolute;left:34655;top:6539;width:915;height:23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u7r8A&#10;AADbAAAADwAAAGRycy9kb3ducmV2LnhtbERPyWrDMBC9B/IPYgq9xXJLEcaNEkohkFupU2iPgzW1&#10;TKyRayle/r4KBHKbx1tnu59dJ0YaQutZw1OWgyCuvWm50fB1OmwKECEiG+w8k4aFAux369UWS+Mn&#10;/qSxio1IIRxK1GBj7EspQ23JYch8T5y4Xz84jAkOjTQDTincdfI5z5V02HJqsNjTu6X6XF2chnCO&#10;1Y9dlEVrVYMf30oV/k/rx4f57RVEpDnexTf30aT5L3D9JR0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qy7uvwAAANsAAAAPAAAAAAAAAAAAAAAAAJgCAABkcnMvZG93bnJl&#10;di54bWxQSwUGAAAAAAQABAD1AAAAhAMAAAAA&#10;" path="m60000,r,120000e" filled="f" strokecolor="#487aa8" strokeweight="1pt">
                    <v:stroke joinstyle="miter"/>
                    <v:path arrowok="t" o:extrusionok="f" textboxrect="0,0,120000,120000"/>
                  </v:shape>
                  <v:roundrect id="15 Rectángulo redondeado" o:spid="_x0000_s1040" style="position:absolute;left:30699;top:8905;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mZsAA&#10;AADbAAAADwAAAGRycy9kb3ducmV2LnhtbERPTYvCMBC9C/6HMIIXWdMVlKVrFFcQPHix6n1oxrZr&#10;MylJ1OivNwsL3ubxPme+jKYVN3K+sazgc5yBIC6tbrhScDxsPr5A+ICssbVMCh7kYbno9+aYa3vn&#10;Pd2KUIkUwj5HBXUIXS6lL2sy6Me2I07c2TqDIUFXSe3wnsJNKydZNpMGG04NNXa0rqm8FFej4FCc&#10;RnZ1Kfbr8rnbRff7c97qqNRwEFffIALF8Bb/u7c6zZ/C3y/p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ImZsAAAADbAAAADwAAAAAAAAAAAAAAAACYAgAAZHJzL2Rvd25y&#10;ZXYueG1sUEsFBgAAAAAEAAQA9QAAAIUDAAAAAA==&#10;" fillcolor="#599bd5" strokecolor="white [3201]" strokeweight="1pt">
                    <v:stroke joinstyle="miter"/>
                    <v:textbox inset="2.53958mm,2.53958mm,2.53958mm,2.53958mm">
                      <w:txbxContent>
                        <w:p w14:paraId="44E1ACD6" w14:textId="77777777" w:rsidR="00EB3E9B" w:rsidRDefault="00EB3E9B" w:rsidP="00EB3E9B">
                          <w:pPr>
                            <w:textDirection w:val="btLr"/>
                          </w:pPr>
                        </w:p>
                      </w:txbxContent>
                    </v:textbox>
                  </v:roundrect>
                  <v:shape id="16 Cuadro de texto" o:spid="_x0000_s1041" type="#_x0000_t202" style="position:absolute;left:30872;top:9078;width:8481;height:5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XbycMA&#10;AADbAAAADwAAAGRycy9kb3ducmV2LnhtbERPTWvCQBC9F/wPywje6sYiqURXEYvSHnowiuBtyI5J&#10;MDsbdldN+uu7hYK3ebzPWaw604g7OV9bVjAZJyCIC6trLhUcD9vXGQgfkDU2lklBTx5Wy8HLAjNt&#10;H7ynex5KEUPYZ6igCqHNpPRFRQb92LbEkbtYZzBE6EqpHT5iuGnkW5Kk0mDNsaHCljYVFdf8ZhTs&#10;8o9mmp7678u7PZb7/rx1Xz8TpUbDbj0HEagLT/G/+1PH+Sn8/R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XbycMAAADbAAAADwAAAAAAAAAAAAAAAACYAgAAZHJzL2Rv&#10;d25yZXYueG1sUEsFBgAAAAAEAAQA9QAAAIgDAAAAAA==&#10;" filled="f" stroked="f">
                    <v:textbox inset="3pt,3pt,3pt,3pt">
                      <w:txbxContent>
                        <w:p w14:paraId="2CAD57D8" w14:textId="77777777" w:rsidR="00EB3E9B" w:rsidRDefault="00EB3E9B" w:rsidP="00EB3E9B">
                          <w:pPr>
                            <w:spacing w:line="215" w:lineRule="auto"/>
                            <w:jc w:val="center"/>
                            <w:textDirection w:val="btLr"/>
                          </w:pPr>
                          <w:r>
                            <w:rPr>
                              <w:rFonts w:ascii="Calibri" w:eastAsia="Calibri" w:hAnsi="Calibri" w:cs="Calibri"/>
                              <w:sz w:val="20"/>
                            </w:rPr>
                            <w:t>n = 221</w:t>
                          </w:r>
                        </w:p>
                      </w:txbxContent>
                    </v:textbox>
                  </v:shape>
                  <v:shape id="17 Forma libre" o:spid="_x0000_s1042" style="position:absolute;left:29375;top:14819;width:5737;height:236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4MEA&#10;AADbAAAADwAAAGRycy9kb3ducmV2LnhtbERPTWvCQBC9C/0PyxR6042Bqk1dQypUpDeT0vOQHZNg&#10;djbdXU38991Cobd5vM/Z5pPpxY2c7ywrWC4SEMS11R03Cj6r9/kGhA/IGnvLpOBOHvLdw2yLmbYj&#10;n+hWhkbEEPYZKmhDGDIpfd2SQb+wA3HkztYZDBG6RmqHYww3vUyTZCUNdhwbWhxo31J9Ka9GQcof&#10;h2VxcM9fU/X94u19bN5CodTT41S8ggg0hX/xn/uo4/w1/P4SD5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5RuDBAAAA2wAAAA8AAAAAAAAAAAAAAAAAmAIAAGRycy9kb3du&#10;cmV2LnhtbFBLBQYAAAAABAAEAPUAAACGAwAAAAA=&#10;" path="m120000,r,59999l,59999r,60001e" filled="f" strokecolor="#528cbe" strokeweight="1pt">
                    <v:stroke joinstyle="miter"/>
                    <v:path arrowok="t" o:extrusionok="f" textboxrect="0,0,120000,120000"/>
                  </v:shape>
                  <v:roundrect id="18 Rectángulo redondeado" o:spid="_x0000_s1043" style="position:absolute;left:24961;top:17184;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MMA&#10;AADbAAAADwAAAGRycy9kb3ducmV2LnhtbESPQW/CMAyF75P2HyIj7TKNlB0Q6ggIkJA4cKGwu9WY&#10;tqNxqiSDbL8eH5C42XrP732eL7Pr1ZVC7DwbmIwLUMS1tx03Bk7H7ccMVEzIFnvPZOCPIiwXry9z&#10;LK2/8YGuVWqUhHAs0UCb0lBqHeuWHMaxH4hFO/vgMMkaGm0D3iTc9fqzKKbaYcfS0OJAm5bqS/Xr&#10;DByr73e/ulSHTf2/3+fwsz7vbDbmbZRXX6AS5fQ0P653VvAFVn6RA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MMAAADbAAAADwAAAAAAAAAAAAAAAACYAgAAZHJzL2Rv&#10;d25yZXYueG1sUEsFBgAAAAAEAAQA9QAAAIgDAAAAAA==&#10;" fillcolor="#599bd5" strokecolor="white [3201]" strokeweight="1pt">
                    <v:stroke joinstyle="miter"/>
                    <v:textbox inset="2.53958mm,2.53958mm,2.53958mm,2.53958mm">
                      <w:txbxContent>
                        <w:p w14:paraId="22E320A5" w14:textId="77777777" w:rsidR="00EB3E9B" w:rsidRDefault="00EB3E9B" w:rsidP="00EB3E9B">
                          <w:pPr>
                            <w:textDirection w:val="btLr"/>
                          </w:pPr>
                        </w:p>
                      </w:txbxContent>
                    </v:textbox>
                  </v:roundrect>
                  <v:shape id="19 Cuadro de texto" o:spid="_x0000_s1044" type="#_x0000_t202" style="position:absolute;left:25135;top:17358;width:8480;height:5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u8QA&#10;AADbAAAADwAAAGRycy9kb3ducmV2LnhtbERPS2sCMRC+C/0PYQq9adYi2m43ilgs9uDBrRR6Gzaz&#10;D7qZLEnUXX99Iwi9zcf3nGzVm1acyfnGsoLpJAFBXFjdcKXg+LUdv4DwAVlja5kUDORhtXwYZZhq&#10;e+EDnfNQiRjCPkUFdQhdKqUvajLoJ7YjjlxpncEQoaukdniJ4aaVz0kylwYbjg01drSpqfjNT0bB&#10;R/7ezubfw75c2GN1GH627vM6VerpsV+/gQjUh3/x3b3Tcf4r3H6J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aT7vEAAAA2wAAAA8AAAAAAAAAAAAAAAAAmAIAAGRycy9k&#10;b3ducmV2LnhtbFBLBQYAAAAABAAEAPUAAACJAwAAAAA=&#10;" filled="f" stroked="f">
                    <v:textbox inset="3pt,3pt,3pt,3pt">
                      <w:txbxContent>
                        <w:p w14:paraId="7E1BB6E3" w14:textId="77777777" w:rsidR="00EB3E9B" w:rsidRDefault="00EB3E9B" w:rsidP="00EB3E9B">
                          <w:pPr>
                            <w:spacing w:line="215" w:lineRule="auto"/>
                            <w:jc w:val="center"/>
                            <w:textDirection w:val="btLr"/>
                          </w:pPr>
                          <w:r>
                            <w:rPr>
                              <w:rFonts w:ascii="Calibri" w:eastAsia="Calibri" w:hAnsi="Calibri" w:cs="Calibri"/>
                              <w:sz w:val="20"/>
                            </w:rPr>
                            <w:t xml:space="preserve">Control </w:t>
                          </w:r>
                          <w:proofErr w:type="spellStart"/>
                          <w:r>
                            <w:rPr>
                              <w:rFonts w:ascii="Calibri" w:eastAsia="Calibri" w:hAnsi="Calibri" w:cs="Calibri"/>
                              <w:sz w:val="20"/>
                            </w:rPr>
                            <w:t>Group</w:t>
                          </w:r>
                          <w:proofErr w:type="spellEnd"/>
                          <w:r>
                            <w:rPr>
                              <w:rFonts w:ascii="Calibri" w:eastAsia="Calibri" w:hAnsi="Calibri" w:cs="Calibri"/>
                              <w:sz w:val="20"/>
                            </w:rPr>
                            <w:t xml:space="preserve"> </w:t>
                          </w:r>
                        </w:p>
                        <w:p w14:paraId="084413AF" w14:textId="49F6A515" w:rsidR="00EB3E9B" w:rsidRDefault="0004773A" w:rsidP="00EB3E9B">
                          <w:pPr>
                            <w:spacing w:before="70" w:line="215" w:lineRule="auto"/>
                            <w:jc w:val="center"/>
                            <w:textDirection w:val="btLr"/>
                          </w:pPr>
                          <w:r>
                            <w:rPr>
                              <w:rFonts w:ascii="Calibri" w:eastAsia="Calibri" w:hAnsi="Calibri" w:cs="Calibri"/>
                              <w:sz w:val="20"/>
                            </w:rPr>
                            <w:t>n = 111</w:t>
                          </w:r>
                        </w:p>
                      </w:txbxContent>
                    </v:textbox>
                  </v:shape>
                  <v:shape id="20 Forma libre" o:spid="_x0000_s1045" style="position:absolute;left:28918;top:23098;width:914;height:23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UKb8A&#10;AADbAAAADwAAAGRycy9kb3ducmV2LnhtbERPTWvCQBC9C/6HZQq96SZCpaauIS1UireqeB6y0yQ0&#10;Oxt3tyb++86h0OPjfW/LyfXqRiF2ng3kywwUce1tx42B8+l98QwqJmSLvWcycKcI5W4+22Jh/cif&#10;dDumRkkIxwINtCkNhdaxbslhXPqBWLgvHxwmgaHRNuAo4a7Xqyxba4cdS0OLA721VH8ff5yBFR/2&#10;ebUPT5fpdN1Efx+b11QZ8/gwVS+gEk3pX/zn/rDik/XyRX6A3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fBQpvwAAANsAAAAPAAAAAAAAAAAAAAAAAJgCAABkcnMvZG93bnJl&#10;di54bWxQSwUGAAAAAAQABAD1AAAAhAMAAAAA&#10;" path="m60000,r,120000e" filled="f" strokecolor="#528cbe" strokeweight="1pt">
                    <v:stroke joinstyle="miter"/>
                    <v:path arrowok="t" o:extrusionok="f" textboxrect="0,0,120000,120000"/>
                  </v:shape>
                  <v:roundrect id="21 Rectángulo redondeado" o:spid="_x0000_s1046" style="position:absolute;left:24961;top:25464;width:8827;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q2MIA&#10;AADbAAAADwAAAGRycy9kb3ducmV2LnhtbESPQYvCMBSE7wv7H8Jb8LJoqgdZqlFUEDx4sa73R/Ns&#10;q81LSaKN++s3guBxmJlvmPkymlbcyfnGsoLxKANBXFrdcKXg97gd/oDwAVlja5kUPMjDcvH5Mcdc&#10;254PdC9CJRKEfY4K6hC6XEpf1mTQj2xHnLyzdQZDkq6S2mGf4KaVkyybSoMNp4UaO9rUVF6Lm1Fw&#10;LE7fdnUtDpvyb7+P7rI+73RUavAVVzMQgWJ4h1/tnVYwGcPz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rYwgAAANsAAAAPAAAAAAAAAAAAAAAAAJgCAABkcnMvZG93&#10;bnJldi54bWxQSwUGAAAAAAQABAD1AAAAhwMAAAAA&#10;" fillcolor="#599bd5" strokecolor="white [3201]" strokeweight="1pt">
                    <v:stroke joinstyle="miter"/>
                    <v:textbox inset="2.53958mm,2.53958mm,2.53958mm,2.53958mm">
                      <w:txbxContent>
                        <w:p w14:paraId="2E8129E0" w14:textId="77777777" w:rsidR="00EB3E9B" w:rsidRDefault="00EB3E9B" w:rsidP="00EB3E9B">
                          <w:pPr>
                            <w:textDirection w:val="btLr"/>
                          </w:pPr>
                        </w:p>
                      </w:txbxContent>
                    </v:textbox>
                  </v:roundrect>
                  <v:shape id="22 Cuadro de texto" o:spid="_x0000_s1047" type="#_x0000_t202" style="position:absolute;left:25135;top:25637;width:8480;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Xd8YA&#10;AADbAAAADwAAAGRycy9kb3ducmV2LnhtbESPQWvCQBSE7wX/w/KE3urGULSkboIolnrowVQKvT2y&#10;zySYfRt2t5r017sFocdhZr5hVsVgOnEh51vLCuazBARxZXXLtYLj5+7pBYQPyBo7y6RgJA9FPnlY&#10;YabtlQ90KUMtIoR9hgqaEPpMSl81ZNDPbE8cvZN1BkOUrpba4TXCTSfTJFlIgy3HhQZ72jRUncsf&#10;o+Ct3HbPi6/x47S0x/owfu/c/neu1ON0WL+CCDSE//C9/a4VpCn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IXd8YAAADbAAAADwAAAAAAAAAAAAAAAACYAgAAZHJz&#10;L2Rvd25yZXYueG1sUEsFBgAAAAAEAAQA9QAAAIsDAAAAAA==&#10;" filled="f" stroked="f">
                    <v:textbox inset="3pt,3pt,3pt,3pt">
                      <w:txbxContent>
                        <w:p w14:paraId="526B77B5" w14:textId="77777777" w:rsidR="00EB3E9B" w:rsidRDefault="00EB3E9B" w:rsidP="00EB3E9B">
                          <w:pPr>
                            <w:spacing w:line="215" w:lineRule="auto"/>
                            <w:jc w:val="center"/>
                            <w:textDirection w:val="btLr"/>
                          </w:pPr>
                          <w:r>
                            <w:rPr>
                              <w:rFonts w:ascii="Calibri" w:eastAsia="Calibri" w:hAnsi="Calibri" w:cs="Calibri"/>
                              <w:sz w:val="20"/>
                            </w:rPr>
                            <w:t>n = 29</w:t>
                          </w:r>
                        </w:p>
                      </w:txbxContent>
                    </v:textbox>
                  </v:shape>
                  <v:shape id="23 Forma libre" o:spid="_x0000_s1048" style="position:absolute;left:35112;top:14819;width:5738;height:236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KXsIA&#10;AADbAAAADwAAAGRycy9kb3ducmV2LnhtbESPQWvCQBSE70L/w/IKvenGFMWmriEVKtKbSen5kX0m&#10;wezbdHc18d93C4Ueh5lvhtnmk+nFjZzvLCtYLhIQxLXVHTcKPqv3+QaED8gae8uk4E4e8t3DbIuZ&#10;tiOf6FaGRsQS9hkqaEMYMil93ZJBv7ADcfTO1hkMUbpGaodjLDe9TJNkLQ12HBdaHGjfUn0pr0ZB&#10;yh+HZXFwq6+p+n7x9j42b6FQ6ulxKl5BBJrCf/iPPurIPcP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opewgAAANsAAAAPAAAAAAAAAAAAAAAAAJgCAABkcnMvZG93&#10;bnJldi54bWxQSwUGAAAAAAQABAD1AAAAhwMAAAAA&#10;" path="m,l,59999r120000,l120000,120000e" filled="f" strokecolor="#528cbe" strokeweight="1pt">
                    <v:stroke joinstyle="miter"/>
                    <v:path arrowok="t" o:extrusionok="f" textboxrect="0,0,120000,120000"/>
                  </v:shape>
                  <v:roundrect id="24 Rectángulo redondeado" o:spid="_x0000_s1049" style="position:absolute;left:36437;top:17184;width:8826;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JQMIA&#10;AADbAAAADwAAAGRycy9kb3ducmV2LnhtbESPQYvCMBSE7wv+h/CEvSyaKotINYoKCx68WPX+aJ5t&#10;tXkpSdTs/vqNIHgcZuYbZr6MphV3cr6xrGA0zEAQl1Y3XCk4Hn4GUxA+IGtsLZOCX/KwXPQ+5phr&#10;++A93YtQiQRhn6OCOoQul9KXNRn0Q9sRJ+9sncGQpKukdvhIcNPKcZZNpMGG00KNHW1qKq/FzSg4&#10;FKcvu7oW+035t9tFd1mftzoq9dmPqxmIQDG8w6/2VisYf8Pz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klAwgAAANsAAAAPAAAAAAAAAAAAAAAAAJgCAABkcnMvZG93&#10;bnJldi54bWxQSwUGAAAAAAQABAD1AAAAhwMAAAAA&#10;" fillcolor="#599bd5" strokecolor="white [3201]" strokeweight="1pt">
                    <v:stroke joinstyle="miter"/>
                    <v:textbox inset="2.53958mm,2.53958mm,2.53958mm,2.53958mm">
                      <w:txbxContent>
                        <w:p w14:paraId="3DAC7EF6" w14:textId="77777777" w:rsidR="00EB3E9B" w:rsidRDefault="00EB3E9B" w:rsidP="00EB3E9B">
                          <w:pPr>
                            <w:textDirection w:val="btLr"/>
                          </w:pPr>
                        </w:p>
                      </w:txbxContent>
                    </v:textbox>
                  </v:roundrect>
                  <v:shape id="25 Cuadro de texto" o:spid="_x0000_s1050" type="#_x0000_t202" style="position:absolute;left:36610;top:17358;width:8480;height:5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uPA8UA&#10;AADbAAAADwAAAGRycy9kb3ducmV2LnhtbESPQWvCQBSE7wX/w/KE3upGsSrRVaTF0h56MIrg7ZF9&#10;JsHs27C7auKvdwsFj8PMfMMsVq2pxZWcrywrGA4SEMS51RUXCva7zdsMhA/IGmvLpKAjD6tl72WB&#10;qbY33tI1C4WIEPYpKihDaFIpfV6SQT+wDXH0TtYZDFG6QmqHtwg3tRwlyUQarDgulNjQR0n5ObsY&#10;BV/ZZz2eHLrf09Tui2133Lif+1Cp1367noMI1IZn+L/9rRWM3uHvS/wB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48DxQAAANsAAAAPAAAAAAAAAAAAAAAAAJgCAABkcnMv&#10;ZG93bnJldi54bWxQSwUGAAAAAAQABAD1AAAAigMAAAAA&#10;" filled="f" stroked="f">
                    <v:textbox inset="3pt,3pt,3pt,3pt">
                      <w:txbxContent>
                        <w:p w14:paraId="2319BF11" w14:textId="77777777" w:rsidR="00EB3E9B" w:rsidRDefault="00EB3E9B" w:rsidP="00EB3E9B">
                          <w:pPr>
                            <w:spacing w:line="215" w:lineRule="auto"/>
                            <w:jc w:val="center"/>
                            <w:textDirection w:val="btLr"/>
                          </w:pPr>
                          <w:proofErr w:type="spellStart"/>
                          <w:r>
                            <w:rPr>
                              <w:rFonts w:ascii="Calibri" w:eastAsia="Calibri" w:hAnsi="Calibri" w:cs="Calibri"/>
                              <w:sz w:val="20"/>
                            </w:rPr>
                            <w:t>Intervenition</w:t>
                          </w:r>
                          <w:proofErr w:type="spellEnd"/>
                        </w:p>
                        <w:p w14:paraId="2DC3C4AC" w14:textId="77777777" w:rsidR="00EB3E9B" w:rsidRDefault="00EB3E9B" w:rsidP="00EB3E9B">
                          <w:pPr>
                            <w:spacing w:before="70" w:line="215" w:lineRule="auto"/>
                            <w:jc w:val="center"/>
                            <w:textDirection w:val="btLr"/>
                          </w:pPr>
                          <w:r>
                            <w:rPr>
                              <w:rFonts w:ascii="Calibri" w:eastAsia="Calibri" w:hAnsi="Calibri" w:cs="Calibri"/>
                              <w:sz w:val="20"/>
                            </w:rPr>
                            <w:t xml:space="preserve">n = 110 </w:t>
                          </w:r>
                        </w:p>
                      </w:txbxContent>
                    </v:textbox>
                  </v:shape>
                  <v:shape id="26 Forma libre" o:spid="_x0000_s1051" style="position:absolute;left:40393;top:23098;width:914;height:23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xsEA&#10;AADbAAAADwAAAGRycy9kb3ducmV2LnhtbESPQYvCMBSE78L+h/CEvWmqsOJ2jVIFRbxpZc+P5m1b&#10;bF66SbT13xtB8DjMfDPMYtWbRtzI+dqygsk4AUFcWF1zqeCcb0dzED4ga2wsk4I7eVgtPwYLTLXt&#10;+Ei3UyhFLGGfooIqhDaV0hcVGfRj2xJH7886gyFKV0rtsIvlppHTJJlJgzXHhQpb2lRUXE5Xo2DK&#10;h90k27mv3z7///b23pXrkCn1OeyzHxCB+vAOv+i9jtwMnl/i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ZKcbBAAAA2wAAAA8AAAAAAAAAAAAAAAAAmAIAAGRycy9kb3du&#10;cmV2LnhtbFBLBQYAAAAABAAEAPUAAACGAwAAAAA=&#10;" path="m60000,r,120000e" filled="f" strokecolor="#528cbe" strokeweight="1pt">
                    <v:stroke joinstyle="miter"/>
                    <v:path arrowok="t" o:extrusionok="f" textboxrect="0,0,120000,120000"/>
                  </v:shape>
                  <v:roundrect id="27 Rectángulo redondeado" o:spid="_x0000_s1052" style="position:absolute;left:36437;top:25464;width:8826;height:591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DXN8IA&#10;AADbAAAADwAAAGRycy9kb3ducmV2LnhtbESPQYvCMBSE7wv+h/CEvSya6mGVahQVFjx4ser90Tzb&#10;avNSkqjZ/fUbQfA4zMw3zHwZTSvu5HxjWcFomIEgLq1uuFJwPPwMpiB8QNbYWiYFv+Rhueh9zDHX&#10;9sF7uhehEgnCPkcFdQhdLqUvazLoh7YjTt7ZOoMhSVdJ7fCR4KaV4yz7lgYbTgs1drSpqbwWN6Pg&#10;UJy+7Opa7Dfl324X3WV93uqo1Gc/rmYgAsXwDr/aW61gPIHn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Nc3wgAAANsAAAAPAAAAAAAAAAAAAAAAAJgCAABkcnMvZG93&#10;bnJldi54bWxQSwUGAAAAAAQABAD1AAAAhwMAAAAA&#10;" fillcolor="#599bd5" strokecolor="white [3201]" strokeweight="1pt">
                    <v:stroke joinstyle="miter"/>
                    <v:textbox inset="2.53958mm,2.53958mm,2.53958mm,2.53958mm">
                      <w:txbxContent>
                        <w:p w14:paraId="61FD575B" w14:textId="77777777" w:rsidR="00EB3E9B" w:rsidRDefault="00EB3E9B" w:rsidP="00EB3E9B">
                          <w:pPr>
                            <w:textDirection w:val="btLr"/>
                          </w:pPr>
                        </w:p>
                      </w:txbxContent>
                    </v:textbox>
                  </v:roundrect>
                  <v:shape id="28 Cuadro de texto" o:spid="_x0000_s1053" type="#_x0000_t202" style="position:absolute;left:36610;top:25637;width:8480;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gncEA&#10;AADbAAAADwAAAGRycy9kb3ducmV2LnhtbERPTYvCMBC9C/sfwizsTVNl0aUaRXZR9ODBKgvehmZs&#10;i82kJFFbf705CB4f73u2aE0tbuR8ZVnBcJCAIM6trrhQcDys+j8gfEDWWFsmBR15WMw/ejNMtb3z&#10;nm5ZKEQMYZ+igjKEJpXS5yUZ9APbEEfubJ3BEKErpHZ4j+GmlqMkGUuDFceGEhv6LSm/ZFejYJ39&#10;1d/j/253nthjse9OK7d9DJX6+myXUxCB2vAWv9wbrWAUx8Y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6IJ3BAAAA2wAAAA8AAAAAAAAAAAAAAAAAmAIAAGRycy9kb3du&#10;cmV2LnhtbFBLBQYAAAAABAAEAPUAAACGAwAAAAA=&#10;" filled="f" stroked="f">
                    <v:textbox inset="3pt,3pt,3pt,3pt">
                      <w:txbxContent>
                        <w:p w14:paraId="451B3B90" w14:textId="77777777" w:rsidR="00EB3E9B" w:rsidRDefault="00EB3E9B" w:rsidP="00EB3E9B">
                          <w:pPr>
                            <w:spacing w:line="215" w:lineRule="auto"/>
                            <w:jc w:val="center"/>
                            <w:textDirection w:val="btLr"/>
                          </w:pPr>
                          <w:r>
                            <w:rPr>
                              <w:rFonts w:ascii="Calibri" w:eastAsia="Calibri" w:hAnsi="Calibri" w:cs="Calibri"/>
                              <w:sz w:val="20"/>
                            </w:rPr>
                            <w:t>n = 28</w:t>
                          </w:r>
                        </w:p>
                      </w:txbxContent>
                    </v:textbox>
                  </v:shape>
                </v:group>
                <w10:anchorlock/>
              </v:group>
            </w:pict>
          </mc:Fallback>
        </mc:AlternateContent>
      </w:r>
    </w:p>
    <w:p w14:paraId="5EF7ED39" w14:textId="77777777" w:rsidR="00EB3E9B" w:rsidRDefault="00EB3E9B" w:rsidP="00EB3E9B">
      <w:pPr>
        <w:spacing w:line="480" w:lineRule="auto"/>
        <w:ind w:firstLine="720"/>
      </w:pPr>
    </w:p>
    <w:p w14:paraId="68548EA1" w14:textId="77777777" w:rsidR="00EB3E9B" w:rsidRDefault="00EB3E9B" w:rsidP="00EB3E9B">
      <w:pPr>
        <w:spacing w:line="480" w:lineRule="auto"/>
        <w:ind w:firstLine="720"/>
      </w:pPr>
      <w:r>
        <w:t xml:space="preserve">Figure 1: </w:t>
      </w:r>
      <w:commentRangeStart w:id="127"/>
      <w:r>
        <w:t>Flow Diagram</w:t>
      </w:r>
      <w:commentRangeEnd w:id="127"/>
      <w:r w:rsidR="00D17A07">
        <w:rPr>
          <w:rStyle w:val="CommentReference"/>
        </w:rPr>
        <w:commentReference w:id="127"/>
      </w:r>
    </w:p>
    <w:p w14:paraId="0EF0980C" w14:textId="77777777" w:rsidR="00EB3E9B" w:rsidRPr="0063054F" w:rsidRDefault="00EB3E9B" w:rsidP="00EB3E9B">
      <w:pPr>
        <w:pStyle w:val="NoSpacing"/>
        <w:spacing w:line="480" w:lineRule="auto"/>
        <w:ind w:firstLine="708"/>
        <w:rPr>
          <w:rFonts w:ascii="Times New Roman" w:hAnsi="Times New Roman" w:cs="Times New Roman"/>
          <w:sz w:val="24"/>
          <w:szCs w:val="24"/>
          <w:lang w:val="en-US"/>
        </w:rPr>
      </w:pPr>
    </w:p>
    <w:sectPr w:rsidR="00EB3E9B" w:rsidRPr="0063054F" w:rsidSect="00E030AE">
      <w:headerReference w:type="default" r:id="rId9"/>
      <w:pgSz w:w="12240" w:h="15840" w:code="1"/>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Microsoft Office User" w:date="2017-10-03T16:09:00Z" w:initials="Office">
    <w:p w14:paraId="49550571" w14:textId="5775E13D" w:rsidR="009E71B6" w:rsidRDefault="009E71B6">
      <w:pPr>
        <w:pStyle w:val="CommentText"/>
      </w:pPr>
      <w:r>
        <w:rPr>
          <w:rStyle w:val="CommentReference"/>
        </w:rPr>
        <w:annotationRef/>
      </w:r>
      <w:r>
        <w:t>Por favor buscar e incluir referencias (e incluir también en la lista de referencias).</w:t>
      </w:r>
    </w:p>
  </w:comment>
  <w:comment w:id="46" w:author="Microsoft Office User" w:date="2017-10-03T16:29:00Z" w:initials="Office">
    <w:p w14:paraId="12851ABA" w14:textId="7674FDB6" w:rsidR="007C5F78" w:rsidRDefault="007C5F78">
      <w:pPr>
        <w:pStyle w:val="CommentText"/>
      </w:pPr>
      <w:r>
        <w:rPr>
          <w:rStyle w:val="CommentReference"/>
        </w:rPr>
        <w:annotationRef/>
      </w:r>
      <w:r>
        <w:t>Conseguir información con Rodrigo y agregar</w:t>
      </w:r>
    </w:p>
  </w:comment>
  <w:comment w:id="47" w:author="Microsoft Office User" w:date="2017-10-03T16:36:00Z" w:initials="Office">
    <w:p w14:paraId="098F9F9F" w14:textId="588E2C7F" w:rsidR="00D17A07" w:rsidRDefault="00D17A07">
      <w:pPr>
        <w:pStyle w:val="CommentText"/>
      </w:pPr>
      <w:r>
        <w:rPr>
          <w:rStyle w:val="CommentReference"/>
        </w:rPr>
        <w:annotationRef/>
      </w:r>
      <w:r>
        <w:t>Calcular</w:t>
      </w:r>
    </w:p>
    <w:p w14:paraId="11C1F2D9" w14:textId="77777777" w:rsidR="00D17A07" w:rsidRDefault="00D17A07">
      <w:pPr>
        <w:pStyle w:val="CommentText"/>
      </w:pPr>
    </w:p>
  </w:comment>
  <w:comment w:id="50" w:author="Microsoft Office User" w:date="2017-10-03T16:44:00Z" w:initials="Office">
    <w:p w14:paraId="669FAA03" w14:textId="1A219DBD" w:rsidR="002344AC" w:rsidRDefault="002344AC">
      <w:pPr>
        <w:pStyle w:val="CommentText"/>
      </w:pPr>
      <w:r>
        <w:rPr>
          <w:rStyle w:val="CommentReference"/>
        </w:rPr>
        <w:annotationRef/>
      </w:r>
      <w:r>
        <w:t xml:space="preserve">Averiguar nombre completo con Rodrigo e incluir referencia de la intervención (acá y en lista). Referencia debería ser de la creación de la intervención </w:t>
      </w:r>
    </w:p>
  </w:comment>
  <w:comment w:id="52" w:author="Microsoft Office User" w:date="2017-10-03T16:54:00Z" w:initials="Office">
    <w:p w14:paraId="331A0A83" w14:textId="0EE99246" w:rsidR="00F13245" w:rsidRDefault="00F13245">
      <w:pPr>
        <w:pStyle w:val="CommentText"/>
      </w:pPr>
      <w:r>
        <w:rPr>
          <w:rStyle w:val="CommentReference"/>
        </w:rPr>
        <w:annotationRef/>
      </w:r>
      <w:r>
        <w:t xml:space="preserve">Completar esta información con ayuda de Rodrigo. Seguir ejemplo de PDEQ (describir brevemente la medida </w:t>
      </w:r>
      <w:r>
        <w:t>y sus propiedad psycométricas)</w:t>
      </w:r>
    </w:p>
  </w:comment>
  <w:comment w:id="54" w:author="Microsoft Office User" w:date="2017-10-03T16:57:00Z" w:initials="Office">
    <w:p w14:paraId="01E7AE93" w14:textId="030E2160" w:rsidR="00A349C2" w:rsidRDefault="00A349C2">
      <w:pPr>
        <w:pStyle w:val="CommentText"/>
      </w:pPr>
      <w:r>
        <w:rPr>
          <w:rStyle w:val="CommentReference"/>
        </w:rPr>
        <w:annotationRef/>
      </w:r>
      <w:r>
        <w:t>Averiguar (con Rodrigo si es necesario) y agregar ref si se puede. Me refiero a si se considera alto, bajo, patológico, etc.</w:t>
      </w:r>
    </w:p>
  </w:comment>
  <w:comment w:id="66" w:author="Microsoft Office User" w:date="2017-10-03T16:58:00Z" w:initials="Office">
    <w:p w14:paraId="299CA180" w14:textId="3057BDDC" w:rsidR="00A349C2" w:rsidRDefault="00A349C2">
      <w:pPr>
        <w:pStyle w:val="CommentText"/>
      </w:pPr>
      <w:r>
        <w:rPr>
          <w:rStyle w:val="CommentReference"/>
        </w:rPr>
        <w:annotationRef/>
      </w:r>
      <w:r>
        <w:t>Averiguar e incluir ref</w:t>
      </w:r>
    </w:p>
  </w:comment>
  <w:comment w:id="76" w:author="Martin" w:date="2017-11-05T17:59:00Z" w:initials="M">
    <w:p w14:paraId="19B4ECAD" w14:textId="24896214" w:rsidR="005E7DF7" w:rsidRDefault="005E7DF7">
      <w:pPr>
        <w:pStyle w:val="CommentText"/>
      </w:pPr>
      <w:r>
        <w:rPr>
          <w:rStyle w:val="CommentReference"/>
        </w:rPr>
        <w:annotationRef/>
      </w:r>
      <w:r>
        <w:t>No entendí a qué instrumento se refiere para determinar el score, pendiente</w:t>
      </w:r>
    </w:p>
  </w:comment>
  <w:comment w:id="77" w:author="Microsoft Office User" w:date="2017-11-05T17:58:00Z" w:initials="Office">
    <w:p w14:paraId="1E235D5E" w14:textId="4DC1AA73" w:rsidR="005E7DF7" w:rsidRDefault="00A349C2">
      <w:pPr>
        <w:pStyle w:val="CommentText"/>
      </w:pPr>
      <w:r>
        <w:rPr>
          <w:rStyle w:val="CommentReference"/>
        </w:rPr>
        <w:annotationRef/>
      </w:r>
      <w:r>
        <w:t>Averiguar e incluir referencia</w:t>
      </w:r>
    </w:p>
  </w:comment>
  <w:comment w:id="79" w:author="Microsoft Office User" w:date="2017-10-03T17:07:00Z" w:initials="Office">
    <w:p w14:paraId="00872D68" w14:textId="066DA6E0" w:rsidR="00F96D81" w:rsidRDefault="00F96D81">
      <w:pPr>
        <w:pStyle w:val="CommentText"/>
      </w:pPr>
      <w:r>
        <w:rPr>
          <w:rStyle w:val="CommentReference"/>
        </w:rPr>
        <w:annotationRef/>
      </w:r>
      <w:r>
        <w:t>Revisar que el formato de los titulos (y el espacio antes de los títulos) siga el formato pedido por la revista</w:t>
      </w:r>
    </w:p>
  </w:comment>
  <w:comment w:id="85" w:author="Microsoft Office User" w:date="2017-10-03T17:08:00Z" w:initials="Office">
    <w:p w14:paraId="37A79433" w14:textId="18C48BF4" w:rsidR="00F96D81" w:rsidRDefault="00F96D81">
      <w:pPr>
        <w:pStyle w:val="CommentText"/>
      </w:pPr>
      <w:r>
        <w:rPr>
          <w:rStyle w:val="CommentReference"/>
        </w:rPr>
        <w:annotationRef/>
      </w:r>
      <w:r>
        <w:t>Arreglar esto acá y en el resto del texto – ver en google drive cuál era el simbolo que se perdió al transformar el documento</w:t>
      </w:r>
    </w:p>
  </w:comment>
  <w:comment w:id="93" w:author="Microsoft Office User" w:date="2017-10-03T17:10:00Z" w:initials="Office">
    <w:p w14:paraId="5B173DA3" w14:textId="6739F5FC" w:rsidR="00714A94" w:rsidRDefault="00714A94">
      <w:pPr>
        <w:pStyle w:val="CommentText"/>
      </w:pPr>
      <w:r>
        <w:rPr>
          <w:rStyle w:val="CommentReference"/>
        </w:rPr>
        <w:annotationRef/>
      </w:r>
      <w:r>
        <w:t>Cambie los párrafos de orden. Por favor hacer que ahora la tabla 1 sea la dos y la dos que sea la 1. Hay que cambiar esto en el texto y en el orden en que van las tablas.</w:t>
      </w:r>
    </w:p>
  </w:comment>
  <w:comment w:id="127" w:author="Microsoft Office User" w:date="2017-10-03T16:37:00Z" w:initials="Office">
    <w:p w14:paraId="57693AB8" w14:textId="2E7E2598" w:rsidR="00D17A07" w:rsidRDefault="00D17A07">
      <w:pPr>
        <w:pStyle w:val="CommentText"/>
      </w:pPr>
      <w:r>
        <w:rPr>
          <w:rStyle w:val="CommentReference"/>
        </w:rPr>
        <w:annotationRef/>
      </w:r>
      <w:r>
        <w:t>No calzan los números porque 221 fueron randomizados, pero los grupos son cada uno de 110. Averiguar donde esta el error y cambiar en este diagrama y en el texto sobre el diagrama (si es necesario)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550571" w15:done="0"/>
  <w15:commentEx w15:paraId="12851ABA" w15:done="0"/>
  <w15:commentEx w15:paraId="11C1F2D9" w15:done="0"/>
  <w15:commentEx w15:paraId="669FAA03" w15:done="0"/>
  <w15:commentEx w15:paraId="331A0A83" w15:done="0"/>
  <w15:commentEx w15:paraId="01E7AE93" w15:done="0"/>
  <w15:commentEx w15:paraId="299CA180" w15:done="0"/>
  <w15:commentEx w15:paraId="19B4ECAD" w15:done="0"/>
  <w15:commentEx w15:paraId="1E235D5E" w15:done="0"/>
  <w15:commentEx w15:paraId="00872D68" w15:done="0"/>
  <w15:commentEx w15:paraId="37A79433" w15:done="0"/>
  <w15:commentEx w15:paraId="5B173DA3" w15:done="0"/>
  <w15:commentEx w15:paraId="57693A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96745" w14:textId="77777777" w:rsidR="003B2BA8" w:rsidRDefault="003B2BA8" w:rsidP="00E030AE">
      <w:pPr>
        <w:spacing w:after="0" w:line="240" w:lineRule="auto"/>
      </w:pPr>
      <w:r>
        <w:separator/>
      </w:r>
    </w:p>
  </w:endnote>
  <w:endnote w:type="continuationSeparator" w:id="0">
    <w:p w14:paraId="72B8AF0A" w14:textId="77777777" w:rsidR="003B2BA8" w:rsidRDefault="003B2BA8"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889F2" w14:textId="77777777" w:rsidR="003B2BA8" w:rsidRDefault="003B2BA8" w:rsidP="00E030AE">
      <w:pPr>
        <w:spacing w:after="0" w:line="240" w:lineRule="auto"/>
      </w:pPr>
      <w:r>
        <w:separator/>
      </w:r>
    </w:p>
  </w:footnote>
  <w:footnote w:type="continuationSeparator" w:id="0">
    <w:p w14:paraId="16F3E24E" w14:textId="77777777" w:rsidR="003B2BA8" w:rsidRDefault="003B2BA8" w:rsidP="00E030A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027478"/>
      <w:docPartObj>
        <w:docPartGallery w:val="Page Numbers (Top of Page)"/>
        <w:docPartUnique/>
      </w:docPartObj>
    </w:sdtPr>
    <w:sdtEndPr/>
    <w:sdtContent>
      <w:p w14:paraId="2981030B" w14:textId="77777777" w:rsidR="00E030AE" w:rsidRDefault="00E030AE">
        <w:pPr>
          <w:pStyle w:val="Header"/>
          <w:jc w:val="right"/>
        </w:pPr>
        <w:r>
          <w:fldChar w:fldCharType="begin"/>
        </w:r>
        <w:r>
          <w:instrText>PAGE   \* MERGEFORMAT</w:instrText>
        </w:r>
        <w:r>
          <w:fldChar w:fldCharType="separate"/>
        </w:r>
        <w:r w:rsidR="00973518" w:rsidRPr="00973518">
          <w:rPr>
            <w:noProof/>
            <w:lang w:val="es-ES"/>
          </w:rPr>
          <w:t>2</w:t>
        </w:r>
        <w:r>
          <w:fldChar w:fldCharType="end"/>
        </w:r>
      </w:p>
    </w:sdtContent>
  </w:sdt>
  <w:p w14:paraId="555E7FC2" w14:textId="77777777" w:rsidR="00E030AE" w:rsidRPr="00E030AE" w:rsidRDefault="00E030AE" w:rsidP="00E030AE">
    <w:pPr>
      <w:pStyle w:val="Header"/>
    </w:pPr>
    <w:r>
      <w:t>TITLE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AE"/>
    <w:rsid w:val="00014AD5"/>
    <w:rsid w:val="0001626F"/>
    <w:rsid w:val="0004773A"/>
    <w:rsid w:val="000A6ED9"/>
    <w:rsid w:val="00196E35"/>
    <w:rsid w:val="001B381D"/>
    <w:rsid w:val="002344AC"/>
    <w:rsid w:val="00287C96"/>
    <w:rsid w:val="002C5BC9"/>
    <w:rsid w:val="002F7630"/>
    <w:rsid w:val="00310E17"/>
    <w:rsid w:val="00323C81"/>
    <w:rsid w:val="003B2BA8"/>
    <w:rsid w:val="00450BCC"/>
    <w:rsid w:val="00467526"/>
    <w:rsid w:val="004A3C20"/>
    <w:rsid w:val="004E2F14"/>
    <w:rsid w:val="00516A11"/>
    <w:rsid w:val="0056305B"/>
    <w:rsid w:val="005A31E9"/>
    <w:rsid w:val="005E7DF7"/>
    <w:rsid w:val="00605FE2"/>
    <w:rsid w:val="006258F0"/>
    <w:rsid w:val="0063054F"/>
    <w:rsid w:val="00662711"/>
    <w:rsid w:val="006F03D9"/>
    <w:rsid w:val="00711C72"/>
    <w:rsid w:val="00714A94"/>
    <w:rsid w:val="007C5F78"/>
    <w:rsid w:val="007E2735"/>
    <w:rsid w:val="007F49C7"/>
    <w:rsid w:val="00831E33"/>
    <w:rsid w:val="0096360A"/>
    <w:rsid w:val="00973518"/>
    <w:rsid w:val="009E71B6"/>
    <w:rsid w:val="00A002E5"/>
    <w:rsid w:val="00A07FC4"/>
    <w:rsid w:val="00A349C2"/>
    <w:rsid w:val="00A37E96"/>
    <w:rsid w:val="00A7689A"/>
    <w:rsid w:val="00A951A1"/>
    <w:rsid w:val="00B33A0E"/>
    <w:rsid w:val="00B446DF"/>
    <w:rsid w:val="00B758A4"/>
    <w:rsid w:val="00BB3A48"/>
    <w:rsid w:val="00BC6DA1"/>
    <w:rsid w:val="00BD64F3"/>
    <w:rsid w:val="00BF6931"/>
    <w:rsid w:val="00D17A07"/>
    <w:rsid w:val="00D55ADD"/>
    <w:rsid w:val="00D731C5"/>
    <w:rsid w:val="00DC6367"/>
    <w:rsid w:val="00E030AE"/>
    <w:rsid w:val="00E7341E"/>
    <w:rsid w:val="00E91712"/>
    <w:rsid w:val="00E96E22"/>
    <w:rsid w:val="00EA303A"/>
    <w:rsid w:val="00EB3E9B"/>
    <w:rsid w:val="00EF2BCE"/>
    <w:rsid w:val="00F006AE"/>
    <w:rsid w:val="00F13245"/>
    <w:rsid w:val="00F65566"/>
    <w:rsid w:val="00F8100D"/>
    <w:rsid w:val="00F96D81"/>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7F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30AE"/>
  </w:style>
  <w:style w:type="paragraph" w:styleId="Footer">
    <w:name w:val="footer"/>
    <w:basedOn w:val="Normal"/>
    <w:link w:val="FooterChar"/>
    <w:uiPriority w:val="99"/>
    <w:unhideWhenUsed/>
    <w:rsid w:val="00E030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30AE"/>
  </w:style>
  <w:style w:type="paragraph" w:styleId="NoSpacing">
    <w:name w:val="No Spacing"/>
    <w:uiPriority w:val="1"/>
    <w:qFormat/>
    <w:rsid w:val="0063054F"/>
    <w:pPr>
      <w:spacing w:after="0" w:line="240" w:lineRule="auto"/>
    </w:pPr>
  </w:style>
  <w:style w:type="character" w:styleId="CommentReference">
    <w:name w:val="annotation reference"/>
    <w:basedOn w:val="DefaultParagraphFont"/>
    <w:uiPriority w:val="99"/>
    <w:semiHidden/>
    <w:unhideWhenUsed/>
    <w:rsid w:val="009E71B6"/>
    <w:rPr>
      <w:sz w:val="18"/>
      <w:szCs w:val="18"/>
    </w:rPr>
  </w:style>
  <w:style w:type="paragraph" w:styleId="CommentText">
    <w:name w:val="annotation text"/>
    <w:basedOn w:val="Normal"/>
    <w:link w:val="CommentTextChar"/>
    <w:uiPriority w:val="99"/>
    <w:semiHidden/>
    <w:unhideWhenUsed/>
    <w:rsid w:val="009E71B6"/>
    <w:pPr>
      <w:spacing w:line="240" w:lineRule="auto"/>
    </w:pPr>
    <w:rPr>
      <w:sz w:val="24"/>
      <w:szCs w:val="24"/>
    </w:rPr>
  </w:style>
  <w:style w:type="character" w:customStyle="1" w:styleId="CommentTextChar">
    <w:name w:val="Comment Text Char"/>
    <w:basedOn w:val="DefaultParagraphFont"/>
    <w:link w:val="CommentText"/>
    <w:uiPriority w:val="99"/>
    <w:semiHidden/>
    <w:rsid w:val="009E71B6"/>
    <w:rPr>
      <w:sz w:val="24"/>
      <w:szCs w:val="24"/>
    </w:rPr>
  </w:style>
  <w:style w:type="paragraph" w:styleId="CommentSubject">
    <w:name w:val="annotation subject"/>
    <w:basedOn w:val="CommentText"/>
    <w:next w:val="CommentText"/>
    <w:link w:val="CommentSubjectChar"/>
    <w:uiPriority w:val="99"/>
    <w:semiHidden/>
    <w:unhideWhenUsed/>
    <w:rsid w:val="009E71B6"/>
    <w:rPr>
      <w:b/>
      <w:bCs/>
      <w:sz w:val="20"/>
      <w:szCs w:val="20"/>
    </w:rPr>
  </w:style>
  <w:style w:type="character" w:customStyle="1" w:styleId="CommentSubjectChar">
    <w:name w:val="Comment Subject Char"/>
    <w:basedOn w:val="CommentTextChar"/>
    <w:link w:val="CommentSubject"/>
    <w:uiPriority w:val="99"/>
    <w:semiHidden/>
    <w:rsid w:val="009E71B6"/>
    <w:rPr>
      <w:b/>
      <w:bCs/>
      <w:sz w:val="20"/>
      <w:szCs w:val="20"/>
    </w:rPr>
  </w:style>
  <w:style w:type="paragraph" w:styleId="BalloonText">
    <w:name w:val="Balloon Text"/>
    <w:basedOn w:val="Normal"/>
    <w:link w:val="BalloonTextChar"/>
    <w:uiPriority w:val="99"/>
    <w:semiHidden/>
    <w:unhideWhenUsed/>
    <w:rsid w:val="009E71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1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64E79-F825-7544-93B8-2C02A488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6207</Words>
  <Characters>35381</Characters>
  <Application>Microsoft Macintosh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Microsoft Office User</cp:lastModifiedBy>
  <cp:revision>2</cp:revision>
  <dcterms:created xsi:type="dcterms:W3CDTF">2017-11-13T17:22:00Z</dcterms:created>
  <dcterms:modified xsi:type="dcterms:W3CDTF">2017-11-13T17:22:00Z</dcterms:modified>
</cp:coreProperties>
</file>