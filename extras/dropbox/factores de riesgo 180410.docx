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05500" w14:textId="77777777" w:rsidR="00B446DF" w:rsidRPr="00E030AE" w:rsidRDefault="00B446DF" w:rsidP="00E030AE">
      <w:pPr>
        <w:spacing w:line="480" w:lineRule="auto"/>
        <w:rPr>
          <w:sz w:val="24"/>
          <w:szCs w:val="24"/>
        </w:rPr>
      </w:pPr>
    </w:p>
    <w:p w14:paraId="6DF999A6" w14:textId="77777777" w:rsidR="00E030AE" w:rsidRPr="00E030AE" w:rsidRDefault="00E030AE" w:rsidP="00E030AE">
      <w:pPr>
        <w:spacing w:line="480" w:lineRule="auto"/>
        <w:rPr>
          <w:rFonts w:ascii="Times New Roman" w:hAnsi="Times New Roman" w:cs="Times New Roman"/>
          <w:sz w:val="24"/>
          <w:szCs w:val="24"/>
        </w:rPr>
      </w:pPr>
    </w:p>
    <w:p w14:paraId="1B886DF1" w14:textId="77777777" w:rsidR="00E030AE" w:rsidRPr="00E030AE" w:rsidRDefault="00E030AE" w:rsidP="00E030AE">
      <w:pPr>
        <w:spacing w:line="480" w:lineRule="auto"/>
        <w:jc w:val="center"/>
        <w:rPr>
          <w:rFonts w:ascii="Times New Roman" w:hAnsi="Times New Roman" w:cs="Times New Roman"/>
          <w:sz w:val="24"/>
          <w:szCs w:val="24"/>
        </w:rPr>
      </w:pPr>
      <w:commentRangeStart w:id="0"/>
      <w:r w:rsidRPr="00E030AE">
        <w:rPr>
          <w:rFonts w:ascii="Times New Roman" w:hAnsi="Times New Roman" w:cs="Times New Roman"/>
          <w:sz w:val="24"/>
          <w:szCs w:val="24"/>
        </w:rPr>
        <w:t>TITLE</w:t>
      </w:r>
      <w:commentRangeEnd w:id="0"/>
      <w:r w:rsidR="00D414FC">
        <w:rPr>
          <w:rStyle w:val="CommentReference"/>
        </w:rPr>
        <w:commentReference w:id="0"/>
      </w:r>
    </w:p>
    <w:p w14:paraId="5BEE7B1C" w14:textId="356B5548" w:rsidR="00E030AE" w:rsidRPr="00E030AE" w:rsidRDefault="002C5BC9" w:rsidP="00E030A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Paula </w:t>
      </w:r>
      <w:r w:rsidR="00DC6C46">
        <w:rPr>
          <w:rFonts w:ascii="Times New Roman" w:hAnsi="Times New Roman" w:cs="Times New Roman"/>
          <w:sz w:val="24"/>
          <w:szCs w:val="24"/>
        </w:rPr>
        <w:t>Errázuriz, Psychology Department</w:t>
      </w:r>
      <w:r>
        <w:rPr>
          <w:rFonts w:ascii="Times New Roman" w:hAnsi="Times New Roman" w:cs="Times New Roman"/>
          <w:sz w:val="24"/>
          <w:szCs w:val="24"/>
        </w:rPr>
        <w:t xml:space="preserve">, Pontificia Universidad Católica de Chile; </w:t>
      </w:r>
      <w:commentRangeStart w:id="1"/>
      <w:r>
        <w:rPr>
          <w:rFonts w:ascii="Times New Roman" w:hAnsi="Times New Roman" w:cs="Times New Roman"/>
          <w:sz w:val="24"/>
          <w:szCs w:val="24"/>
        </w:rPr>
        <w:t>Rodrigo Figueroa,</w:t>
      </w:r>
      <w:commentRangeEnd w:id="1"/>
      <w:r w:rsidR="00D414FC">
        <w:rPr>
          <w:rStyle w:val="CommentReference"/>
        </w:rPr>
        <w:commentReference w:id="1"/>
      </w:r>
      <w:r w:rsidR="00DC6C46">
        <w:rPr>
          <w:rFonts w:ascii="Times New Roman" w:hAnsi="Times New Roman" w:cs="Times New Roman"/>
          <w:sz w:val="24"/>
          <w:szCs w:val="24"/>
        </w:rPr>
        <w:t xml:space="preserve"> Psiquiatry Department</w:t>
      </w:r>
      <w:r>
        <w:rPr>
          <w:rFonts w:ascii="Times New Roman" w:hAnsi="Times New Roman" w:cs="Times New Roman"/>
          <w:sz w:val="24"/>
          <w:szCs w:val="24"/>
        </w:rPr>
        <w:t>, Pontificia Universidad Católica de Chile; Martí</w:t>
      </w:r>
      <w:r w:rsidR="00DC6C46">
        <w:rPr>
          <w:rFonts w:ascii="Times New Roman" w:hAnsi="Times New Roman" w:cs="Times New Roman"/>
          <w:sz w:val="24"/>
          <w:szCs w:val="24"/>
        </w:rPr>
        <w:t>n Fritzsche, School of Medicine</w:t>
      </w:r>
      <w:r>
        <w:rPr>
          <w:rFonts w:ascii="Times New Roman" w:hAnsi="Times New Roman" w:cs="Times New Roman"/>
          <w:sz w:val="24"/>
          <w:szCs w:val="24"/>
        </w:rPr>
        <w:t>, Pontificia Universidad Católica de Chile.</w:t>
      </w:r>
    </w:p>
    <w:p w14:paraId="66F5C2BA" w14:textId="5865FA61" w:rsidR="00E030AE" w:rsidRPr="00E030AE" w:rsidRDefault="00E030AE" w:rsidP="00E030AE">
      <w:pPr>
        <w:spacing w:line="480" w:lineRule="auto"/>
        <w:jc w:val="center"/>
        <w:rPr>
          <w:rFonts w:ascii="Times New Roman" w:hAnsi="Times New Roman" w:cs="Times New Roman"/>
          <w:sz w:val="24"/>
          <w:szCs w:val="24"/>
        </w:rPr>
      </w:pPr>
    </w:p>
    <w:p w14:paraId="7D3C4670" w14:textId="77777777" w:rsidR="00E030AE" w:rsidRPr="00E030AE" w:rsidRDefault="00E030AE" w:rsidP="00E030AE">
      <w:pPr>
        <w:spacing w:line="480" w:lineRule="auto"/>
        <w:jc w:val="center"/>
        <w:rPr>
          <w:rFonts w:ascii="Times New Roman" w:hAnsi="Times New Roman" w:cs="Times New Roman"/>
          <w:sz w:val="24"/>
          <w:szCs w:val="24"/>
        </w:rPr>
      </w:pPr>
    </w:p>
    <w:p w14:paraId="0C6733F9" w14:textId="77777777" w:rsidR="00E030AE" w:rsidRPr="00E030AE" w:rsidRDefault="00E030AE" w:rsidP="00E030AE">
      <w:pPr>
        <w:spacing w:line="480" w:lineRule="auto"/>
        <w:jc w:val="center"/>
        <w:rPr>
          <w:rFonts w:ascii="Times New Roman" w:hAnsi="Times New Roman" w:cs="Times New Roman"/>
          <w:sz w:val="24"/>
          <w:szCs w:val="24"/>
        </w:rPr>
      </w:pPr>
    </w:p>
    <w:p w14:paraId="2D29D884" w14:textId="77777777" w:rsidR="00E030AE" w:rsidRDefault="00E030AE" w:rsidP="00DC6C46">
      <w:pPr>
        <w:spacing w:line="480" w:lineRule="auto"/>
        <w:rPr>
          <w:rFonts w:ascii="Times New Roman" w:hAnsi="Times New Roman" w:cs="Times New Roman"/>
          <w:sz w:val="24"/>
          <w:szCs w:val="24"/>
        </w:rPr>
      </w:pPr>
    </w:p>
    <w:p w14:paraId="1F81E956" w14:textId="77777777" w:rsidR="007F49C7" w:rsidRPr="00E030AE" w:rsidRDefault="007F49C7" w:rsidP="00E030AE">
      <w:pPr>
        <w:spacing w:line="480" w:lineRule="auto"/>
        <w:jc w:val="center"/>
        <w:rPr>
          <w:rFonts w:ascii="Times New Roman" w:hAnsi="Times New Roman" w:cs="Times New Roman"/>
          <w:sz w:val="24"/>
          <w:szCs w:val="24"/>
        </w:rPr>
      </w:pPr>
    </w:p>
    <w:p w14:paraId="3963FEF8" w14:textId="77777777" w:rsidR="00E030AE" w:rsidRPr="00E030AE" w:rsidRDefault="00E030AE" w:rsidP="00E030AE">
      <w:pPr>
        <w:spacing w:line="480" w:lineRule="auto"/>
        <w:jc w:val="center"/>
        <w:rPr>
          <w:rFonts w:ascii="Times New Roman" w:hAnsi="Times New Roman" w:cs="Times New Roman"/>
          <w:sz w:val="24"/>
          <w:szCs w:val="24"/>
        </w:rPr>
      </w:pPr>
    </w:p>
    <w:p w14:paraId="0FD3DFC2" w14:textId="77777777" w:rsidR="00A951A1" w:rsidRDefault="00E030AE" w:rsidP="00E030AE">
      <w:pPr>
        <w:spacing w:line="480" w:lineRule="auto"/>
        <w:jc w:val="center"/>
        <w:rPr>
          <w:rFonts w:ascii="Times New Roman" w:hAnsi="Times New Roman" w:cs="Times New Roman"/>
          <w:sz w:val="24"/>
          <w:szCs w:val="24"/>
          <w:lang w:val="en-US"/>
        </w:rPr>
      </w:pPr>
      <w:r w:rsidRPr="00D414FC">
        <w:rPr>
          <w:rFonts w:ascii="Times New Roman" w:hAnsi="Times New Roman" w:cs="Times New Roman"/>
          <w:sz w:val="24"/>
          <w:szCs w:val="24"/>
          <w:lang w:val="en-US"/>
        </w:rPr>
        <w:t>Author Note</w:t>
      </w:r>
    </w:p>
    <w:p w14:paraId="71B37868" w14:textId="370571DE" w:rsidR="00DC6C46" w:rsidRDefault="00DC6C46" w:rsidP="00DC6C46">
      <w:pPr>
        <w:spacing w:line="480" w:lineRule="auto"/>
        <w:rPr>
          <w:rFonts w:ascii="Times New Roman" w:hAnsi="Times New Roman" w:cs="Times New Roman"/>
          <w:sz w:val="24"/>
          <w:szCs w:val="24"/>
          <w:lang w:val="en-US"/>
        </w:rPr>
      </w:pPr>
      <w:r w:rsidRPr="00DC6C46">
        <w:rPr>
          <w:rFonts w:ascii="Times New Roman" w:hAnsi="Times New Roman" w:cs="Times New Roman"/>
          <w:sz w:val="24"/>
          <w:szCs w:val="24"/>
          <w:lang w:val="en-US"/>
        </w:rPr>
        <w:t>This study was supported by CONICYT (National Fund for Research and Technology), Grant N° PII20150035, with co-funding of the Fund for Innovation and Competitiveness (FIC) of the Chilean Ministry of Economy, Development and Tourism, through the Millennium Scientifi</w:t>
      </w:r>
      <w:r>
        <w:rPr>
          <w:rFonts w:ascii="Times New Roman" w:hAnsi="Times New Roman" w:cs="Times New Roman"/>
          <w:sz w:val="24"/>
          <w:szCs w:val="24"/>
          <w:lang w:val="en-US"/>
        </w:rPr>
        <w:t>c Initiative, Grant N° IS130005, and by the CONICYT</w:t>
      </w:r>
      <w:r w:rsidRPr="00DC6C46">
        <w:rPr>
          <w:rFonts w:ascii="Times New Roman" w:hAnsi="Times New Roman" w:cs="Times New Roman"/>
          <w:sz w:val="24"/>
          <w:szCs w:val="24"/>
          <w:lang w:val="en-US"/>
        </w:rPr>
        <w:t xml:space="preserve"> project FONDAP 15110017</w:t>
      </w:r>
      <w:r>
        <w:rPr>
          <w:rFonts w:ascii="Times New Roman" w:hAnsi="Times New Roman" w:cs="Times New Roman"/>
          <w:sz w:val="24"/>
          <w:szCs w:val="24"/>
          <w:lang w:val="en-US"/>
        </w:rPr>
        <w:t>.</w:t>
      </w:r>
    </w:p>
    <w:p w14:paraId="66B00947" w14:textId="77777777" w:rsidR="00A951A1" w:rsidRDefault="00A951A1" w:rsidP="00E030AE">
      <w:pPr>
        <w:spacing w:line="480" w:lineRule="auto"/>
        <w:jc w:val="center"/>
        <w:rPr>
          <w:rFonts w:ascii="Times New Roman" w:hAnsi="Times New Roman" w:cs="Times New Roman"/>
          <w:sz w:val="24"/>
          <w:szCs w:val="24"/>
          <w:lang w:val="en-US"/>
        </w:rPr>
      </w:pPr>
    </w:p>
    <w:p w14:paraId="0A60C795" w14:textId="77777777" w:rsidR="00A951A1" w:rsidRDefault="00A951A1" w:rsidP="00E030AE">
      <w:pPr>
        <w:spacing w:line="480" w:lineRule="auto"/>
        <w:jc w:val="center"/>
        <w:rPr>
          <w:rFonts w:ascii="Times New Roman" w:hAnsi="Times New Roman" w:cs="Times New Roman"/>
          <w:sz w:val="24"/>
          <w:szCs w:val="24"/>
          <w:lang w:val="en-US"/>
        </w:rPr>
      </w:pPr>
    </w:p>
    <w:p w14:paraId="2360DC54" w14:textId="4E3BC98D" w:rsidR="00E030AE" w:rsidRPr="00707226" w:rsidRDefault="00E030AE" w:rsidP="00E030AE">
      <w:pPr>
        <w:spacing w:line="480" w:lineRule="auto"/>
        <w:jc w:val="center"/>
        <w:rPr>
          <w:rFonts w:ascii="Times New Roman" w:hAnsi="Times New Roman" w:cs="Times New Roman"/>
          <w:b/>
          <w:sz w:val="24"/>
          <w:szCs w:val="24"/>
          <w:lang w:val="en-US"/>
        </w:rPr>
      </w:pPr>
      <w:r w:rsidRPr="00707226">
        <w:rPr>
          <w:rFonts w:ascii="Times New Roman" w:hAnsi="Times New Roman" w:cs="Times New Roman"/>
          <w:b/>
          <w:sz w:val="24"/>
          <w:szCs w:val="24"/>
          <w:lang w:val="en-US"/>
        </w:rPr>
        <w:lastRenderedPageBreak/>
        <w:t>Abstract</w:t>
      </w:r>
    </w:p>
    <w:p w14:paraId="5FC9AB82" w14:textId="67F7659A" w:rsidR="001203FE" w:rsidRDefault="00A951A1" w:rsidP="00890B6A">
      <w:pPr>
        <w:pStyle w:val="NoSpacing"/>
        <w:spacing w:line="480" w:lineRule="auto"/>
        <w:rPr>
          <w:rFonts w:ascii="Times New Roman" w:hAnsi="Times New Roman" w:cs="Times New Roman"/>
          <w:sz w:val="24"/>
          <w:szCs w:val="24"/>
          <w:lang w:val="en-US"/>
        </w:rPr>
      </w:pPr>
      <w:r w:rsidRPr="00071CD5">
        <w:rPr>
          <w:rFonts w:ascii="Times New Roman" w:hAnsi="Times New Roman" w:cs="Times New Roman"/>
          <w:b/>
          <w:sz w:val="24"/>
          <w:szCs w:val="24"/>
          <w:lang w:val="en-US"/>
        </w:rPr>
        <w:t>Objectives:</w:t>
      </w:r>
      <w:r>
        <w:rPr>
          <w:rFonts w:ascii="Times New Roman" w:hAnsi="Times New Roman" w:cs="Times New Roman"/>
          <w:b/>
          <w:sz w:val="24"/>
          <w:szCs w:val="24"/>
          <w:lang w:val="en-US"/>
        </w:rPr>
        <w:t xml:space="preserve"> </w:t>
      </w:r>
      <w:r w:rsidR="00A1408E" w:rsidRPr="0063054F">
        <w:rPr>
          <w:rFonts w:ascii="Times New Roman" w:hAnsi="Times New Roman" w:cs="Times New Roman"/>
          <w:sz w:val="24"/>
          <w:szCs w:val="24"/>
          <w:lang w:val="en-US"/>
        </w:rPr>
        <w:t>The current study focused on better understanding the role</w:t>
      </w:r>
      <w:r w:rsidR="00701561">
        <w:rPr>
          <w:rFonts w:ascii="Times New Roman" w:hAnsi="Times New Roman" w:cs="Times New Roman"/>
          <w:sz w:val="24"/>
          <w:szCs w:val="24"/>
          <w:lang w:val="en-US"/>
        </w:rPr>
        <w:t xml:space="preserve"> of peritraumatic dissociation by</w:t>
      </w:r>
      <w:r w:rsidR="00A1408E">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predicting</w:t>
      </w:r>
      <w:r w:rsidR="00A1408E">
        <w:rPr>
          <w:rFonts w:ascii="Times New Roman" w:hAnsi="Times New Roman" w:cs="Times New Roman"/>
          <w:sz w:val="24"/>
          <w:szCs w:val="24"/>
          <w:lang w:val="en-US"/>
        </w:rPr>
        <w:t xml:space="preserve"> </w:t>
      </w:r>
      <w:r w:rsidR="00A1408E" w:rsidRPr="0063054F">
        <w:rPr>
          <w:rFonts w:ascii="Times New Roman" w:hAnsi="Times New Roman" w:cs="Times New Roman"/>
          <w:sz w:val="24"/>
          <w:szCs w:val="24"/>
          <w:lang w:val="en-US"/>
        </w:rPr>
        <w:t>which subjects would develop</w:t>
      </w:r>
      <w:r w:rsidR="00701561">
        <w:rPr>
          <w:rFonts w:ascii="Times New Roman" w:hAnsi="Times New Roman" w:cs="Times New Roman"/>
          <w:sz w:val="24"/>
          <w:szCs w:val="24"/>
          <w:lang w:val="en-US"/>
        </w:rPr>
        <w:t xml:space="preserve"> peritraumatic dissociation; a</w:t>
      </w:r>
      <w:r w:rsidR="00A1408E" w:rsidRPr="0063054F">
        <w:rPr>
          <w:rFonts w:ascii="Times New Roman" w:hAnsi="Times New Roman" w:cs="Times New Roman"/>
          <w:sz w:val="24"/>
          <w:szCs w:val="24"/>
          <w:lang w:val="en-US"/>
        </w:rPr>
        <w:t>ssess</w:t>
      </w:r>
      <w:r w:rsidR="00701561">
        <w:rPr>
          <w:rFonts w:ascii="Times New Roman" w:hAnsi="Times New Roman" w:cs="Times New Roman"/>
          <w:sz w:val="24"/>
          <w:szCs w:val="24"/>
          <w:lang w:val="en-US"/>
        </w:rPr>
        <w:t xml:space="preserve">ing </w:t>
      </w:r>
      <w:r w:rsidR="00A1408E" w:rsidRPr="0063054F">
        <w:rPr>
          <w:rFonts w:ascii="Times New Roman" w:hAnsi="Times New Roman" w:cs="Times New Roman"/>
          <w:sz w:val="24"/>
          <w:szCs w:val="24"/>
          <w:lang w:val="en-US"/>
        </w:rPr>
        <w:t xml:space="preserve">the role of </w:t>
      </w:r>
      <w:r w:rsidR="00A1408E">
        <w:rPr>
          <w:rFonts w:ascii="Times New Roman" w:hAnsi="Times New Roman" w:cs="Times New Roman"/>
          <w:sz w:val="24"/>
          <w:szCs w:val="24"/>
          <w:lang w:val="en-US"/>
        </w:rPr>
        <w:t xml:space="preserve">peritraumatic </w:t>
      </w:r>
      <w:r w:rsidR="00A1408E" w:rsidRPr="0063054F">
        <w:rPr>
          <w:rFonts w:ascii="Times New Roman" w:hAnsi="Times New Roman" w:cs="Times New Roman"/>
          <w:sz w:val="24"/>
          <w:szCs w:val="24"/>
          <w:lang w:val="en-US"/>
        </w:rPr>
        <w:t>dissociation as a predicto</w:t>
      </w:r>
      <w:r w:rsidR="00701561">
        <w:rPr>
          <w:rFonts w:ascii="Times New Roman" w:hAnsi="Times New Roman" w:cs="Times New Roman"/>
          <w:sz w:val="24"/>
          <w:szCs w:val="24"/>
          <w:lang w:val="en-US"/>
        </w:rPr>
        <w:t>r of PTSD symptomatology; and t</w:t>
      </w:r>
      <w:r w:rsidR="00A1408E" w:rsidRPr="0063054F">
        <w:rPr>
          <w:rFonts w:ascii="Times New Roman" w:hAnsi="Times New Roman" w:cs="Times New Roman"/>
          <w:sz w:val="24"/>
          <w:szCs w:val="24"/>
          <w:lang w:val="en-US"/>
        </w:rPr>
        <w:t>est</w:t>
      </w:r>
      <w:r w:rsidR="00701561">
        <w:rPr>
          <w:rFonts w:ascii="Times New Roman" w:hAnsi="Times New Roman" w:cs="Times New Roman"/>
          <w:sz w:val="24"/>
          <w:szCs w:val="24"/>
          <w:lang w:val="en-US"/>
        </w:rPr>
        <w:t>ing</w:t>
      </w:r>
      <w:r w:rsidR="00A1408E" w:rsidRPr="0063054F">
        <w:rPr>
          <w:rFonts w:ascii="Times New Roman" w:hAnsi="Times New Roman" w:cs="Times New Roman"/>
          <w:sz w:val="24"/>
          <w:szCs w:val="24"/>
          <w:lang w:val="en-US"/>
        </w:rPr>
        <w:t xml:space="preserve"> </w:t>
      </w:r>
      <w:r w:rsidR="00A1408E">
        <w:rPr>
          <w:rFonts w:ascii="Times New Roman" w:hAnsi="Times New Roman" w:cs="Times New Roman"/>
          <w:sz w:val="24"/>
          <w:szCs w:val="24"/>
          <w:lang w:val="en-US"/>
        </w:rPr>
        <w:t xml:space="preserve">a </w:t>
      </w:r>
      <w:r w:rsidR="00A1408E" w:rsidRPr="0063054F">
        <w:rPr>
          <w:rFonts w:ascii="Times New Roman" w:hAnsi="Times New Roman" w:cs="Times New Roman"/>
          <w:sz w:val="24"/>
          <w:szCs w:val="24"/>
          <w:lang w:val="en-US"/>
        </w:rPr>
        <w:t xml:space="preserve">mediational model with </w:t>
      </w:r>
      <w:r w:rsidR="00A1408E">
        <w:rPr>
          <w:rFonts w:ascii="Times New Roman" w:hAnsi="Times New Roman" w:cs="Times New Roman"/>
          <w:sz w:val="24"/>
          <w:szCs w:val="24"/>
          <w:lang w:val="en-US"/>
        </w:rPr>
        <w:t xml:space="preserve">peritraumatic </w:t>
      </w:r>
      <w:r w:rsidR="00A1408E" w:rsidRPr="0063054F">
        <w:rPr>
          <w:rFonts w:ascii="Times New Roman" w:hAnsi="Times New Roman" w:cs="Times New Roman"/>
          <w:sz w:val="24"/>
          <w:szCs w:val="24"/>
          <w:lang w:val="en-US"/>
        </w:rPr>
        <w:t>dissociation mediating between traumati</w:t>
      </w:r>
      <w:r w:rsidR="00A1408E">
        <w:rPr>
          <w:rFonts w:ascii="Times New Roman" w:hAnsi="Times New Roman" w:cs="Times New Roman"/>
          <w:sz w:val="24"/>
          <w:szCs w:val="24"/>
          <w:lang w:val="en-US"/>
        </w:rPr>
        <w:t>c load and PTSD symptomatology.</w:t>
      </w:r>
      <w:r>
        <w:rPr>
          <w:rFonts w:ascii="Times New Roman" w:hAnsi="Times New Roman" w:cs="Times New Roman"/>
          <w:sz w:val="24"/>
          <w:szCs w:val="24"/>
          <w:lang w:val="en-US"/>
        </w:rPr>
        <w:t xml:space="preserve"> </w:t>
      </w:r>
      <w:r w:rsidRPr="00071CD5">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Fifty-seven</w:t>
      </w:r>
      <w:r w:rsidR="00701561">
        <w:rPr>
          <w:rFonts w:ascii="Times New Roman" w:hAnsi="Times New Roman" w:cs="Times New Roman"/>
          <w:sz w:val="24"/>
          <w:szCs w:val="24"/>
          <w:lang w:val="en-US"/>
        </w:rPr>
        <w:t xml:space="preserve"> </w:t>
      </w:r>
      <w:r w:rsidR="00701561" w:rsidRPr="00EB3E9B">
        <w:rPr>
          <w:rFonts w:ascii="Times New Roman" w:hAnsi="Times New Roman" w:cs="Times New Roman"/>
          <w:sz w:val="24"/>
          <w:szCs w:val="24"/>
          <w:lang w:val="en-US"/>
        </w:rPr>
        <w:t>adults who attended the ER after experiencing or witnessing a traumatic event</w:t>
      </w:r>
      <w:r w:rsidR="00701561">
        <w:rPr>
          <w:rFonts w:ascii="Times New Roman" w:hAnsi="Times New Roman" w:cs="Times New Roman"/>
          <w:sz w:val="24"/>
          <w:szCs w:val="24"/>
          <w:lang w:val="en-US"/>
        </w:rPr>
        <w:t xml:space="preserve">. </w:t>
      </w:r>
      <w:r w:rsidRPr="009805B8">
        <w:rPr>
          <w:rFonts w:ascii="Times New Roman" w:hAnsi="Times New Roman" w:cs="Times New Roman"/>
          <w:b/>
          <w:color w:val="000000" w:themeColor="text1"/>
          <w:sz w:val="24"/>
          <w:szCs w:val="24"/>
          <w:lang w:val="en-US"/>
        </w:rPr>
        <w:t>Methods</w:t>
      </w:r>
      <w:r>
        <w:rPr>
          <w:rFonts w:ascii="Times New Roman" w:hAnsi="Times New Roman" w:cs="Times New Roman"/>
          <w:b/>
          <w:color w:val="000000" w:themeColor="text1"/>
          <w:sz w:val="24"/>
          <w:szCs w:val="24"/>
          <w:lang w:val="en-US"/>
        </w:rPr>
        <w:t xml:space="preserve">: </w:t>
      </w:r>
      <w:r w:rsidR="00A1408E">
        <w:rPr>
          <w:rFonts w:ascii="Times New Roman" w:hAnsi="Times New Roman" w:cs="Times New Roman"/>
          <w:sz w:val="24"/>
          <w:szCs w:val="24"/>
          <w:lang w:val="en-US"/>
        </w:rPr>
        <w:t>Secondary analysi</w:t>
      </w:r>
      <w:r w:rsidR="00A1408E" w:rsidRPr="0063054F">
        <w:rPr>
          <w:rFonts w:ascii="Times New Roman" w:hAnsi="Times New Roman" w:cs="Times New Roman"/>
          <w:sz w:val="24"/>
          <w:szCs w:val="24"/>
          <w:lang w:val="en-US"/>
        </w:rPr>
        <w:t xml:space="preserve">s of a </w:t>
      </w:r>
      <w:r w:rsidR="00A1408E">
        <w:rPr>
          <w:rFonts w:ascii="Times New Roman" w:hAnsi="Times New Roman" w:cs="Times New Roman"/>
          <w:sz w:val="24"/>
          <w:szCs w:val="24"/>
          <w:lang w:val="en-US"/>
        </w:rPr>
        <w:t>study</w:t>
      </w:r>
      <w:r w:rsidR="00A1408E" w:rsidRPr="0063054F">
        <w:rPr>
          <w:rFonts w:ascii="Times New Roman" w:hAnsi="Times New Roman" w:cs="Times New Roman"/>
          <w:sz w:val="24"/>
          <w:szCs w:val="24"/>
          <w:lang w:val="en-US"/>
        </w:rPr>
        <w:t xml:space="preserve"> that took place between in the emergency rooms of general hospitals in Santiago de Chile. </w:t>
      </w:r>
      <w:r w:rsidRPr="00BE462F">
        <w:rPr>
          <w:rFonts w:ascii="Times New Roman" w:hAnsi="Times New Roman" w:cs="Times New Roman"/>
          <w:b/>
          <w:sz w:val="24"/>
          <w:szCs w:val="24"/>
          <w:lang w:val="en-US"/>
        </w:rPr>
        <w:t xml:space="preserve">Results: </w:t>
      </w:r>
      <w:r w:rsidR="00890B6A" w:rsidRPr="00EB3E9B">
        <w:rPr>
          <w:rFonts w:ascii="Times New Roman" w:hAnsi="Times New Roman" w:cs="Times New Roman"/>
          <w:sz w:val="24"/>
          <w:szCs w:val="24"/>
          <w:lang w:val="en-US"/>
        </w:rPr>
        <w:t xml:space="preserve">Almost half (45.61%) of individuals who had suffered a traumatic event met criteria for PTSD a month later. </w:t>
      </w:r>
      <w:r w:rsidR="00890B6A">
        <w:rPr>
          <w:rFonts w:ascii="Times New Roman" w:hAnsi="Times New Roman" w:cs="Times New Roman"/>
          <w:sz w:val="24"/>
          <w:szCs w:val="24"/>
          <w:lang w:val="en-US"/>
        </w:rPr>
        <w:t>I</w:t>
      </w:r>
      <w:r w:rsidR="00890B6A" w:rsidRPr="00EB3E9B">
        <w:rPr>
          <w:rFonts w:ascii="Times New Roman" w:hAnsi="Times New Roman" w:cs="Times New Roman"/>
          <w:sz w:val="24"/>
          <w:szCs w:val="24"/>
          <w:lang w:val="en-US"/>
        </w:rPr>
        <w:t xml:space="preserve">ndividuals with greater dissociative symptomatology during a traumatic event presented greater PTSD symptomatology a month later. </w:t>
      </w:r>
      <w:r w:rsidR="00890B6A">
        <w:rPr>
          <w:rFonts w:ascii="Times New Roman" w:hAnsi="Times New Roman" w:cs="Times New Roman"/>
          <w:sz w:val="24"/>
          <w:szCs w:val="24"/>
          <w:lang w:val="en-US"/>
        </w:rPr>
        <w:t xml:space="preserve">Those </w:t>
      </w:r>
      <w:r w:rsidR="00890B6A" w:rsidRPr="00EB3E9B">
        <w:rPr>
          <w:rFonts w:ascii="Times New Roman" w:hAnsi="Times New Roman" w:cs="Times New Roman"/>
          <w:sz w:val="24"/>
          <w:szCs w:val="24"/>
          <w:lang w:val="en-US"/>
        </w:rPr>
        <w:t xml:space="preserve">who had suffered more traumatic events in their life, </w:t>
      </w:r>
      <w:r w:rsidR="00890B6A">
        <w:rPr>
          <w:rFonts w:ascii="Times New Roman" w:hAnsi="Times New Roman" w:cs="Times New Roman"/>
          <w:sz w:val="24"/>
          <w:szCs w:val="24"/>
          <w:lang w:val="en-US"/>
        </w:rPr>
        <w:t xml:space="preserve">and those who were less educated, </w:t>
      </w:r>
      <w:r w:rsidR="00890B6A" w:rsidRPr="00EB3E9B">
        <w:rPr>
          <w:rFonts w:ascii="Times New Roman" w:hAnsi="Times New Roman" w:cs="Times New Roman"/>
          <w:sz w:val="24"/>
          <w:szCs w:val="24"/>
          <w:lang w:val="en-US"/>
        </w:rPr>
        <w:t xml:space="preserve">were more likely to present peritraumatic dissociation. </w:t>
      </w:r>
      <w:r w:rsidR="00890B6A">
        <w:rPr>
          <w:rFonts w:ascii="Times New Roman" w:hAnsi="Times New Roman" w:cs="Times New Roman"/>
          <w:sz w:val="24"/>
          <w:szCs w:val="24"/>
          <w:lang w:val="en-US"/>
        </w:rPr>
        <w:t>W</w:t>
      </w:r>
      <w:r w:rsidR="00890B6A" w:rsidRPr="00EB3E9B">
        <w:rPr>
          <w:rFonts w:ascii="Times New Roman" w:hAnsi="Times New Roman" w:cs="Times New Roman"/>
          <w:sz w:val="24"/>
          <w:szCs w:val="24"/>
          <w:lang w:val="en-US"/>
        </w:rPr>
        <w:t>e did not find that peritraumatic dissociation was significantly pred</w:t>
      </w:r>
      <w:r w:rsidR="00701561">
        <w:rPr>
          <w:rFonts w:ascii="Times New Roman" w:hAnsi="Times New Roman" w:cs="Times New Roman"/>
          <w:sz w:val="24"/>
          <w:szCs w:val="24"/>
          <w:lang w:val="en-US"/>
        </w:rPr>
        <w:t>icted by age, sex, and</w:t>
      </w:r>
      <w:r w:rsidR="00890B6A" w:rsidRPr="00EB3E9B">
        <w:rPr>
          <w:rFonts w:ascii="Times New Roman" w:hAnsi="Times New Roman" w:cs="Times New Roman"/>
          <w:sz w:val="24"/>
          <w:szCs w:val="24"/>
          <w:lang w:val="en-US"/>
        </w:rPr>
        <w:t xml:space="preserve"> social support. </w:t>
      </w:r>
      <w:r w:rsidR="00890B6A">
        <w:rPr>
          <w:rFonts w:ascii="Times New Roman" w:hAnsi="Times New Roman" w:cs="Times New Roman"/>
          <w:sz w:val="24"/>
          <w:szCs w:val="24"/>
          <w:lang w:val="en-US"/>
        </w:rPr>
        <w:t>We</w:t>
      </w:r>
      <w:r w:rsidR="00890B6A" w:rsidRPr="00EB3E9B">
        <w:rPr>
          <w:rFonts w:ascii="Times New Roman" w:hAnsi="Times New Roman" w:cs="Times New Roman"/>
          <w:sz w:val="24"/>
          <w:szCs w:val="24"/>
          <w:lang w:val="en-US"/>
        </w:rPr>
        <w:t xml:space="preserve"> could not prove that dissociation mediates between traumatic load and PTSD symptoms. </w:t>
      </w:r>
      <w:r w:rsidRPr="00BE462F">
        <w:rPr>
          <w:rFonts w:ascii="Times New Roman" w:hAnsi="Times New Roman" w:cs="Times New Roman"/>
          <w:b/>
          <w:sz w:val="24"/>
          <w:szCs w:val="24"/>
          <w:lang w:val="en-US"/>
        </w:rPr>
        <w:t>Conclusion</w:t>
      </w:r>
      <w:r w:rsidR="00890B6A">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Our results</w:t>
      </w:r>
      <w:r w:rsidR="00890B6A">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draw</w:t>
      </w:r>
      <w:r w:rsidR="001203FE" w:rsidRPr="00EB3E9B">
        <w:rPr>
          <w:rFonts w:ascii="Times New Roman" w:hAnsi="Times New Roman" w:cs="Times New Roman"/>
          <w:sz w:val="24"/>
          <w:szCs w:val="24"/>
          <w:lang w:val="en-US"/>
        </w:rPr>
        <w:t xml:space="preserve"> to the importance of identifying persons wh</w:t>
      </w:r>
      <w:r w:rsidR="00701561">
        <w:rPr>
          <w:rFonts w:ascii="Times New Roman" w:hAnsi="Times New Roman" w:cs="Times New Roman"/>
          <w:sz w:val="24"/>
          <w:szCs w:val="24"/>
          <w:lang w:val="en-US"/>
        </w:rPr>
        <w:t>o dissociate</w:t>
      </w:r>
      <w:r w:rsidR="001203FE" w:rsidRPr="00EB3E9B">
        <w:rPr>
          <w:rFonts w:ascii="Times New Roman" w:hAnsi="Times New Roman" w:cs="Times New Roman"/>
          <w:sz w:val="24"/>
          <w:szCs w:val="24"/>
          <w:lang w:val="en-US"/>
        </w:rPr>
        <w:t xml:space="preserve"> most during a traumatic event </w:t>
      </w:r>
      <w:r w:rsidR="00701561">
        <w:rPr>
          <w:rFonts w:ascii="Times New Roman" w:hAnsi="Times New Roman" w:cs="Times New Roman"/>
          <w:sz w:val="24"/>
          <w:szCs w:val="24"/>
          <w:lang w:val="en-US"/>
        </w:rPr>
        <w:t xml:space="preserve">since this may help predict the development of </w:t>
      </w:r>
      <w:r w:rsidR="001203FE" w:rsidRPr="00EB3E9B">
        <w:rPr>
          <w:rFonts w:ascii="Times New Roman" w:hAnsi="Times New Roman" w:cs="Times New Roman"/>
          <w:sz w:val="24"/>
          <w:szCs w:val="24"/>
          <w:lang w:val="en-US"/>
        </w:rPr>
        <w:t>PTS</w:t>
      </w:r>
      <w:r w:rsidR="00701561">
        <w:rPr>
          <w:rFonts w:ascii="Times New Roman" w:hAnsi="Times New Roman" w:cs="Times New Roman"/>
          <w:sz w:val="24"/>
          <w:szCs w:val="24"/>
          <w:lang w:val="en-US"/>
        </w:rPr>
        <w:t xml:space="preserve">D symptomatology. In addition, when a </w:t>
      </w:r>
      <w:r w:rsidR="00701561" w:rsidRPr="00EB3E9B">
        <w:rPr>
          <w:rFonts w:ascii="Times New Roman" w:hAnsi="Times New Roman" w:cs="Times New Roman"/>
          <w:sz w:val="24"/>
          <w:szCs w:val="24"/>
          <w:lang w:val="en-US"/>
        </w:rPr>
        <w:t xml:space="preserve"> large number of persons has been</w:t>
      </w:r>
      <w:r w:rsidR="00701561">
        <w:rPr>
          <w:rFonts w:ascii="Times New Roman" w:hAnsi="Times New Roman" w:cs="Times New Roman"/>
          <w:sz w:val="24"/>
          <w:szCs w:val="24"/>
          <w:lang w:val="en-US"/>
        </w:rPr>
        <w:t xml:space="preserve"> affected by a traumatic event -</w:t>
      </w:r>
      <w:r w:rsidR="00701561" w:rsidRPr="00EB3E9B">
        <w:rPr>
          <w:rFonts w:ascii="Times New Roman" w:hAnsi="Times New Roman" w:cs="Times New Roman"/>
          <w:sz w:val="24"/>
          <w:szCs w:val="24"/>
          <w:lang w:val="en-US"/>
        </w:rPr>
        <w:t>such as in the aftermath o</w:t>
      </w:r>
      <w:r w:rsidR="00701561">
        <w:rPr>
          <w:rFonts w:ascii="Times New Roman" w:hAnsi="Times New Roman" w:cs="Times New Roman"/>
          <w:sz w:val="24"/>
          <w:szCs w:val="24"/>
          <w:lang w:val="en-US"/>
        </w:rPr>
        <w:t xml:space="preserve">f a natural disaster-, </w:t>
      </w:r>
      <w:r w:rsidR="001203FE" w:rsidRPr="00EB3E9B">
        <w:rPr>
          <w:rFonts w:ascii="Times New Roman" w:hAnsi="Times New Roman" w:cs="Times New Roman"/>
          <w:sz w:val="24"/>
          <w:szCs w:val="24"/>
          <w:lang w:val="en-US"/>
        </w:rPr>
        <w:t xml:space="preserve">it would be relevant to screen </w:t>
      </w:r>
      <w:r w:rsidR="0025107F">
        <w:rPr>
          <w:rFonts w:ascii="Times New Roman" w:hAnsi="Times New Roman" w:cs="Times New Roman"/>
          <w:sz w:val="24"/>
          <w:szCs w:val="24"/>
          <w:lang w:val="en-US"/>
        </w:rPr>
        <w:t>first those with a higher traumatic load and lower education due to their higher risk to dissociate.</w:t>
      </w:r>
      <w:r w:rsidR="0025107F">
        <w:rPr>
          <w:rFonts w:ascii="Times New Roman" w:hAnsi="Times New Roman" w:cs="Times New Roman"/>
          <w:sz w:val="24"/>
          <w:szCs w:val="24"/>
          <w:lang w:val="en-US"/>
        </w:rPr>
        <w:t xml:space="preserve">  </w:t>
      </w:r>
      <w:r w:rsidR="0025107F">
        <w:rPr>
          <w:rFonts w:ascii="Times New Roman" w:hAnsi="Times New Roman" w:cs="Times New Roman"/>
          <w:sz w:val="24"/>
          <w:szCs w:val="24"/>
          <w:lang w:val="en-US"/>
        </w:rPr>
        <w:t xml:space="preserve"> </w:t>
      </w:r>
    </w:p>
    <w:p w14:paraId="56C59076" w14:textId="77777777" w:rsidR="001203FE" w:rsidRDefault="001203FE" w:rsidP="001203FE">
      <w:pPr>
        <w:pStyle w:val="NoSpacing"/>
        <w:spacing w:line="480" w:lineRule="auto"/>
        <w:ind w:firstLine="708"/>
        <w:rPr>
          <w:rFonts w:ascii="Times New Roman" w:hAnsi="Times New Roman" w:cs="Times New Roman"/>
          <w:sz w:val="24"/>
          <w:szCs w:val="24"/>
          <w:lang w:val="en-US"/>
        </w:rPr>
      </w:pPr>
    </w:p>
    <w:p w14:paraId="7443F0D5" w14:textId="1188E6CD" w:rsidR="001203FE" w:rsidRDefault="00701561" w:rsidP="00701561">
      <w:pPr>
        <w:pStyle w:val="NoSpacing"/>
        <w:spacing w:line="480" w:lineRule="auto"/>
        <w:rPr>
          <w:rFonts w:ascii="Times New Roman" w:hAnsi="Times New Roman" w:cs="Times New Roman"/>
          <w:sz w:val="24"/>
          <w:szCs w:val="24"/>
          <w:lang w:val="en-US"/>
        </w:rPr>
      </w:pPr>
      <w:commentRangeStart w:id="2"/>
      <w:r>
        <w:rPr>
          <w:rFonts w:ascii="Times New Roman" w:hAnsi="Times New Roman" w:cs="Times New Roman"/>
          <w:sz w:val="24"/>
          <w:szCs w:val="24"/>
          <w:lang w:val="en-US"/>
        </w:rPr>
        <w:t xml:space="preserve">Key words: </w:t>
      </w:r>
      <w:commentRangeEnd w:id="2"/>
      <w:r w:rsidR="0025107F">
        <w:rPr>
          <w:rStyle w:val="CommentReference"/>
        </w:rPr>
        <w:commentReference w:id="2"/>
      </w:r>
    </w:p>
    <w:p w14:paraId="6D7AFFC8" w14:textId="77777777" w:rsidR="001203FE" w:rsidRDefault="001203FE" w:rsidP="001203FE">
      <w:pPr>
        <w:pStyle w:val="NoSpacing"/>
        <w:spacing w:line="480" w:lineRule="auto"/>
        <w:ind w:firstLine="708"/>
        <w:rPr>
          <w:rFonts w:ascii="Times New Roman" w:hAnsi="Times New Roman" w:cs="Times New Roman"/>
          <w:sz w:val="24"/>
          <w:szCs w:val="24"/>
          <w:lang w:val="en-US"/>
        </w:rPr>
      </w:pPr>
    </w:p>
    <w:p w14:paraId="38EBA6FB" w14:textId="77777777" w:rsidR="00A951A1" w:rsidRDefault="00A951A1" w:rsidP="00E030AE">
      <w:pPr>
        <w:spacing w:line="480" w:lineRule="auto"/>
        <w:jc w:val="center"/>
        <w:rPr>
          <w:ins w:id="4" w:author="Martin" w:date="2017-11-12T22:24:00Z"/>
          <w:rFonts w:ascii="Times New Roman" w:hAnsi="Times New Roman" w:cs="Times New Roman"/>
          <w:sz w:val="24"/>
          <w:szCs w:val="24"/>
          <w:lang w:val="en-US"/>
        </w:rPr>
      </w:pPr>
    </w:p>
    <w:p w14:paraId="4371CB77" w14:textId="77777777" w:rsidR="00A951A1" w:rsidRPr="00D414FC" w:rsidRDefault="00A951A1" w:rsidP="00E030AE">
      <w:pPr>
        <w:spacing w:line="480" w:lineRule="auto"/>
        <w:jc w:val="center"/>
        <w:rPr>
          <w:rFonts w:ascii="Times New Roman" w:hAnsi="Times New Roman" w:cs="Times New Roman"/>
          <w:sz w:val="24"/>
          <w:szCs w:val="24"/>
          <w:lang w:val="en-US"/>
        </w:rPr>
      </w:pPr>
    </w:p>
    <w:p w14:paraId="1D6D1D08" w14:textId="77777777" w:rsidR="00E030AE" w:rsidRPr="00323C81" w:rsidRDefault="00E030AE" w:rsidP="00E030AE">
      <w:pPr>
        <w:spacing w:line="480" w:lineRule="auto"/>
        <w:jc w:val="center"/>
        <w:rPr>
          <w:rFonts w:ascii="Times New Roman" w:hAnsi="Times New Roman" w:cs="Times New Roman"/>
          <w:b/>
          <w:sz w:val="24"/>
          <w:szCs w:val="24"/>
          <w:lang w:val="en-US"/>
        </w:rPr>
      </w:pPr>
      <w:r w:rsidRPr="00323C81">
        <w:rPr>
          <w:rFonts w:ascii="Times New Roman" w:hAnsi="Times New Roman" w:cs="Times New Roman"/>
          <w:b/>
          <w:sz w:val="24"/>
          <w:szCs w:val="24"/>
          <w:lang w:val="en-US"/>
        </w:rPr>
        <w:t>TITLE</w:t>
      </w:r>
    </w:p>
    <w:p w14:paraId="7DFF797F" w14:textId="48E23654" w:rsidR="0063054F" w:rsidRPr="0063054F" w:rsidRDefault="0063054F" w:rsidP="0063054F">
      <w:pPr>
        <w:spacing w:line="480" w:lineRule="auto"/>
        <w:ind w:firstLine="708"/>
        <w:rPr>
          <w:rFonts w:ascii="Times New Roman" w:hAnsi="Times New Roman" w:cs="Times New Roman"/>
          <w:sz w:val="24"/>
          <w:szCs w:val="24"/>
          <w:lang w:val="en-US"/>
        </w:rPr>
      </w:pPr>
      <w:r w:rsidRPr="00323C81">
        <w:rPr>
          <w:rFonts w:ascii="Times New Roman" w:hAnsi="Times New Roman" w:cs="Times New Roman"/>
          <w:sz w:val="24"/>
          <w:szCs w:val="24"/>
          <w:lang w:val="en-US"/>
        </w:rPr>
        <w:t xml:space="preserve">During a traumatic event, </w:t>
      </w:r>
      <w:r w:rsidRPr="0063054F">
        <w:rPr>
          <w:rFonts w:ascii="Times New Roman" w:hAnsi="Times New Roman" w:cs="Times New Roman"/>
          <w:sz w:val="24"/>
          <w:szCs w:val="24"/>
          <w:lang w:val="en-US"/>
        </w:rPr>
        <w:t xml:space="preserve">an individual may </w:t>
      </w:r>
      <w:r w:rsidR="00B33A0E" w:rsidRPr="0063054F">
        <w:rPr>
          <w:rFonts w:ascii="Times New Roman" w:hAnsi="Times New Roman" w:cs="Times New Roman"/>
          <w:sz w:val="24"/>
          <w:szCs w:val="24"/>
          <w:lang w:val="en-US"/>
        </w:rPr>
        <w:t>suffer alterations</w:t>
      </w:r>
      <w:r w:rsidRPr="0063054F">
        <w:rPr>
          <w:rFonts w:ascii="Times New Roman" w:hAnsi="Times New Roman" w:cs="Times New Roman"/>
          <w:sz w:val="24"/>
          <w:szCs w:val="24"/>
          <w:lang w:val="en-US"/>
        </w:rPr>
        <w:t xml:space="preserve"> in the experience of time, place, and person, making the traumatic event feel unreal. This way of processing information during a traumatic experience, or subsequently, has been conceptualized as traumatic dissociation (Van der Kolk, Van der Hart, &amp; Marmar, 1996). According to Van der Kolk (2014), dissociation is the essence of trauma and refers </w:t>
      </w:r>
      <w:r w:rsidR="00B33A0E" w:rsidRPr="0063054F">
        <w:rPr>
          <w:rFonts w:ascii="Times New Roman" w:hAnsi="Times New Roman" w:cs="Times New Roman"/>
          <w:sz w:val="24"/>
          <w:szCs w:val="24"/>
          <w:lang w:val="en-US"/>
        </w:rPr>
        <w:t>to a</w:t>
      </w:r>
      <w:r w:rsidRPr="0063054F">
        <w:rPr>
          <w:rFonts w:ascii="Times New Roman" w:hAnsi="Times New Roman" w:cs="Times New Roman"/>
          <w:sz w:val="24"/>
          <w:szCs w:val="24"/>
          <w:lang w:val="en-US"/>
        </w:rPr>
        <w:t xml:space="preserve"> compartamentalization of experience where the elements of trauma are not integrated into a sense of self or a unitary whole. The dissociative symptoms may manifest as psychological or as bodily phenomena and include disrupted memory encoding, affect compartmentalization, and time distortion and fugue. </w:t>
      </w:r>
    </w:p>
    <w:p w14:paraId="4CE4EE51" w14:textId="6A96CA0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term “dissociation” refers </w:t>
      </w:r>
      <w:commentRangeStart w:id="5"/>
      <w:r w:rsidRPr="0063054F">
        <w:rPr>
          <w:rFonts w:ascii="Times New Roman" w:hAnsi="Times New Roman" w:cs="Times New Roman"/>
          <w:sz w:val="24"/>
          <w:szCs w:val="24"/>
          <w:lang w:val="en-US"/>
        </w:rPr>
        <w:t xml:space="preserve">to three distinct </w:t>
      </w:r>
      <w:commentRangeEnd w:id="5"/>
      <w:r w:rsidR="0065308A">
        <w:rPr>
          <w:rStyle w:val="CommentReference"/>
        </w:rPr>
        <w:commentReference w:id="5"/>
      </w:r>
      <w:r w:rsidRPr="0063054F">
        <w:rPr>
          <w:rFonts w:ascii="Times New Roman" w:hAnsi="Times New Roman" w:cs="Times New Roman"/>
          <w:sz w:val="24"/>
          <w:szCs w:val="24"/>
          <w:lang w:val="en-US"/>
        </w:rPr>
        <w:t>but related mental health phenomena, one of which is peritraumatic dissociation, also called “secondary dissociation” (Van der Hart, Van der Kolk, &amp; Boon, 1996). Marmar and his colleagues (1994) have described peritraumatic dissociation as an alteration in the experience of time place and person that makes the occurring event seem unreal. Some of the symptoms they describe in this type of dissociation include experiencing that time is going slower or faster, d</w:t>
      </w:r>
      <w:r w:rsidR="0065308A">
        <w:rPr>
          <w:rFonts w:ascii="Times New Roman" w:hAnsi="Times New Roman" w:cs="Times New Roman"/>
          <w:sz w:val="24"/>
          <w:szCs w:val="24"/>
          <w:lang w:val="en-US"/>
        </w:rPr>
        <w:t xml:space="preserve">epersonalization, out-of-body </w:t>
      </w:r>
      <w:r w:rsidRPr="0063054F">
        <w:rPr>
          <w:rFonts w:ascii="Times New Roman" w:hAnsi="Times New Roman" w:cs="Times New Roman"/>
          <w:sz w:val="24"/>
          <w:szCs w:val="24"/>
          <w:lang w:val="en-US"/>
        </w:rPr>
        <w:t>experiences, confusion, bewilderment, disorientation, altered perception of pain, tunnel vision, and altered body image</w:t>
      </w:r>
      <w:r w:rsidR="00D414FC">
        <w:rPr>
          <w:rFonts w:ascii="Times New Roman" w:hAnsi="Times New Roman" w:cs="Times New Roman"/>
          <w:sz w:val="24"/>
          <w:szCs w:val="24"/>
          <w:lang w:val="en-US"/>
        </w:rPr>
        <w:t>.</w:t>
      </w:r>
      <w:ins w:id="6" w:author="Martin" w:date="2017-11-06T00:55:00Z">
        <w:r w:rsidR="00BD64F3">
          <w:rPr>
            <w:rFonts w:ascii="Times New Roman" w:hAnsi="Times New Roman" w:cs="Times New Roman"/>
            <w:sz w:val="24"/>
            <w:szCs w:val="24"/>
            <w:lang w:val="en-US"/>
          </w:rPr>
          <w:t xml:space="preserve"> </w:t>
        </w:r>
      </w:ins>
    </w:p>
    <w:p w14:paraId="1D7011EA" w14:textId="55A653E3" w:rsidR="0063054F" w:rsidRPr="0063054F" w:rsidRDefault="0063054F" w:rsidP="002F7630">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Over a century ago Pierre Janet (1907) described as the main problem of severely traumatized victims the inability to emotionally process traumatic memories. According to Janet’s clinical observations, in th</w:t>
      </w:r>
      <w:r w:rsidR="0065308A">
        <w:rPr>
          <w:rFonts w:ascii="Times New Roman" w:hAnsi="Times New Roman" w:cs="Times New Roman"/>
          <w:sz w:val="24"/>
          <w:szCs w:val="24"/>
          <w:lang w:val="en-US"/>
        </w:rPr>
        <w:t>e wake of traumatic experiences</w:t>
      </w:r>
      <w:r w:rsidRPr="0063054F">
        <w:rPr>
          <w:rFonts w:ascii="Times New Roman" w:hAnsi="Times New Roman" w:cs="Times New Roman"/>
          <w:sz w:val="24"/>
          <w:szCs w:val="24"/>
          <w:lang w:val="en-US"/>
        </w:rPr>
        <w:t xml:space="preserve"> the self lacks the capacity to incorporate into its structure emotions and memories resulting from the trauma. Thus, the </w:t>
      </w:r>
      <w:r w:rsidRPr="0063054F">
        <w:rPr>
          <w:rFonts w:ascii="Times New Roman" w:hAnsi="Times New Roman" w:cs="Times New Roman"/>
          <w:sz w:val="24"/>
          <w:szCs w:val="24"/>
          <w:lang w:val="en-US"/>
        </w:rPr>
        <w:lastRenderedPageBreak/>
        <w:t>traumatic experience is not available to normal conscious representation, and therefore cannot be processed, persisting as a fixed idea that is split off from consciousness and distorts subsequent experiences. Unlike normal memories, traumatic memories are not associated with an internal sense of self, and consequently, the retrieval of those memories are not un</w:t>
      </w:r>
      <w:r w:rsidR="0065308A">
        <w:rPr>
          <w:rFonts w:ascii="Times New Roman" w:hAnsi="Times New Roman" w:cs="Times New Roman"/>
          <w:sz w:val="24"/>
          <w:szCs w:val="24"/>
          <w:lang w:val="en-US"/>
        </w:rPr>
        <w:t>der voluntary control (Bower &amp;</w:t>
      </w:r>
      <w:r w:rsidRPr="0063054F">
        <w:rPr>
          <w:rFonts w:ascii="Times New Roman" w:hAnsi="Times New Roman" w:cs="Times New Roman"/>
          <w:sz w:val="24"/>
          <w:szCs w:val="24"/>
          <w:lang w:val="en-US"/>
        </w:rPr>
        <w:t xml:space="preserve"> Sivers, 1998). Nevertheless, the sensory fragments of the traumatic experiences can be revived in consci</w:t>
      </w:r>
      <w:r w:rsidR="00B33A0E">
        <w:rPr>
          <w:rFonts w:ascii="Times New Roman" w:hAnsi="Times New Roman" w:cs="Times New Roman"/>
          <w:sz w:val="24"/>
          <w:szCs w:val="24"/>
          <w:lang w:val="en-US"/>
        </w:rPr>
        <w:t xml:space="preserve">ousness when associated with </w:t>
      </w:r>
      <w:r w:rsidRPr="0063054F">
        <w:rPr>
          <w:rFonts w:ascii="Times New Roman" w:hAnsi="Times New Roman" w:cs="Times New Roman"/>
          <w:sz w:val="24"/>
          <w:szCs w:val="24"/>
          <w:lang w:val="en-US"/>
        </w:rPr>
        <w:t xml:space="preserve">external cues similar to those of the original traumatic experience, which could explain the relationship between peritraumatic dissociative experiences and intrusive thoughts or flashbacks, key symptoms of </w:t>
      </w:r>
      <w:r w:rsidR="00B33A0E" w:rsidRPr="0063054F">
        <w:rPr>
          <w:rFonts w:ascii="Times New Roman" w:hAnsi="Times New Roman" w:cs="Times New Roman"/>
          <w:sz w:val="24"/>
          <w:szCs w:val="24"/>
          <w:lang w:val="en-US"/>
        </w:rPr>
        <w:t>Post-Traumatic</w:t>
      </w:r>
      <w:r w:rsidRPr="0063054F">
        <w:rPr>
          <w:rFonts w:ascii="Times New Roman" w:hAnsi="Times New Roman" w:cs="Times New Roman"/>
          <w:sz w:val="24"/>
          <w:szCs w:val="24"/>
          <w:lang w:val="en-US"/>
        </w:rPr>
        <w:t xml:space="preserve"> Stress Disorder (PTSD; American Psychiatric Association, 2013</w:t>
      </w:r>
      <w:r w:rsidR="00B33A0E" w:rsidRPr="0063054F">
        <w:rPr>
          <w:rFonts w:ascii="Times New Roman" w:hAnsi="Times New Roman" w:cs="Times New Roman"/>
          <w:sz w:val="24"/>
          <w:szCs w:val="24"/>
          <w:lang w:val="en-US"/>
        </w:rPr>
        <w:t>).</w:t>
      </w:r>
      <w:ins w:id="7" w:author="Martin" w:date="2017-11-05T18:35:00Z">
        <w:r w:rsidR="00A07FC4">
          <w:rPr>
            <w:rFonts w:ascii="Times New Roman" w:hAnsi="Times New Roman" w:cs="Times New Roman"/>
            <w:sz w:val="24"/>
            <w:szCs w:val="24"/>
            <w:lang w:val="en-US"/>
          </w:rPr>
          <w:t xml:space="preserve"> </w:t>
        </w:r>
      </w:ins>
    </w:p>
    <w:p w14:paraId="4142DBFA" w14:textId="638FF6EE" w:rsidR="000B41FE" w:rsidRPr="0063054F" w:rsidRDefault="0063054F" w:rsidP="0063054F">
      <w:pPr>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PTSD</w:t>
      </w:r>
    </w:p>
    <w:p w14:paraId="1B8EEE8C" w14:textId="1E3C9FAE"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According to the most recent version of the Diagnostic and Statistical Manual of Mental Disorders (DSM-5, American Psychiatric Association, 2013), trauma is defined as any situation of exposure to death, serious injury or actual or threatened sexual violence, directly or as a witness. Traumatic experiences produce strong emotional reactions in most people. Only a minority, but significant group, of those who experience a trauma, will develop long-term emotional sequelae, such as Posttraumatic Stress Disorder (PTSD; Cova, Rincon, Grandón, &amp; Vicente, 2011). PTSD is characterized by involuntary re-experience of trauma through involuntary, </w:t>
      </w:r>
      <w:r w:rsidR="009E71B6" w:rsidRPr="0063054F">
        <w:rPr>
          <w:rFonts w:ascii="Times New Roman" w:hAnsi="Times New Roman" w:cs="Times New Roman"/>
          <w:sz w:val="24"/>
          <w:szCs w:val="24"/>
          <w:lang w:val="en-US"/>
        </w:rPr>
        <w:t>almost dreamlike</w:t>
      </w:r>
      <w:r w:rsidRPr="0063054F">
        <w:rPr>
          <w:rFonts w:ascii="Times New Roman" w:hAnsi="Times New Roman" w:cs="Times New Roman"/>
          <w:sz w:val="24"/>
          <w:szCs w:val="24"/>
          <w:lang w:val="en-US"/>
        </w:rPr>
        <w:t xml:space="preserve"> images, memories and/or sensations about the trauma; strong discomfort and/or need to escape from people, situations, places or things that remind of the event; fear, guilt, anger, sadness, embarrassment and/or feeling of emotional dullness (Friedman, Resick, Bryant, &amp; Brewin, 2011). It has been reported that up to 11.8% of people attending primary care services may suffer PTSD, but their diagnosis is much lower (Wade, Howard, </w:t>
      </w:r>
      <w:r w:rsidRPr="0063054F">
        <w:rPr>
          <w:rFonts w:ascii="Times New Roman" w:hAnsi="Times New Roman" w:cs="Times New Roman"/>
          <w:sz w:val="24"/>
          <w:szCs w:val="24"/>
          <w:lang w:val="en-US"/>
        </w:rPr>
        <w:lastRenderedPageBreak/>
        <w:t>Fletcher, Cooper, &amp; Forbes, 2013, Grinage 2003; Stein, McQuaid, Pedrelli, Lenox, &amp; McCahill, 2000).</w:t>
      </w:r>
    </w:p>
    <w:p w14:paraId="55623F02" w14:textId="79E34F5B"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Unlike what was previously thought, the experience of having lived a trauma is very frequent in the life of people, varying the frequency between different countries. For example, in a study, almost 80% of the population in Mexico reported having experienced a traumatic event in their lifetime, compared to Germany, where only slightly above 20% reported the same </w:t>
      </w:r>
      <w:r w:rsidR="009E71B6" w:rsidRPr="0063054F">
        <w:rPr>
          <w:rFonts w:ascii="Times New Roman" w:hAnsi="Times New Roman" w:cs="Times New Roman"/>
          <w:sz w:val="24"/>
          <w:szCs w:val="24"/>
          <w:lang w:val="en-US"/>
        </w:rPr>
        <w:t>(Norris</w:t>
      </w:r>
      <w:r w:rsidRPr="0063054F">
        <w:rPr>
          <w:rFonts w:ascii="Times New Roman" w:hAnsi="Times New Roman" w:cs="Times New Roman"/>
          <w:sz w:val="24"/>
          <w:szCs w:val="24"/>
          <w:lang w:val="en-US"/>
        </w:rPr>
        <w:t xml:space="preserve"> et al., 2003; Perkonigg, Kessler, Storz, &amp; Wittchen, 2000). In the United States and Australia, the figure was just over 50% (Creamer, Burgess, &amp; McFarlane, 2001; Kessler, Sonnega, Bromet, Hughes, &amp; Nelson, 1995). Chile has an intermediate situation: almost 40% of Chileans report having experienced a trauma at </w:t>
      </w:r>
      <w:r w:rsidR="009E71B6" w:rsidRPr="0063054F">
        <w:rPr>
          <w:rFonts w:ascii="Times New Roman" w:hAnsi="Times New Roman" w:cs="Times New Roman"/>
          <w:sz w:val="24"/>
          <w:szCs w:val="24"/>
          <w:lang w:val="en-US"/>
        </w:rPr>
        <w:t>some point</w:t>
      </w:r>
      <w:r w:rsidRPr="0063054F">
        <w:rPr>
          <w:rFonts w:ascii="Times New Roman" w:hAnsi="Times New Roman" w:cs="Times New Roman"/>
          <w:sz w:val="24"/>
          <w:szCs w:val="24"/>
          <w:lang w:val="en-US"/>
        </w:rPr>
        <w:t xml:space="preserve"> in their lives (Zlotnick et al., 2006).</w:t>
      </w:r>
    </w:p>
    <w:p w14:paraId="35181AE0"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 or anxiety disorders (Kessler, Sonnega, Bromet, Hughes, &amp; Nelson, 1995; Norris et al., 2003; Zlotnick et al., 2006). PTSD is more frequent in women than in men, with a 2:1 ratio (Breslau, 2001). Other risk factors include a low perception of social support and a high perception of post-trauma stress (Ozer, Best, Lipsey, &amp; Weiss, 2003), a high perception of vital risk during trauma, physical sequelae, and previous psychiatric history. It is important to note, however, that none of these factors increases the risk by more than 50% (Brewin, Andrews, &amp; Valentine, 2000; Ozer, Best, Lipsey, &amp; Weiss, 2003). </w:t>
      </w:r>
    </w:p>
    <w:p w14:paraId="3E7CA977" w14:textId="6AD428C6" w:rsidR="0063054F" w:rsidRPr="0063054F" w:rsidRDefault="0063054F" w:rsidP="002F7630">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results of two well-known meta-analyses (Brewin et al., 2000; Ozer et al., 2003) reveal that the variables that have been proven  to be relevant predicting PTSD symptoms one </w:t>
      </w:r>
      <w:r w:rsidRPr="0063054F">
        <w:rPr>
          <w:rFonts w:ascii="Times New Roman" w:hAnsi="Times New Roman" w:cs="Times New Roman"/>
          <w:sz w:val="24"/>
          <w:szCs w:val="24"/>
          <w:lang w:val="en-US"/>
        </w:rPr>
        <w:lastRenderedPageBreak/>
        <w:t>month after suffering a traumatic event are the following: a) demographic variables: age, sex and education; b) non-demographics personal characteristics salient for psychological processing and functioning: perceived social support and traumatic load;  and c) aspects of the traumatic event or sequelae: dissociation and tr</w:t>
      </w:r>
      <w:r w:rsidR="0065308A">
        <w:rPr>
          <w:rFonts w:ascii="Times New Roman" w:hAnsi="Times New Roman" w:cs="Times New Roman"/>
          <w:sz w:val="24"/>
          <w:szCs w:val="24"/>
          <w:lang w:val="en-US"/>
        </w:rPr>
        <w:t>aumatic stress during the event</w:t>
      </w:r>
      <w:r w:rsidRPr="0063054F">
        <w:rPr>
          <w:rFonts w:ascii="Times New Roman" w:hAnsi="Times New Roman" w:cs="Times New Roman"/>
          <w:sz w:val="24"/>
          <w:szCs w:val="24"/>
          <w:lang w:val="en-US"/>
        </w:rPr>
        <w:t xml:space="preserve">. </w:t>
      </w:r>
    </w:p>
    <w:p w14:paraId="4F7E1245" w14:textId="1BE0FF4E" w:rsidR="0063054F" w:rsidRPr="0063054F" w:rsidRDefault="00707226" w:rsidP="0063054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Dissociative E</w:t>
      </w:r>
      <w:r w:rsidR="0063054F" w:rsidRPr="0063054F">
        <w:rPr>
          <w:rFonts w:ascii="Times New Roman" w:hAnsi="Times New Roman" w:cs="Times New Roman"/>
          <w:b/>
          <w:sz w:val="24"/>
          <w:szCs w:val="24"/>
          <w:lang w:val="en-US"/>
        </w:rPr>
        <w:t>xperiences and PTSD</w:t>
      </w:r>
    </w:p>
    <w:p w14:paraId="328FCB51" w14:textId="041BE810"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relationship between dissociative experiences and PTSD is not clear. On one hand, there is research that finds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(Birmes et al., 2003; e.g., Van Der Kolk, Van Der Hart, </w:t>
      </w:r>
      <w:r w:rsidR="009E71B6">
        <w:rPr>
          <w:rFonts w:ascii="Times New Roman" w:hAnsi="Times New Roman" w:cs="Times New Roman"/>
          <w:sz w:val="24"/>
          <w:szCs w:val="24"/>
          <w:lang w:val="en-US"/>
        </w:rPr>
        <w:t>&amp; Marmar, 1996).</w:t>
      </w:r>
      <w:r w:rsidR="00BD64F3">
        <w:rPr>
          <w:rFonts w:ascii="Times New Roman" w:hAnsi="Times New Roman" w:cs="Times New Roman"/>
          <w:sz w:val="24"/>
          <w:szCs w:val="24"/>
          <w:lang w:val="en-US"/>
        </w:rPr>
        <w:t xml:space="preserve"> </w:t>
      </w:r>
      <w:r w:rsidR="00287C96">
        <w:rPr>
          <w:rFonts w:ascii="Times New Roman" w:hAnsi="Times New Roman" w:cs="Times New Roman"/>
          <w:sz w:val="24"/>
          <w:szCs w:val="24"/>
          <w:lang w:val="en-US"/>
        </w:rPr>
        <w:t>In addition peritraumatic emotions during a traumatic event may be associated with the development of PTSD</w:t>
      </w:r>
      <w:r w:rsidR="009E71B6">
        <w:rPr>
          <w:rFonts w:ascii="Times New Roman" w:hAnsi="Times New Roman" w:cs="Times New Roman"/>
          <w:sz w:val="24"/>
          <w:szCs w:val="24"/>
          <w:lang w:val="en-US"/>
        </w:rPr>
        <w:t xml:space="preserve"> </w:t>
      </w:r>
      <w:r w:rsidR="00287C96" w:rsidRPr="00E91712">
        <w:rPr>
          <w:rFonts w:ascii="Times New Roman" w:hAnsi="Times New Roman" w:cs="Times New Roman"/>
          <w:sz w:val="24"/>
          <w:szCs w:val="24"/>
          <w:lang w:val="en-US"/>
        </w:rPr>
        <w:t>(Bovin and Marx, 2011)</w:t>
      </w:r>
      <w:r w:rsidR="00467526">
        <w:rPr>
          <w:rFonts w:ascii="Times New Roman" w:hAnsi="Times New Roman" w:cs="Times New Roman"/>
          <w:sz w:val="24"/>
          <w:szCs w:val="24"/>
          <w:lang w:val="en-US"/>
        </w:rPr>
        <w:t xml:space="preserve">. </w:t>
      </w:r>
      <w:r w:rsidR="009E71B6">
        <w:rPr>
          <w:rFonts w:ascii="Times New Roman" w:hAnsi="Times New Roman" w:cs="Times New Roman"/>
          <w:sz w:val="24"/>
          <w:szCs w:val="24"/>
          <w:lang w:val="en-US"/>
        </w:rPr>
        <w:t xml:space="preserve">Nevertheless, </w:t>
      </w:r>
      <w:r w:rsidRPr="0063054F">
        <w:rPr>
          <w:rFonts w:ascii="Times New Roman" w:hAnsi="Times New Roman" w:cs="Times New Roman"/>
          <w:sz w:val="24"/>
          <w:szCs w:val="24"/>
          <w:lang w:val="en-US"/>
        </w:rPr>
        <w:t>other research does not find a significant association between the two</w:t>
      </w:r>
      <w:r w:rsidR="00A37E96">
        <w:rPr>
          <w:rFonts w:ascii="Times New Roman" w:hAnsi="Times New Roman" w:cs="Times New Roman"/>
          <w:sz w:val="24"/>
          <w:szCs w:val="24"/>
          <w:lang w:val="en-US"/>
        </w:rPr>
        <w:t xml:space="preserve"> (Candel and Merckelbach, </w:t>
      </w:r>
      <w:r w:rsidR="00450BCC" w:rsidRPr="00450BCC">
        <w:rPr>
          <w:rFonts w:ascii="Times New Roman" w:hAnsi="Times New Roman" w:cs="Times New Roman"/>
          <w:sz w:val="24"/>
          <w:szCs w:val="24"/>
          <w:lang w:val="en-US"/>
        </w:rPr>
        <w:t>2004</w:t>
      </w:r>
      <w:r w:rsidR="00450BCC">
        <w:rPr>
          <w:rFonts w:ascii="Times New Roman" w:hAnsi="Times New Roman" w:cs="Times New Roman"/>
          <w:sz w:val="24"/>
          <w:szCs w:val="24"/>
          <w:lang w:val="en-US"/>
        </w:rPr>
        <w:t xml:space="preserve">; </w:t>
      </w:r>
      <w:r w:rsidR="00A37E96">
        <w:rPr>
          <w:rFonts w:ascii="Times New Roman" w:hAnsi="Times New Roman" w:cs="Times New Roman"/>
          <w:sz w:val="24"/>
          <w:szCs w:val="24"/>
          <w:lang w:val="en-US"/>
        </w:rPr>
        <w:t>Bryant, 2007</w:t>
      </w:r>
      <w:r w:rsidR="00450BCC" w:rsidRPr="00450BCC">
        <w:rPr>
          <w:rFonts w:ascii="Times New Roman" w:hAnsi="Times New Roman" w:cs="Times New Roman"/>
          <w:sz w:val="24"/>
          <w:szCs w:val="24"/>
          <w:lang w:val="en-US"/>
        </w:rPr>
        <w:t>)</w:t>
      </w:r>
      <w:r w:rsidR="000B41FE">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w:t>
      </w:r>
    </w:p>
    <w:p w14:paraId="5177ABA1" w14:textId="38EDAACF"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During the past decades, trauma research has confirmed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(e.g., Van Der Kolk, Van Der Hart, &amp; Marmar, 1996). In addition, pathological dissociation has been used as a basis for a subtype of PTSD bec</w:t>
      </w:r>
      <w:r w:rsidR="009E71B6">
        <w:rPr>
          <w:rFonts w:ascii="Times New Roman" w:hAnsi="Times New Roman" w:cs="Times New Roman"/>
          <w:sz w:val="24"/>
          <w:szCs w:val="24"/>
          <w:lang w:val="en-US"/>
        </w:rPr>
        <w:t xml:space="preserve">ause research has identified  </w:t>
      </w:r>
      <w:r w:rsidRPr="0063054F">
        <w:rPr>
          <w:rFonts w:ascii="Times New Roman" w:hAnsi="Times New Roman" w:cs="Times New Roman"/>
          <w:sz w:val="24"/>
          <w:szCs w:val="24"/>
          <w:lang w:val="en-US"/>
        </w:rPr>
        <w:t xml:space="preserve">a subgroup of individuals with both biological and psychological features of dissociation in addition to PTSD (Lanius, Brand, Vermetten, Frewen, &amp; Spiegel, 2012). </w:t>
      </w:r>
    </w:p>
    <w:p w14:paraId="77002B15" w14:textId="785C60DE"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According to van der Kolk (2014), due to dissociation the traumatic experience is split off and fragmented, causing sounds, images, emotions, thoughts, and physical sensations to be left unintegrated. These split off aspects would then intrude into the present in those who suffer PTSD. As</w:t>
      </w:r>
      <w:r w:rsidR="009E71B6">
        <w:rPr>
          <w:rFonts w:ascii="Times New Roman" w:hAnsi="Times New Roman" w:cs="Times New Roman"/>
          <w:sz w:val="24"/>
          <w:szCs w:val="24"/>
          <w:lang w:val="en-US"/>
        </w:rPr>
        <w:t xml:space="preserve"> he explains “</w:t>
      </w:r>
      <w:r w:rsidRPr="0063054F">
        <w:rPr>
          <w:rFonts w:ascii="Times New Roman" w:hAnsi="Times New Roman" w:cs="Times New Roman"/>
          <w:sz w:val="24"/>
          <w:szCs w:val="24"/>
          <w:lang w:val="en-US"/>
        </w:rPr>
        <w:t xml:space="preserve">As long as the trauma is not resolved, the stress hormones that the body </w:t>
      </w:r>
      <w:r w:rsidRPr="0063054F">
        <w:rPr>
          <w:rFonts w:ascii="Times New Roman" w:hAnsi="Times New Roman" w:cs="Times New Roman"/>
          <w:sz w:val="24"/>
          <w:szCs w:val="24"/>
          <w:lang w:val="en-US"/>
        </w:rPr>
        <w:lastRenderedPageBreak/>
        <w:t>secretes to protect itself keep circulating, and the defensive movements and emotional r</w:t>
      </w:r>
      <w:r w:rsidR="009E71B6">
        <w:rPr>
          <w:rFonts w:ascii="Times New Roman" w:hAnsi="Times New Roman" w:cs="Times New Roman"/>
          <w:sz w:val="24"/>
          <w:szCs w:val="24"/>
          <w:lang w:val="en-US"/>
        </w:rPr>
        <w:t>esponses keep getting replayed.”</w:t>
      </w:r>
      <w:r w:rsidRPr="0063054F">
        <w:rPr>
          <w:rFonts w:ascii="Times New Roman" w:hAnsi="Times New Roman" w:cs="Times New Roman"/>
          <w:sz w:val="24"/>
          <w:szCs w:val="24"/>
          <w:lang w:val="en-US"/>
        </w:rPr>
        <w:t xml:space="preserve"> (pag. 66). </w:t>
      </w:r>
    </w:p>
    <w:p w14:paraId="5C81BE89"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In a study of over 25,000 adults from 16 countries assessed with a 12-month DSM-IV/Composite International Diagnostic Interview, Stein et al. (2013) found that dissociative symptoms were present in 14% of individuals. These symptoms were associated with high counts of re-experiencing symptoms, severe role impairment, specific phobia, and suicidality. Individuals who reported dissociative symptoms were more likely to be male, have a childhood onset of PTSD, high exposure to traumatic events and childhood adversities, and prior histories of separation anxiety disorder.</w:t>
      </w:r>
    </w:p>
    <w:p w14:paraId="78777BFC"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But not everyone who undergoes a traumatic experience dissociates. Research has shown that a potential etiological factor of dissociation is that of traumatic experiences, particularly childhood abuse (see Dutra, Bureau, Holmes, &amp; Lyubchik, 2009 for an overview). Bernstein and Putnam (1986) found among hospital admissions that of the patients who reported the highest dissociation, all of them had a history of sexual abuse, and a very high percentage also had a history of physical abuse and/or witnessing domestic violence.  At the same time, a protective factor appears to be social support, since research has consistently found that having a good support network is the most powerful protection against being traumatized, and not having an adequate social support gives rise to problems such as dissociation (van der Kolk, 2014). To the best of our knowledge, existing research has not convincingly demonstrated that age, gender, and education significantly influence dissociation (Dutra et al., 2009).    </w:t>
      </w:r>
    </w:p>
    <w:p w14:paraId="1ADC7A2B" w14:textId="0F9C4933"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While we have advanced greatly in the understanding of dissociation, further research is necessary to understand individual characteristics that make a person more vulnerable to </w:t>
      </w:r>
      <w:r w:rsidRPr="0063054F">
        <w:rPr>
          <w:rFonts w:ascii="Times New Roman" w:hAnsi="Times New Roman" w:cs="Times New Roman"/>
          <w:sz w:val="24"/>
          <w:szCs w:val="24"/>
          <w:lang w:val="en-US"/>
        </w:rPr>
        <w:lastRenderedPageBreak/>
        <w:t>experiencing peritraumatic dissociation, and how this type of dissociation, as well as other individual variables, are related to the development of PTSD in the aftermath of a traumatic event.</w:t>
      </w:r>
      <w:r w:rsidR="00BC6DA1">
        <w:rPr>
          <w:rFonts w:ascii="Times New Roman" w:hAnsi="Times New Roman" w:cs="Times New Roman"/>
          <w:sz w:val="24"/>
          <w:szCs w:val="24"/>
          <w:lang w:val="en-US"/>
        </w:rPr>
        <w:t xml:space="preserve"> </w:t>
      </w:r>
      <w:commentRangeStart w:id="8"/>
      <w:r w:rsidR="00BC6DA1">
        <w:rPr>
          <w:rFonts w:ascii="Times New Roman" w:hAnsi="Times New Roman" w:cs="Times New Roman"/>
          <w:sz w:val="24"/>
          <w:szCs w:val="24"/>
          <w:lang w:val="en-US"/>
        </w:rPr>
        <w:t>Also w</w:t>
      </w:r>
      <w:r w:rsidR="00F8100D">
        <w:rPr>
          <w:rFonts w:ascii="Times New Roman" w:hAnsi="Times New Roman" w:cs="Times New Roman"/>
          <w:sz w:val="24"/>
          <w:szCs w:val="24"/>
          <w:lang w:val="en-US"/>
        </w:rPr>
        <w:t>e have evidence that</w:t>
      </w:r>
      <w:r w:rsidR="007E2735">
        <w:rPr>
          <w:rFonts w:ascii="Times New Roman" w:hAnsi="Times New Roman" w:cs="Times New Roman"/>
          <w:sz w:val="24"/>
          <w:szCs w:val="24"/>
          <w:lang w:val="en-US"/>
        </w:rPr>
        <w:t xml:space="preserve"> suggest</w:t>
      </w:r>
      <w:r w:rsidR="00F8100D">
        <w:rPr>
          <w:rFonts w:ascii="Times New Roman" w:hAnsi="Times New Roman" w:cs="Times New Roman"/>
          <w:sz w:val="24"/>
          <w:szCs w:val="24"/>
          <w:lang w:val="en-US"/>
        </w:rPr>
        <w:t xml:space="preserve"> </w:t>
      </w:r>
      <w:r w:rsidR="00BD64F3">
        <w:rPr>
          <w:rFonts w:ascii="Times New Roman" w:hAnsi="Times New Roman" w:cs="Times New Roman"/>
          <w:sz w:val="24"/>
          <w:szCs w:val="24"/>
          <w:lang w:val="en-US"/>
        </w:rPr>
        <w:t xml:space="preserve">what some </w:t>
      </w:r>
      <w:r w:rsidR="00F8100D">
        <w:rPr>
          <w:rFonts w:ascii="Times New Roman" w:hAnsi="Times New Roman" w:cs="Times New Roman"/>
          <w:sz w:val="24"/>
          <w:szCs w:val="24"/>
          <w:lang w:val="en-US"/>
        </w:rPr>
        <w:t>neurobiological</w:t>
      </w:r>
      <w:r w:rsidR="00BC6DA1">
        <w:rPr>
          <w:rFonts w:ascii="Times New Roman" w:hAnsi="Times New Roman" w:cs="Times New Roman"/>
          <w:sz w:val="24"/>
          <w:szCs w:val="24"/>
          <w:lang w:val="en-US"/>
        </w:rPr>
        <w:t xml:space="preserve"> markers </w:t>
      </w:r>
      <w:r w:rsidR="00BD64F3">
        <w:rPr>
          <w:rFonts w:ascii="Times New Roman" w:hAnsi="Times New Roman" w:cs="Times New Roman"/>
          <w:sz w:val="24"/>
          <w:szCs w:val="24"/>
          <w:lang w:val="en-US"/>
        </w:rPr>
        <w:t>can be related with</w:t>
      </w:r>
      <w:r w:rsidR="00A07FC4">
        <w:rPr>
          <w:rFonts w:ascii="Times New Roman" w:hAnsi="Times New Roman" w:cs="Times New Roman"/>
          <w:sz w:val="24"/>
          <w:szCs w:val="24"/>
          <w:lang w:val="en-US"/>
        </w:rPr>
        <w:t xml:space="preserve"> </w:t>
      </w:r>
      <w:r w:rsidR="00BD64F3">
        <w:rPr>
          <w:rFonts w:ascii="Times New Roman" w:hAnsi="Times New Roman" w:cs="Times New Roman"/>
          <w:sz w:val="24"/>
          <w:szCs w:val="24"/>
          <w:lang w:val="en-US"/>
        </w:rPr>
        <w:t>PTSD</w:t>
      </w:r>
      <w:r w:rsidR="00F8100D">
        <w:rPr>
          <w:rFonts w:ascii="Times New Roman" w:hAnsi="Times New Roman" w:cs="Times New Roman"/>
          <w:sz w:val="24"/>
          <w:szCs w:val="24"/>
          <w:lang w:val="en-US"/>
        </w:rPr>
        <w:t xml:space="preserve"> </w:t>
      </w:r>
      <w:r w:rsidR="00F8100D" w:rsidRPr="00F8100D">
        <w:rPr>
          <w:rFonts w:ascii="Times New Roman" w:hAnsi="Times New Roman" w:cs="Times New Roman"/>
          <w:sz w:val="24"/>
          <w:szCs w:val="24"/>
          <w:lang w:val="en-US"/>
        </w:rPr>
        <w:t>(Auxéméry, 2012</w:t>
      </w:r>
      <w:r w:rsidR="00F8100D">
        <w:rPr>
          <w:rFonts w:ascii="Times New Roman" w:hAnsi="Times New Roman" w:cs="Times New Roman"/>
          <w:sz w:val="24"/>
          <w:szCs w:val="24"/>
          <w:lang w:val="en-US"/>
        </w:rPr>
        <w:t>; Schönenberg et al., 2008</w:t>
      </w:r>
      <w:r w:rsidR="00F8100D" w:rsidRPr="00F8100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w:t>
      </w:r>
      <w:commentRangeEnd w:id="8"/>
      <w:r w:rsidR="00D71D88">
        <w:rPr>
          <w:rStyle w:val="CommentReference"/>
        </w:rPr>
        <w:commentReference w:id="8"/>
      </w:r>
    </w:p>
    <w:p w14:paraId="0E67BF35" w14:textId="60F56CFA" w:rsidR="009E71B6"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The current study focused on better understanding the role of peritraumatic dissociation. We had three objectives</w:t>
      </w:r>
      <w:r w:rsidR="009E71B6">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 Predict which subjects would develop peritraumatic dissociation; b) Assess the role of </w:t>
      </w:r>
      <w:r w:rsidR="007C5F78">
        <w:rPr>
          <w:rFonts w:ascii="Times New Roman" w:hAnsi="Times New Roman" w:cs="Times New Roman"/>
          <w:sz w:val="24"/>
          <w:szCs w:val="24"/>
          <w:lang w:val="en-US"/>
        </w:rPr>
        <w:t xml:space="preserve">peritraumatic </w:t>
      </w:r>
      <w:r w:rsidRPr="0063054F">
        <w:rPr>
          <w:rFonts w:ascii="Times New Roman" w:hAnsi="Times New Roman" w:cs="Times New Roman"/>
          <w:sz w:val="24"/>
          <w:szCs w:val="24"/>
          <w:lang w:val="en-US"/>
        </w:rPr>
        <w:t xml:space="preserve">dissociation as a predictor of PTSD symptomatology; and c) Test </w:t>
      </w:r>
      <w:r w:rsidR="009E71B6">
        <w:rPr>
          <w:rFonts w:ascii="Times New Roman" w:hAnsi="Times New Roman" w:cs="Times New Roman"/>
          <w:sz w:val="24"/>
          <w:szCs w:val="24"/>
          <w:lang w:val="en-US"/>
        </w:rPr>
        <w:t xml:space="preserve">a </w:t>
      </w:r>
      <w:r w:rsidRPr="0063054F">
        <w:rPr>
          <w:rFonts w:ascii="Times New Roman" w:hAnsi="Times New Roman" w:cs="Times New Roman"/>
          <w:sz w:val="24"/>
          <w:szCs w:val="24"/>
          <w:lang w:val="en-US"/>
        </w:rPr>
        <w:t xml:space="preserve">mediational model with </w:t>
      </w:r>
      <w:r w:rsidR="007C5F78">
        <w:rPr>
          <w:rFonts w:ascii="Times New Roman" w:hAnsi="Times New Roman" w:cs="Times New Roman"/>
          <w:sz w:val="24"/>
          <w:szCs w:val="24"/>
          <w:lang w:val="en-US"/>
        </w:rPr>
        <w:t xml:space="preserve">peritraumatic </w:t>
      </w:r>
      <w:r w:rsidRPr="0063054F">
        <w:rPr>
          <w:rFonts w:ascii="Times New Roman" w:hAnsi="Times New Roman" w:cs="Times New Roman"/>
          <w:sz w:val="24"/>
          <w:szCs w:val="24"/>
          <w:lang w:val="en-US"/>
        </w:rPr>
        <w:t xml:space="preserve">dissociation mediating between traumatic load and PTSD symptomatology. </w:t>
      </w:r>
    </w:p>
    <w:p w14:paraId="174794C5" w14:textId="183DB63E" w:rsidR="00E030AE"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Based on the previous literature we hypothesized that: a) Traumatic load would </w:t>
      </w:r>
      <w:r w:rsidR="009E71B6">
        <w:rPr>
          <w:rFonts w:ascii="Times New Roman" w:hAnsi="Times New Roman" w:cs="Times New Roman"/>
          <w:sz w:val="24"/>
          <w:szCs w:val="24"/>
          <w:lang w:val="en-US"/>
        </w:rPr>
        <w:t xml:space="preserve">significantly </w:t>
      </w:r>
      <w:r w:rsidRPr="0063054F">
        <w:rPr>
          <w:rFonts w:ascii="Times New Roman" w:hAnsi="Times New Roman" w:cs="Times New Roman"/>
          <w:sz w:val="24"/>
          <w:szCs w:val="24"/>
          <w:lang w:val="en-US"/>
        </w:rPr>
        <w:t xml:space="preserve">predict </w:t>
      </w:r>
      <w:r w:rsidR="007C5F78">
        <w:rPr>
          <w:rFonts w:ascii="Times New Roman" w:hAnsi="Times New Roman" w:cs="Times New Roman"/>
          <w:sz w:val="24"/>
          <w:szCs w:val="24"/>
          <w:lang w:val="en-US"/>
        </w:rPr>
        <w:t xml:space="preserve">peritraumatic </w:t>
      </w:r>
      <w:r w:rsidRPr="0063054F">
        <w:rPr>
          <w:rFonts w:ascii="Times New Roman" w:hAnsi="Times New Roman" w:cs="Times New Roman"/>
          <w:sz w:val="24"/>
          <w:szCs w:val="24"/>
          <w:lang w:val="en-US"/>
        </w:rPr>
        <w:t xml:space="preserve">dissociation even after controlling for </w:t>
      </w:r>
      <w:r w:rsidR="009E71B6">
        <w:rPr>
          <w:rFonts w:ascii="Times New Roman" w:hAnsi="Times New Roman" w:cs="Times New Roman"/>
          <w:sz w:val="24"/>
          <w:szCs w:val="24"/>
          <w:lang w:val="en-US"/>
        </w:rPr>
        <w:t>gender, age, education</w:t>
      </w:r>
      <w:r w:rsidR="009E71B6" w:rsidRPr="0063054F">
        <w:rPr>
          <w:rFonts w:ascii="Times New Roman" w:hAnsi="Times New Roman" w:cs="Times New Roman"/>
          <w:sz w:val="24"/>
          <w:szCs w:val="24"/>
          <w:lang w:val="en-US"/>
        </w:rPr>
        <w:t xml:space="preserve">, </w:t>
      </w:r>
      <w:r w:rsidR="007C5F78">
        <w:rPr>
          <w:rFonts w:ascii="Times New Roman" w:hAnsi="Times New Roman" w:cs="Times New Roman"/>
          <w:sz w:val="24"/>
          <w:szCs w:val="24"/>
          <w:lang w:val="en-US"/>
        </w:rPr>
        <w:t xml:space="preserve">and </w:t>
      </w:r>
      <w:r w:rsidR="009E71B6" w:rsidRPr="0063054F">
        <w:rPr>
          <w:rFonts w:ascii="Times New Roman" w:hAnsi="Times New Roman" w:cs="Times New Roman"/>
          <w:sz w:val="24"/>
          <w:szCs w:val="24"/>
          <w:lang w:val="en-US"/>
        </w:rPr>
        <w:t>soci</w:t>
      </w:r>
      <w:r w:rsidR="007C5F78">
        <w:rPr>
          <w:rFonts w:ascii="Times New Roman" w:hAnsi="Times New Roman" w:cs="Times New Roman"/>
          <w:sz w:val="24"/>
          <w:szCs w:val="24"/>
          <w:lang w:val="en-US"/>
        </w:rPr>
        <w:t>al support; b) Peritraumatic d</w:t>
      </w:r>
      <w:r w:rsidRPr="0063054F">
        <w:rPr>
          <w:rFonts w:ascii="Times New Roman" w:hAnsi="Times New Roman" w:cs="Times New Roman"/>
          <w:sz w:val="24"/>
          <w:szCs w:val="24"/>
          <w:lang w:val="en-US"/>
        </w:rPr>
        <w:t>issociation would significantly predict the development of PTSD symptoms, even after controlling for gender, age, education, traumatic load, social support</w:t>
      </w:r>
      <w:r w:rsidR="007C5F78">
        <w:rPr>
          <w:rFonts w:ascii="Times New Roman" w:hAnsi="Times New Roman" w:cs="Times New Roman"/>
          <w:sz w:val="24"/>
          <w:szCs w:val="24"/>
          <w:lang w:val="en-US"/>
        </w:rPr>
        <w:t>, and traumatic stress; and c) Peritraumatic d</w:t>
      </w:r>
      <w:r w:rsidRPr="0063054F">
        <w:rPr>
          <w:rFonts w:ascii="Times New Roman" w:hAnsi="Times New Roman" w:cs="Times New Roman"/>
          <w:sz w:val="24"/>
          <w:szCs w:val="24"/>
          <w:lang w:val="en-US"/>
        </w:rPr>
        <w:t>issociation would significantly mediate between traumatic load and PTSD symptoms.</w:t>
      </w:r>
    </w:p>
    <w:p w14:paraId="3023188B" w14:textId="77777777" w:rsidR="00E030AE" w:rsidRPr="0063054F" w:rsidRDefault="00E030AE" w:rsidP="00E030AE">
      <w:pPr>
        <w:spacing w:line="480" w:lineRule="auto"/>
        <w:rPr>
          <w:rFonts w:ascii="Times New Roman" w:hAnsi="Times New Roman" w:cs="Times New Roman"/>
          <w:sz w:val="24"/>
          <w:szCs w:val="24"/>
          <w:lang w:val="en-US"/>
        </w:rPr>
      </w:pPr>
    </w:p>
    <w:p w14:paraId="4D715134" w14:textId="77777777" w:rsidR="00E030AE" w:rsidRPr="0063054F" w:rsidRDefault="00E030AE" w:rsidP="00E030AE">
      <w:pPr>
        <w:jc w:val="center"/>
        <w:rPr>
          <w:rFonts w:ascii="Times New Roman" w:hAnsi="Times New Roman" w:cs="Times New Roman"/>
          <w:sz w:val="24"/>
          <w:szCs w:val="24"/>
          <w:lang w:val="en-US"/>
        </w:rPr>
      </w:pPr>
    </w:p>
    <w:p w14:paraId="0F452763" w14:textId="77777777" w:rsidR="00E030AE" w:rsidRDefault="00E030AE" w:rsidP="00E030AE">
      <w:pPr>
        <w:jc w:val="center"/>
        <w:rPr>
          <w:rFonts w:ascii="Times New Roman" w:hAnsi="Times New Roman" w:cs="Times New Roman"/>
          <w:sz w:val="24"/>
          <w:szCs w:val="24"/>
          <w:lang w:val="en-US"/>
        </w:rPr>
      </w:pPr>
    </w:p>
    <w:p w14:paraId="6B04BF3A" w14:textId="77777777" w:rsidR="0063054F" w:rsidRDefault="0063054F" w:rsidP="00E030AE">
      <w:pPr>
        <w:jc w:val="center"/>
        <w:rPr>
          <w:rFonts w:ascii="Times New Roman" w:hAnsi="Times New Roman" w:cs="Times New Roman"/>
          <w:sz w:val="24"/>
          <w:szCs w:val="24"/>
          <w:lang w:val="en-US"/>
        </w:rPr>
      </w:pPr>
    </w:p>
    <w:p w14:paraId="3029121A" w14:textId="77777777" w:rsidR="0063054F" w:rsidRDefault="0063054F" w:rsidP="00E030AE">
      <w:pPr>
        <w:jc w:val="center"/>
        <w:rPr>
          <w:rFonts w:ascii="Times New Roman" w:hAnsi="Times New Roman" w:cs="Times New Roman"/>
          <w:sz w:val="24"/>
          <w:szCs w:val="24"/>
          <w:lang w:val="en-US"/>
        </w:rPr>
      </w:pPr>
    </w:p>
    <w:p w14:paraId="32A83701" w14:textId="77777777" w:rsidR="0063054F" w:rsidRDefault="0063054F" w:rsidP="00E030AE">
      <w:pPr>
        <w:jc w:val="center"/>
        <w:rPr>
          <w:rFonts w:ascii="Times New Roman" w:hAnsi="Times New Roman" w:cs="Times New Roman"/>
          <w:sz w:val="24"/>
          <w:szCs w:val="24"/>
          <w:lang w:val="en-US"/>
        </w:rPr>
      </w:pPr>
    </w:p>
    <w:p w14:paraId="7A52E6BE" w14:textId="77777777" w:rsidR="0063054F" w:rsidRDefault="0063054F" w:rsidP="00E030AE">
      <w:pPr>
        <w:jc w:val="center"/>
        <w:rPr>
          <w:rFonts w:ascii="Times New Roman" w:hAnsi="Times New Roman" w:cs="Times New Roman"/>
          <w:sz w:val="24"/>
          <w:szCs w:val="24"/>
          <w:lang w:val="en-US"/>
        </w:rPr>
      </w:pPr>
    </w:p>
    <w:p w14:paraId="64FEC5F9" w14:textId="77777777" w:rsidR="002F7630" w:rsidRDefault="002F7630" w:rsidP="00F006AE">
      <w:pPr>
        <w:rPr>
          <w:rFonts w:ascii="Times New Roman" w:hAnsi="Times New Roman" w:cs="Times New Roman"/>
          <w:sz w:val="24"/>
          <w:szCs w:val="24"/>
          <w:lang w:val="en-US"/>
        </w:rPr>
      </w:pPr>
    </w:p>
    <w:p w14:paraId="28B63DBB" w14:textId="77777777" w:rsidR="00F006AE" w:rsidRDefault="00F006AE" w:rsidP="00F006AE">
      <w:pPr>
        <w:rPr>
          <w:rFonts w:ascii="Times New Roman" w:hAnsi="Times New Roman" w:cs="Times New Roman"/>
          <w:b/>
          <w:sz w:val="24"/>
          <w:szCs w:val="24"/>
          <w:lang w:val="en-US"/>
        </w:rPr>
      </w:pPr>
    </w:p>
    <w:p w14:paraId="1CFDD54C" w14:textId="77777777" w:rsidR="002F7630" w:rsidRDefault="002F7630" w:rsidP="00E030AE">
      <w:pPr>
        <w:jc w:val="center"/>
        <w:rPr>
          <w:rFonts w:ascii="Times New Roman" w:hAnsi="Times New Roman" w:cs="Times New Roman"/>
          <w:b/>
          <w:sz w:val="24"/>
          <w:szCs w:val="24"/>
          <w:lang w:val="en-US"/>
        </w:rPr>
      </w:pPr>
    </w:p>
    <w:p w14:paraId="4C3FAAE4" w14:textId="77777777" w:rsidR="0063054F" w:rsidRPr="0063054F" w:rsidRDefault="0063054F" w:rsidP="00E030AE">
      <w:pPr>
        <w:jc w:val="center"/>
        <w:rPr>
          <w:rFonts w:ascii="Times New Roman" w:hAnsi="Times New Roman" w:cs="Times New Roman"/>
          <w:b/>
          <w:sz w:val="24"/>
          <w:szCs w:val="24"/>
          <w:lang w:val="en-US"/>
        </w:rPr>
      </w:pPr>
      <w:r w:rsidRPr="0063054F">
        <w:rPr>
          <w:rFonts w:ascii="Times New Roman" w:hAnsi="Times New Roman" w:cs="Times New Roman"/>
          <w:b/>
          <w:sz w:val="24"/>
          <w:szCs w:val="24"/>
          <w:lang w:val="en-US"/>
        </w:rPr>
        <w:t>Methods</w:t>
      </w:r>
    </w:p>
    <w:p w14:paraId="418BBD87"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Design</w:t>
      </w:r>
    </w:p>
    <w:p w14:paraId="28F2AF93" w14:textId="2F6B945A"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This is a secondary analysis of a randomized clinical trial that took place between </w:t>
      </w:r>
      <w:r w:rsidR="000B41FE">
        <w:rPr>
          <w:rFonts w:ascii="Times New Roman" w:hAnsi="Times New Roman" w:cs="Times New Roman"/>
          <w:sz w:val="24"/>
          <w:szCs w:val="24"/>
          <w:lang w:val="en-US"/>
        </w:rPr>
        <w:t>2015 and</w:t>
      </w:r>
      <w:r w:rsidRPr="0063054F">
        <w:rPr>
          <w:rFonts w:ascii="Times New Roman" w:hAnsi="Times New Roman" w:cs="Times New Roman"/>
          <w:sz w:val="24"/>
          <w:szCs w:val="24"/>
          <w:lang w:val="en-US"/>
        </w:rPr>
        <w:t xml:space="preserve"> 2016 in the emergency rooms of general hospitals in Santiago de Chile. Adults who came to the emergency who had experienced a recent non-intentional traumatic experience (as defined by DSM</w:t>
      </w:r>
      <w:r w:rsidR="00D71D88">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5), and who were medically able to respond to questionnaires, were invited to participate in the study. All participants signed informed consent forms, and the study was approved by the relevant ethical review boards. </w:t>
      </w:r>
    </w:p>
    <w:p w14:paraId="0146517B" w14:textId="21CB8DF3"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Inclusion criteria: Adults (≥ 18 years old) attending the emergency service, either as a patient or companion, who had been victims of recent unintentional trauma (less than 72 hours), and who meet one of the following criteria: a) Direct victim, or witness, to a risk for life situation; or b) Direct victim, </w:t>
      </w:r>
      <w:r w:rsidR="00D17A07">
        <w:rPr>
          <w:rFonts w:ascii="Times New Roman" w:hAnsi="Times New Roman" w:cs="Times New Roman"/>
          <w:sz w:val="24"/>
          <w:szCs w:val="24"/>
          <w:lang w:val="en-US"/>
        </w:rPr>
        <w:t xml:space="preserve">or witness, to a situation </w:t>
      </w:r>
      <w:r w:rsidRPr="0063054F">
        <w:rPr>
          <w:rFonts w:ascii="Times New Roman" w:hAnsi="Times New Roman" w:cs="Times New Roman"/>
          <w:sz w:val="24"/>
          <w:szCs w:val="24"/>
          <w:lang w:val="en-US"/>
        </w:rPr>
        <w:t>that pose a serious risk to physical integrity. Examples of these situations include serious accidents, catastrophic illnesses, highly painful medical procedures, negative medical news, natural catastrophes, fires, witnessing the violent death of another person, and explosions, among others.</w:t>
      </w:r>
    </w:p>
    <w:p w14:paraId="01B07C35" w14:textId="4DBAA7ED"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Exclusion criteria were the following: a) Did not understand Spanish; b) Did not remember the traumatic experience; c) Poisoning; d) Loss </w:t>
      </w:r>
      <w:r w:rsidR="00D17A07">
        <w:rPr>
          <w:rFonts w:ascii="Times New Roman" w:hAnsi="Times New Roman" w:cs="Times New Roman"/>
          <w:sz w:val="24"/>
          <w:szCs w:val="24"/>
          <w:lang w:val="en-US"/>
        </w:rPr>
        <w:t>of consciousness for more than five</w:t>
      </w:r>
      <w:r w:rsidRPr="0063054F">
        <w:rPr>
          <w:rFonts w:ascii="Times New Roman" w:hAnsi="Times New Roman" w:cs="Times New Roman"/>
          <w:sz w:val="24"/>
          <w:szCs w:val="24"/>
          <w:lang w:val="en-US"/>
        </w:rPr>
        <w:t xml:space="preserve"> minutes; e) Psychosis (loss of judgment of reality); f) Children and adolescents (&lt;18 years); g) People at risk of life or medical instability requiring the implementation of life support measures incompatible with the application of measures (severe fractures, wounds with severe uncontrolled hemorrhage, unbearable pain, unstable myocardial infarction); h) Relatives of </w:t>
      </w:r>
      <w:r w:rsidRPr="0063054F">
        <w:rPr>
          <w:rFonts w:ascii="Times New Roman" w:hAnsi="Times New Roman" w:cs="Times New Roman"/>
          <w:sz w:val="24"/>
          <w:szCs w:val="24"/>
          <w:lang w:val="en-US"/>
        </w:rPr>
        <w:lastRenderedPageBreak/>
        <w:t>imminently impaired or newly deceased persons in the emergency department in whom the offer to participate in the investigation could cause further discomfort; i) Commitment of conscience (Glasgow 2 &lt;15); j) Direct and indirect victim of intentional trauma (e.g., assault, abduction, sexual abuse, terrorist act, etc.); k) Patients who were vulnerable to psychiatric disorder (excluding personality disorder), in formal medical treatment (e.g., schizophrenia, mental retardation, autism, obsessive-compulsive disorder, bipolar disorder, depression, Alzheimer's, panic disorder, etc.).</w:t>
      </w:r>
    </w:p>
    <w:p w14:paraId="6A99AA49" w14:textId="7B2ADDA4" w:rsidR="00E030AE"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As can be seen in the flow diagram (Figure 1), of 953 </w:t>
      </w:r>
      <w:r w:rsidR="00D17A07" w:rsidRPr="0063054F">
        <w:rPr>
          <w:rFonts w:ascii="Times New Roman" w:hAnsi="Times New Roman" w:cs="Times New Roman"/>
          <w:sz w:val="24"/>
          <w:szCs w:val="24"/>
          <w:lang w:val="en-US"/>
        </w:rPr>
        <w:t>individuals invited</w:t>
      </w:r>
      <w:r w:rsidRPr="0063054F">
        <w:rPr>
          <w:rFonts w:ascii="Times New Roman" w:hAnsi="Times New Roman" w:cs="Times New Roman"/>
          <w:sz w:val="24"/>
          <w:szCs w:val="24"/>
          <w:lang w:val="en-US"/>
        </w:rPr>
        <w:t xml:space="preserve"> to participate, </w:t>
      </w:r>
      <w:r w:rsidR="00D17A07">
        <w:rPr>
          <w:rFonts w:ascii="Times New Roman" w:hAnsi="Times New Roman" w:cs="Times New Roman"/>
          <w:sz w:val="24"/>
          <w:szCs w:val="24"/>
          <w:lang w:val="en-US"/>
        </w:rPr>
        <w:t>221</w:t>
      </w:r>
      <w:r w:rsidRPr="0063054F">
        <w:rPr>
          <w:rFonts w:ascii="Times New Roman" w:hAnsi="Times New Roman" w:cs="Times New Roman"/>
          <w:sz w:val="24"/>
          <w:szCs w:val="24"/>
          <w:lang w:val="en-US"/>
        </w:rPr>
        <w:t xml:space="preserve"> (</w:t>
      </w:r>
      <w:r w:rsidR="00831E33">
        <w:rPr>
          <w:rFonts w:ascii="Times New Roman" w:hAnsi="Times New Roman" w:cs="Times New Roman"/>
          <w:sz w:val="24"/>
          <w:szCs w:val="24"/>
          <w:lang w:val="en-US"/>
        </w:rPr>
        <w:t>23</w:t>
      </w:r>
      <w:r w:rsidRPr="0063054F">
        <w:rPr>
          <w:rFonts w:ascii="Times New Roman" w:hAnsi="Times New Roman" w:cs="Times New Roman"/>
          <w:sz w:val="24"/>
          <w:szCs w:val="24"/>
          <w:lang w:val="en-US"/>
        </w:rPr>
        <w:t xml:space="preserve">%) agreed </w:t>
      </w:r>
      <w:r w:rsidR="00D17A07">
        <w:rPr>
          <w:rFonts w:ascii="Times New Roman" w:hAnsi="Times New Roman" w:cs="Times New Roman"/>
          <w:sz w:val="24"/>
          <w:szCs w:val="24"/>
          <w:lang w:val="en-US"/>
        </w:rPr>
        <w:t xml:space="preserve">to participate </w:t>
      </w:r>
      <w:r w:rsidRPr="0063054F">
        <w:rPr>
          <w:rFonts w:ascii="Times New Roman" w:hAnsi="Times New Roman" w:cs="Times New Roman"/>
          <w:sz w:val="24"/>
          <w:szCs w:val="24"/>
          <w:lang w:val="en-US"/>
        </w:rPr>
        <w:t xml:space="preserve">and completed time 0 (T0) </w:t>
      </w:r>
      <w:r w:rsidR="00D731C5">
        <w:rPr>
          <w:rFonts w:ascii="Times New Roman" w:hAnsi="Times New Roman" w:cs="Times New Roman"/>
          <w:sz w:val="24"/>
          <w:szCs w:val="24"/>
          <w:lang w:val="en-US"/>
        </w:rPr>
        <w:t>self-report questionnaires</w:t>
      </w:r>
      <w:r w:rsidRPr="0063054F">
        <w:rPr>
          <w:rFonts w:ascii="Times New Roman" w:hAnsi="Times New Roman" w:cs="Times New Roman"/>
          <w:sz w:val="24"/>
          <w:szCs w:val="24"/>
          <w:lang w:val="en-US"/>
        </w:rPr>
        <w:t>. Participants were randomly assigned to a</w:t>
      </w:r>
      <w:r w:rsidR="002344AC">
        <w:rPr>
          <w:rFonts w:ascii="Times New Roman" w:hAnsi="Times New Roman" w:cs="Times New Roman"/>
          <w:sz w:val="24"/>
          <w:szCs w:val="24"/>
          <w:lang w:val="en-US"/>
        </w:rPr>
        <w:t xml:space="preserve">n intervention </w:t>
      </w:r>
      <w:commentRangeStart w:id="9"/>
      <w:r w:rsidR="002344AC">
        <w:rPr>
          <w:rFonts w:ascii="Times New Roman" w:hAnsi="Times New Roman" w:cs="Times New Roman"/>
          <w:sz w:val="24"/>
          <w:szCs w:val="24"/>
          <w:lang w:val="en-US"/>
        </w:rPr>
        <w:t>(PAP)</w:t>
      </w:r>
      <w:commentRangeEnd w:id="9"/>
      <w:r w:rsidR="002344AC">
        <w:rPr>
          <w:rStyle w:val="CommentReference"/>
        </w:rPr>
        <w:commentReference w:id="9"/>
      </w:r>
      <w:r w:rsidR="002344AC">
        <w:rPr>
          <w:rFonts w:ascii="Times New Roman" w:hAnsi="Times New Roman" w:cs="Times New Roman"/>
          <w:sz w:val="24"/>
          <w:szCs w:val="24"/>
          <w:lang w:val="en-US"/>
        </w:rPr>
        <w:t xml:space="preserve"> </w:t>
      </w:r>
      <w:r w:rsidR="00D71D88">
        <w:rPr>
          <w:rFonts w:ascii="Times New Roman" w:hAnsi="Times New Roman" w:cs="Times New Roman"/>
          <w:sz w:val="24"/>
          <w:szCs w:val="24"/>
          <w:lang w:val="en-US"/>
        </w:rPr>
        <w:t>and a p</w:t>
      </w:r>
      <w:r w:rsidRPr="0063054F">
        <w:rPr>
          <w:rFonts w:ascii="Times New Roman" w:hAnsi="Times New Roman" w:cs="Times New Roman"/>
          <w:sz w:val="24"/>
          <w:szCs w:val="24"/>
          <w:lang w:val="en-US"/>
        </w:rPr>
        <w:t>sychoeducation control group. A month later (time 1 – T1), 57 participants completed the second data collect</w:t>
      </w:r>
      <w:r w:rsidR="00D731C5">
        <w:rPr>
          <w:rFonts w:ascii="Times New Roman" w:hAnsi="Times New Roman" w:cs="Times New Roman"/>
          <w:sz w:val="24"/>
          <w:szCs w:val="24"/>
          <w:lang w:val="en-US"/>
        </w:rPr>
        <w:t xml:space="preserve">ion, which also </w:t>
      </w:r>
      <w:r w:rsidR="002344AC">
        <w:rPr>
          <w:rFonts w:ascii="Times New Roman" w:hAnsi="Times New Roman" w:cs="Times New Roman"/>
          <w:sz w:val="24"/>
          <w:szCs w:val="24"/>
          <w:lang w:val="en-US"/>
        </w:rPr>
        <w:t>consisted of</w:t>
      </w:r>
      <w:r w:rsidRPr="0063054F">
        <w:rPr>
          <w:rFonts w:ascii="Times New Roman" w:hAnsi="Times New Roman" w:cs="Times New Roman"/>
          <w:sz w:val="24"/>
          <w:szCs w:val="24"/>
          <w:lang w:val="en-US"/>
        </w:rPr>
        <w:t xml:space="preserve"> self-report questionnaires. Because some of the analyses of the current study require T1 data, only the 57 participants that completed T0 and T1 measures were included. Data at T0 and T1 was collected by a psychologist.</w:t>
      </w:r>
    </w:p>
    <w:p w14:paraId="24269E3B"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Participants</w:t>
      </w:r>
    </w:p>
    <w:p w14:paraId="7890F148" w14:textId="480C3B0F" w:rsidR="0063054F" w:rsidRPr="0063054F" w:rsidRDefault="0063054F" w:rsidP="00D414FC">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Participants were 57 adults (35 female and 22 male) who attended a hospital emergency room after experiencing or witnessing a non-intentional traumatic event and who completed T0 and T1 measures. The mean age was 46.79 (SD=17.21) and the mean years of education 12.09 (SD</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3.82). Regarding the most recent trauma exposure (reason why they were in the ER), 29.82% (17) were having a serious, severe or very painful medical problem; also 29.82% (17) received in a violent manner the news of family member, or other loved one, that died or was gravely injured; 26.32% (15) had been in a vehicle accident or other type of accident; 3.51% (2) witness grave injury, and 10.53% (6) had another type of traumatic experience.   </w:t>
      </w:r>
    </w:p>
    <w:p w14:paraId="6B854BAB" w14:textId="4BA9EE19" w:rsidR="0063054F" w:rsidRPr="0063054F" w:rsidRDefault="002344AC" w:rsidP="0063054F">
      <w:pPr>
        <w:pStyle w:val="NoSpacing"/>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After being randomized, 110</w:t>
      </w:r>
      <w:r w:rsidR="0063054F" w:rsidRPr="0063054F">
        <w:rPr>
          <w:rFonts w:ascii="Times New Roman" w:hAnsi="Times New Roman" w:cs="Times New Roman"/>
          <w:sz w:val="24"/>
          <w:szCs w:val="24"/>
          <w:lang w:val="en-US"/>
        </w:rPr>
        <w:t xml:space="preserve"> of the subjects receiv</w:t>
      </w:r>
      <w:r w:rsidR="00DC6C46">
        <w:rPr>
          <w:rFonts w:ascii="Times New Roman" w:hAnsi="Times New Roman" w:cs="Times New Roman"/>
          <w:sz w:val="24"/>
          <w:szCs w:val="24"/>
          <w:lang w:val="en-US"/>
        </w:rPr>
        <w:t>ed an intervention (PAP) and 111</w:t>
      </w:r>
      <w:r w:rsidR="0063054F" w:rsidRPr="0063054F">
        <w:rPr>
          <w:rFonts w:ascii="Times New Roman" w:hAnsi="Times New Roman" w:cs="Times New Roman"/>
          <w:sz w:val="24"/>
          <w:szCs w:val="24"/>
          <w:lang w:val="en-US"/>
        </w:rPr>
        <w:t xml:space="preserve"> </w:t>
      </w:r>
      <w:r w:rsidR="00D71D88">
        <w:rPr>
          <w:rFonts w:ascii="Times New Roman" w:hAnsi="Times New Roman" w:cs="Times New Roman"/>
          <w:sz w:val="24"/>
          <w:szCs w:val="24"/>
          <w:lang w:val="en-US"/>
        </w:rPr>
        <w:t>participated</w:t>
      </w:r>
      <w:r w:rsidR="0063054F" w:rsidRPr="0063054F">
        <w:rPr>
          <w:rFonts w:ascii="Times New Roman" w:hAnsi="Times New Roman" w:cs="Times New Roman"/>
          <w:sz w:val="24"/>
          <w:szCs w:val="24"/>
          <w:lang w:val="en-US"/>
        </w:rPr>
        <w:t xml:space="preserve"> in a psychoeducation control group.</w:t>
      </w:r>
    </w:p>
    <w:p w14:paraId="73B4CA57"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Measures</w:t>
      </w:r>
    </w:p>
    <w:p w14:paraId="79C3691B" w14:textId="77777777" w:rsidR="0063054F" w:rsidRPr="0063054F" w:rsidRDefault="0063054F" w:rsidP="0063054F">
      <w:pPr>
        <w:pStyle w:val="NoSpacing"/>
        <w:spacing w:line="480" w:lineRule="auto"/>
        <w:rPr>
          <w:rFonts w:ascii="Times New Roman" w:hAnsi="Times New Roman" w:cs="Times New Roman"/>
          <w:sz w:val="24"/>
          <w:szCs w:val="24"/>
          <w:lang w:val="en-US"/>
        </w:rPr>
      </w:pPr>
      <w:commentRangeStart w:id="10"/>
      <w:r w:rsidRPr="0063054F">
        <w:rPr>
          <w:rFonts w:ascii="Times New Roman" w:hAnsi="Times New Roman" w:cs="Times New Roman"/>
          <w:sz w:val="24"/>
          <w:szCs w:val="24"/>
          <w:lang w:val="en-US"/>
        </w:rPr>
        <w:t>CIDI: Administered at T0.</w:t>
      </w:r>
    </w:p>
    <w:p w14:paraId="58A43A9A"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TQ: Administered at T0. For this study, we use a total score of traumatic load, which was calculated by adding the number of traumatic experiences endorsed.  </w:t>
      </w:r>
    </w:p>
    <w:p w14:paraId="2F690149"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MSPSS. Administered at T0.</w:t>
      </w:r>
    </w:p>
    <w:p w14:paraId="6A63111A"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PCL: administered at T0 and T1.</w:t>
      </w:r>
    </w:p>
    <w:commentRangeEnd w:id="10"/>
    <w:p w14:paraId="75940C80" w14:textId="77777777" w:rsidR="0063054F" w:rsidRPr="0063054F" w:rsidRDefault="00F13245" w:rsidP="0063054F">
      <w:pPr>
        <w:pStyle w:val="NoSpacing"/>
        <w:spacing w:line="480" w:lineRule="auto"/>
        <w:ind w:firstLine="708"/>
        <w:rPr>
          <w:rFonts w:ascii="Times New Roman" w:hAnsi="Times New Roman" w:cs="Times New Roman"/>
          <w:sz w:val="24"/>
          <w:szCs w:val="24"/>
          <w:lang w:val="en-US"/>
        </w:rPr>
      </w:pPr>
      <w:r>
        <w:rPr>
          <w:rStyle w:val="CommentReference"/>
        </w:rPr>
        <w:commentReference w:id="10"/>
      </w:r>
      <w:r w:rsidR="0063054F" w:rsidRPr="0063054F">
        <w:rPr>
          <w:rFonts w:ascii="Times New Roman" w:hAnsi="Times New Roman" w:cs="Times New Roman"/>
          <w:sz w:val="24"/>
          <w:szCs w:val="24"/>
          <w:lang w:val="en-US"/>
        </w:rPr>
        <w:t>Peritraumatic Dissociative Experiences Questionnaire (PDEQ): The PDEQ is a 10-item self-report questionnaire that was used to measure the level of peritraumatic dissociation during the last traumatic event (the one related to the participant`s visit to the ER). The items describe the following dissociative experiences at the time a traumatic event was occurring: losing track of time or blanking out; acting on “automatic pilot”; sensation of time changing during the event; the event seeming unreal; feeling as if floating above the scene; feeling of body distortion; confusion as to what was happening; not being aware of things that happened during the event; and disorientation (Marmar, Weiss, &amp; Metzler, 1997). Administered at T0 and T1.</w:t>
      </w:r>
    </w:p>
    <w:p w14:paraId="4BB08695"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PDI: Administered at T0 and T1.</w:t>
      </w:r>
    </w:p>
    <w:p w14:paraId="4E27D42D"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Data Analysis Strategy</w:t>
      </w:r>
    </w:p>
    <w:p w14:paraId="69039837" w14:textId="6591EDED"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included in our analyses the variables that are the focus of the current study, peritraumatic dissociation (T0) and PTSD symptomatology (T1), as well as other variables measured at T0 that have been found to predict PTSD (Brewin et al., 2000; Ozer et al., 2003): age, gender, education, perceived social support, traumatic load, and traumatic stress during the </w:t>
      </w:r>
      <w:r w:rsidRPr="0063054F">
        <w:rPr>
          <w:rFonts w:ascii="Times New Roman" w:hAnsi="Times New Roman" w:cs="Times New Roman"/>
          <w:sz w:val="24"/>
          <w:szCs w:val="24"/>
          <w:lang w:val="en-US"/>
        </w:rPr>
        <w:lastRenderedPageBreak/>
        <w:t xml:space="preserve">traumatic event. </w:t>
      </w:r>
      <w:r w:rsidR="00F13245">
        <w:rPr>
          <w:rFonts w:ascii="Times New Roman" w:hAnsi="Times New Roman" w:cs="Times New Roman"/>
          <w:sz w:val="24"/>
          <w:szCs w:val="24"/>
          <w:lang w:val="en-US"/>
        </w:rPr>
        <w:t>We also controlled for the intervention group that the participant had been randomized to.</w:t>
      </w:r>
    </w:p>
    <w:p w14:paraId="49F355F7" w14:textId="2BDBACFA"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first calculated the mean and standard deviation of the former variables, </w:t>
      </w:r>
      <w:r w:rsidR="00177AF6">
        <w:rPr>
          <w:rFonts w:ascii="Times New Roman" w:hAnsi="Times New Roman" w:cs="Times New Roman"/>
          <w:sz w:val="24"/>
          <w:szCs w:val="24"/>
          <w:lang w:val="en-US"/>
        </w:rPr>
        <w:t>and also calculated the percentage of</w:t>
      </w:r>
      <w:r w:rsidRPr="0063054F">
        <w:rPr>
          <w:rFonts w:ascii="Times New Roman" w:hAnsi="Times New Roman" w:cs="Times New Roman"/>
          <w:sz w:val="24"/>
          <w:szCs w:val="24"/>
          <w:lang w:val="en-US"/>
        </w:rPr>
        <w:t xml:space="preserve"> participants who reported a history of each specific type of trauma. </w:t>
      </w:r>
    </w:p>
    <w:p w14:paraId="1735B25C" w14:textId="48021B5B"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Second, we calculated a Person correlation </w:t>
      </w:r>
      <w:r w:rsidR="00A349C2" w:rsidRPr="0063054F">
        <w:rPr>
          <w:rFonts w:ascii="Times New Roman" w:hAnsi="Times New Roman" w:cs="Times New Roman"/>
          <w:sz w:val="24"/>
          <w:szCs w:val="24"/>
          <w:lang w:val="en-US"/>
        </w:rPr>
        <w:t>between PTSD</w:t>
      </w:r>
      <w:r w:rsidRPr="0063054F">
        <w:rPr>
          <w:rFonts w:ascii="Times New Roman" w:hAnsi="Times New Roman" w:cs="Times New Roman"/>
          <w:sz w:val="24"/>
          <w:szCs w:val="24"/>
          <w:lang w:val="en-US"/>
        </w:rPr>
        <w:t xml:space="preserve"> symptoms at T1 and T0 quantitative variables. We used an independent t-test to see if there were significant differences in PTSD symptomatology based on gender. We then included all these T0 variables in a multiple regression predicting T1 PTSD symptomatology. </w:t>
      </w:r>
    </w:p>
    <w:p w14:paraId="02082DCC" w14:textId="77777777"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Third, we calculated a Person correlation between peritraumatic dissociation at T0 and the relevant T0 variables and used an independent t-test to see if there were significant differences in peritraumatic dissociation based on gender.  We then included all the T0 variables in a multiple regression predicting T0 peritraumatic dissociation.   </w:t>
      </w:r>
    </w:p>
    <w:p w14:paraId="0ED18B55" w14:textId="4DFA0CA7" w:rsid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Finally, we performed a causal mediation analyses, calculating Quas</w:t>
      </w:r>
      <w:r w:rsidR="00177AF6">
        <w:rPr>
          <w:rFonts w:ascii="Times New Roman" w:hAnsi="Times New Roman" w:cs="Times New Roman"/>
          <w:sz w:val="24"/>
          <w:szCs w:val="24"/>
          <w:lang w:val="en-US"/>
        </w:rPr>
        <w:t>i-Bayesian confidence intervals</w:t>
      </w:r>
      <w:r w:rsidRPr="0063054F">
        <w:rPr>
          <w:rFonts w:ascii="Times New Roman" w:hAnsi="Times New Roman" w:cs="Times New Roman"/>
          <w:sz w:val="24"/>
          <w:szCs w:val="24"/>
          <w:lang w:val="en-US"/>
        </w:rPr>
        <w:t xml:space="preserve">. The model was as follows: Traumatic load (T0) -&gt; peritraumatic dissociation (T0) -&gt; PTSD symptomatology (T1). Because we found that education was a significant predictor of peritraumatic dissociation we also decided to add the posthoc mediation analyses </w:t>
      </w:r>
      <w:r w:rsidR="00A349C2" w:rsidRPr="0063054F">
        <w:rPr>
          <w:rFonts w:ascii="Times New Roman" w:hAnsi="Times New Roman" w:cs="Times New Roman"/>
          <w:sz w:val="24"/>
          <w:szCs w:val="24"/>
          <w:lang w:val="en-US"/>
        </w:rPr>
        <w:t>with this</w:t>
      </w:r>
      <w:r w:rsidRPr="0063054F">
        <w:rPr>
          <w:rFonts w:ascii="Times New Roman" w:hAnsi="Times New Roman" w:cs="Times New Roman"/>
          <w:sz w:val="24"/>
          <w:szCs w:val="24"/>
          <w:lang w:val="en-US"/>
        </w:rPr>
        <w:t xml:space="preserve"> variable: Education (T0) -&gt; peritraumatic dissociation (T0) -&gt; PTSD symptomatology (T1)</w:t>
      </w:r>
      <w:r w:rsidR="00177AF6">
        <w:rPr>
          <w:rFonts w:ascii="Times New Roman" w:hAnsi="Times New Roman" w:cs="Times New Roman"/>
          <w:sz w:val="24"/>
          <w:szCs w:val="24"/>
          <w:lang w:val="en-US"/>
        </w:rPr>
        <w:t>.</w:t>
      </w:r>
    </w:p>
    <w:p w14:paraId="3E20C37B" w14:textId="651F5316" w:rsidR="0063054F" w:rsidRDefault="00177AF6" w:rsidP="00707226">
      <w:pPr>
        <w:pStyle w:val="NoSpacing"/>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All analyses were performed </w:t>
      </w:r>
      <w:r w:rsidRPr="0063054F">
        <w:rPr>
          <w:rFonts w:ascii="Times New Roman" w:hAnsi="Times New Roman" w:cs="Times New Roman"/>
          <w:sz w:val="24"/>
          <w:szCs w:val="24"/>
          <w:lang w:val="en-US"/>
        </w:rPr>
        <w:t>using</w:t>
      </w:r>
      <w:r w:rsidR="00707226">
        <w:rPr>
          <w:rFonts w:ascii="Times New Roman" w:hAnsi="Times New Roman" w:cs="Times New Roman"/>
          <w:sz w:val="24"/>
          <w:szCs w:val="24"/>
          <w:lang w:val="en-US"/>
        </w:rPr>
        <w:t xml:space="preserve"> the statistical package</w:t>
      </w:r>
      <w:r w:rsidRPr="0063054F">
        <w:rPr>
          <w:rFonts w:ascii="Times New Roman" w:hAnsi="Times New Roman" w:cs="Times New Roman"/>
          <w:sz w:val="24"/>
          <w:szCs w:val="24"/>
          <w:lang w:val="en-US"/>
        </w:rPr>
        <w:t xml:space="preserve"> R </w:t>
      </w:r>
      <w:r w:rsidR="00707226">
        <w:rPr>
          <w:rFonts w:ascii="Times New Roman" w:hAnsi="Times New Roman" w:cs="Times New Roman"/>
          <w:sz w:val="24"/>
          <w:szCs w:val="24"/>
          <w:lang w:val="en-US"/>
        </w:rPr>
        <w:t>version 3.3.2.</w:t>
      </w:r>
    </w:p>
    <w:p w14:paraId="2A10F1B7" w14:textId="77777777" w:rsidR="00EB3E9B" w:rsidRDefault="00EB3E9B" w:rsidP="00EB3E9B">
      <w:pPr>
        <w:pStyle w:val="NoSpacing"/>
        <w:spacing w:line="480" w:lineRule="auto"/>
        <w:ind w:firstLine="708"/>
        <w:jc w:val="center"/>
        <w:rPr>
          <w:rFonts w:ascii="Times New Roman" w:hAnsi="Times New Roman" w:cs="Times New Roman"/>
          <w:b/>
          <w:sz w:val="24"/>
          <w:szCs w:val="24"/>
          <w:lang w:val="en-US"/>
        </w:rPr>
      </w:pPr>
      <w:r w:rsidRPr="00EB3E9B">
        <w:rPr>
          <w:rFonts w:ascii="Times New Roman" w:hAnsi="Times New Roman" w:cs="Times New Roman"/>
          <w:b/>
          <w:sz w:val="24"/>
          <w:szCs w:val="24"/>
          <w:lang w:val="en-US"/>
        </w:rPr>
        <w:t>Results</w:t>
      </w:r>
    </w:p>
    <w:p w14:paraId="6715D471" w14:textId="77777777" w:rsidR="00EB3E9B" w:rsidRPr="00EB3E9B" w:rsidRDefault="00EB3E9B" w:rsidP="00EB3E9B">
      <w:pPr>
        <w:pStyle w:val="NoSpacing"/>
        <w:spacing w:line="480" w:lineRule="auto"/>
        <w:rPr>
          <w:rFonts w:ascii="Times New Roman" w:hAnsi="Times New Roman" w:cs="Times New Roman"/>
          <w:b/>
          <w:sz w:val="24"/>
          <w:szCs w:val="24"/>
          <w:lang w:val="en-US"/>
        </w:rPr>
      </w:pPr>
      <w:r w:rsidRPr="00EB3E9B">
        <w:rPr>
          <w:rFonts w:ascii="Times New Roman" w:hAnsi="Times New Roman" w:cs="Times New Roman"/>
          <w:b/>
          <w:sz w:val="24"/>
          <w:szCs w:val="24"/>
          <w:lang w:val="en-US"/>
        </w:rPr>
        <w:t>Descriptives</w:t>
      </w:r>
    </w:p>
    <w:p w14:paraId="4B83E085" w14:textId="73FF26B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The mean peritraumatic dissociation score during the last traumatic event was 22.33 (</w:t>
      </w:r>
      <w:r w:rsidR="00A349C2">
        <w:rPr>
          <w:rFonts w:ascii="Times New Roman" w:hAnsi="Times New Roman" w:cs="Times New Roman"/>
          <w:sz w:val="24"/>
          <w:szCs w:val="24"/>
          <w:lang w:val="en-US"/>
        </w:rPr>
        <w:t xml:space="preserve">SD=11.41), which is considered </w:t>
      </w:r>
      <w:r w:rsidR="000B41FE">
        <w:rPr>
          <w:rFonts w:ascii="Times New Roman" w:hAnsi="Times New Roman" w:cs="Times New Roman"/>
          <w:sz w:val="24"/>
          <w:szCs w:val="24"/>
          <w:lang w:val="en-US"/>
        </w:rPr>
        <w:t>s</w:t>
      </w:r>
      <w:r w:rsidR="00EA303A">
        <w:rPr>
          <w:rFonts w:ascii="Times New Roman" w:hAnsi="Times New Roman" w:cs="Times New Roman"/>
          <w:sz w:val="24"/>
          <w:szCs w:val="24"/>
          <w:lang w:val="en-US"/>
        </w:rPr>
        <w:t>ignificant dissociation</w:t>
      </w:r>
      <w:r w:rsidR="00D55ADD">
        <w:rPr>
          <w:rFonts w:ascii="Times New Roman" w:hAnsi="Times New Roman" w:cs="Times New Roman"/>
          <w:sz w:val="24"/>
          <w:szCs w:val="24"/>
          <w:lang w:val="en-US"/>
        </w:rPr>
        <w:t xml:space="preserve"> </w:t>
      </w:r>
      <w:r w:rsidR="00D55ADD" w:rsidRPr="0063054F">
        <w:rPr>
          <w:rFonts w:ascii="Times New Roman" w:hAnsi="Times New Roman" w:cs="Times New Roman"/>
          <w:sz w:val="24"/>
          <w:szCs w:val="24"/>
          <w:lang w:val="en-US"/>
        </w:rPr>
        <w:t>(Marmar, Weiss, &amp; Metzler, 1997</w:t>
      </w:r>
      <w:r w:rsidR="00D55ADD">
        <w:rPr>
          <w:rFonts w:ascii="Times New Roman" w:hAnsi="Times New Roman" w:cs="Times New Roman"/>
          <w:sz w:val="24"/>
          <w:szCs w:val="24"/>
          <w:lang w:val="en-US"/>
        </w:rPr>
        <w:t xml:space="preserve">; </w:t>
      </w:r>
      <w:r w:rsidR="00D55ADD">
        <w:rPr>
          <w:rFonts w:ascii="Times New Roman" w:hAnsi="Times New Roman" w:cs="Times New Roman"/>
          <w:sz w:val="24"/>
          <w:szCs w:val="24"/>
          <w:lang w:val="en-US"/>
        </w:rPr>
        <w:lastRenderedPageBreak/>
        <w:t xml:space="preserve">Birmes et al., 2005). </w:t>
      </w:r>
      <w:r w:rsidRPr="00EB3E9B">
        <w:rPr>
          <w:rFonts w:ascii="Times New Roman" w:hAnsi="Times New Roman" w:cs="Times New Roman"/>
          <w:sz w:val="24"/>
          <w:szCs w:val="24"/>
          <w:lang w:val="en-US"/>
        </w:rPr>
        <w:t xml:space="preserve">The mean reported peritraumatic distress during the last traumatic event was 24.48 (SD=13.05), considered </w:t>
      </w:r>
      <w:r w:rsidR="00EA303A">
        <w:rPr>
          <w:rFonts w:ascii="Times New Roman" w:hAnsi="Times New Roman" w:cs="Times New Roman"/>
          <w:sz w:val="24"/>
          <w:szCs w:val="24"/>
          <w:lang w:val="en-US"/>
        </w:rPr>
        <w:t>significant distress</w:t>
      </w:r>
      <w:r w:rsidR="005E7DF7">
        <w:rPr>
          <w:rFonts w:ascii="Times New Roman" w:hAnsi="Times New Roman" w:cs="Times New Roman"/>
          <w:sz w:val="24"/>
          <w:szCs w:val="24"/>
          <w:lang w:val="en-US"/>
        </w:rPr>
        <w:t xml:space="preserve"> (</w:t>
      </w:r>
      <w:r w:rsidR="005E7DF7" w:rsidRPr="005E7DF7">
        <w:rPr>
          <w:rFonts w:ascii="Times New Roman" w:hAnsi="Times New Roman" w:cs="Times New Roman"/>
          <w:sz w:val="24"/>
          <w:szCs w:val="24"/>
          <w:lang w:val="en-US"/>
        </w:rPr>
        <w:t>Brunet et al., 2001</w:t>
      </w:r>
      <w:r w:rsidR="005E7DF7">
        <w:rPr>
          <w:rFonts w:ascii="Times New Roman" w:hAnsi="Times New Roman" w:cs="Times New Roman"/>
          <w:sz w:val="24"/>
          <w:szCs w:val="24"/>
          <w:lang w:val="en-US"/>
        </w:rPr>
        <w:t>; Jehel et al., 2005</w:t>
      </w:r>
      <w:r w:rsidR="005E7DF7" w:rsidRPr="005E7DF7">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t>
      </w:r>
      <w:r w:rsidR="00EA303A">
        <w:rPr>
          <w:rFonts w:ascii="Times New Roman" w:hAnsi="Times New Roman" w:cs="Times New Roman"/>
          <w:sz w:val="24"/>
          <w:szCs w:val="24"/>
          <w:lang w:val="en-US"/>
        </w:rPr>
        <w:t>a</w:t>
      </w:r>
      <w:r w:rsidRPr="00EB3E9B">
        <w:rPr>
          <w:rFonts w:ascii="Times New Roman" w:hAnsi="Times New Roman" w:cs="Times New Roman"/>
          <w:sz w:val="24"/>
          <w:szCs w:val="24"/>
          <w:lang w:val="en-US"/>
        </w:rPr>
        <w:t>nd the mean traumatic load (i.e., number of traumatic events experienced before the last traumatic event) was 3.11 (SD=2.12).  The most commonly reported previous traumatic experiences were: unexpected death of a family member or loved one (72%), transportation accident (37%), serious threat or injury to a family</w:t>
      </w:r>
      <w:r w:rsidR="00707226">
        <w:rPr>
          <w:rFonts w:ascii="Times New Roman" w:hAnsi="Times New Roman" w:cs="Times New Roman"/>
          <w:sz w:val="24"/>
          <w:szCs w:val="24"/>
          <w:lang w:val="en-US"/>
        </w:rPr>
        <w:t xml:space="preserve"> member or loved one (35%), being</w:t>
      </w:r>
      <w:r w:rsidRPr="00EB3E9B">
        <w:rPr>
          <w:rFonts w:ascii="Times New Roman" w:hAnsi="Times New Roman" w:cs="Times New Roman"/>
          <w:sz w:val="24"/>
          <w:szCs w:val="24"/>
          <w:lang w:val="en-US"/>
        </w:rPr>
        <w:t xml:space="preserve"> the victim of aggression (28%), almost drowning (26%), and being in an industrial or work accident (23%).</w:t>
      </w:r>
    </w:p>
    <w:p w14:paraId="1D49369E" w14:textId="4C4D3DB3"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In addition, the mean score for perceived social support was 33.37 (SD=10.62), considered </w:t>
      </w:r>
      <w:commentRangeStart w:id="11"/>
      <w:r w:rsidRPr="00EB3E9B">
        <w:rPr>
          <w:rFonts w:ascii="Times New Roman" w:hAnsi="Times New Roman" w:cs="Times New Roman"/>
          <w:sz w:val="24"/>
          <w:szCs w:val="24"/>
          <w:lang w:val="en-US"/>
        </w:rPr>
        <w:t>xxx</w:t>
      </w:r>
      <w:commentRangeEnd w:id="11"/>
      <w:r w:rsidR="00A349C2">
        <w:rPr>
          <w:rStyle w:val="CommentReference"/>
        </w:rPr>
        <w:commentReference w:id="11"/>
      </w:r>
      <w:r w:rsidRPr="00EB3E9B">
        <w:rPr>
          <w:rFonts w:ascii="Times New Roman" w:hAnsi="Times New Roman" w:cs="Times New Roman"/>
          <w:sz w:val="24"/>
          <w:szCs w:val="24"/>
          <w:lang w:val="en-US"/>
        </w:rPr>
        <w:t>, and the mean PTSD symptomatology score at T1 was 39.53 (SD=16.23). Out of the complete sample, 26 individuals (45.61%) met criteria for PTSD one month after the traumatic</w:t>
      </w:r>
      <w:r>
        <w:rPr>
          <w:rFonts w:ascii="Times New Roman" w:hAnsi="Times New Roman" w:cs="Times New Roman"/>
          <w:sz w:val="24"/>
          <w:szCs w:val="24"/>
          <w:lang w:val="en-US"/>
        </w:rPr>
        <w:t xml:space="preserve"> event, and 31 (54.39</w:t>
      </w:r>
      <w:r w:rsidR="00CC26FF">
        <w:rPr>
          <w:rFonts w:ascii="Times New Roman" w:hAnsi="Times New Roman" w:cs="Times New Roman"/>
          <w:sz w:val="24"/>
          <w:szCs w:val="24"/>
          <w:lang w:val="en-US"/>
        </w:rPr>
        <w:t xml:space="preserve"> </w:t>
      </w:r>
      <w:r w:rsidR="00F96D81">
        <w:rPr>
          <w:rFonts w:ascii="Times New Roman" w:hAnsi="Times New Roman" w:cs="Times New Roman"/>
          <w:sz w:val="24"/>
          <w:szCs w:val="24"/>
          <w:lang w:val="en-US"/>
        </w:rPr>
        <w:t>%</w:t>
      </w:r>
      <w:r>
        <w:rPr>
          <w:rFonts w:ascii="Times New Roman" w:hAnsi="Times New Roman" w:cs="Times New Roman"/>
          <w:sz w:val="24"/>
          <w:szCs w:val="24"/>
          <w:lang w:val="en-US"/>
        </w:rPr>
        <w:t>) did not.</w:t>
      </w:r>
    </w:p>
    <w:p w14:paraId="19B7D159" w14:textId="15C20855" w:rsidR="00516A11" w:rsidRPr="00EB3E9B" w:rsidRDefault="00707226" w:rsidP="00707226">
      <w:pPr>
        <w:pStyle w:val="NoSpacing"/>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Predicting P</w:t>
      </w:r>
      <w:r w:rsidR="00516A11" w:rsidRPr="00EB3E9B">
        <w:rPr>
          <w:rFonts w:ascii="Times New Roman" w:hAnsi="Times New Roman" w:cs="Times New Roman"/>
          <w:b/>
          <w:sz w:val="24"/>
          <w:szCs w:val="24"/>
          <w:lang w:val="en-US"/>
        </w:rPr>
        <w:t xml:space="preserve">eritraumatic </w:t>
      </w:r>
      <w:r>
        <w:rPr>
          <w:rFonts w:ascii="Times New Roman" w:hAnsi="Times New Roman" w:cs="Times New Roman"/>
          <w:b/>
          <w:sz w:val="24"/>
          <w:szCs w:val="24"/>
          <w:lang w:val="en-US"/>
        </w:rPr>
        <w:t>D</w:t>
      </w:r>
      <w:r w:rsidR="00516A11" w:rsidRPr="00EB3E9B">
        <w:rPr>
          <w:rFonts w:ascii="Times New Roman" w:hAnsi="Times New Roman" w:cs="Times New Roman"/>
          <w:b/>
          <w:sz w:val="24"/>
          <w:szCs w:val="24"/>
          <w:lang w:val="en-US"/>
        </w:rPr>
        <w:t xml:space="preserve">issociation </w:t>
      </w:r>
    </w:p>
    <w:p w14:paraId="3BE6F16A" w14:textId="2661D64E" w:rsidR="00516A11" w:rsidRPr="00EB3E9B" w:rsidRDefault="00516A11" w:rsidP="00516A11">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Regarding peritraumatic dissociation, we found a positive medium strength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0.24), a moderate negative correlation with perceived social support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0.20), a weak negative correlation with years of education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0.12), and a weak positive 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0.11). An independent t-test showed that there were no significant differences between men (22.95) and women (21.94) in their report of peritraumatic dissociation</w:t>
      </w:r>
      <w:r w:rsidR="00CC26FF">
        <w:rPr>
          <w:rFonts w:ascii="Times New Roman" w:hAnsi="Times New Roman" w:cs="Times New Roman"/>
          <w:sz w:val="24"/>
          <w:szCs w:val="24"/>
          <w:lang w:val="en-US"/>
        </w:rPr>
        <w:t xml:space="preserve"> (t = -0.32, df = 44.58, p</w:t>
      </w:r>
      <w:r w:rsidRPr="00EB3E9B">
        <w:rPr>
          <w:rFonts w:ascii="Times New Roman" w:hAnsi="Times New Roman" w:cs="Times New Roman"/>
          <w:sz w:val="24"/>
          <w:szCs w:val="24"/>
          <w:lang w:val="en-US"/>
        </w:rPr>
        <w:t xml:space="preserve"> = 0.75).</w:t>
      </w:r>
    </w:p>
    <w:p w14:paraId="7B662C20" w14:textId="4E0F27EA" w:rsidR="00516A11" w:rsidRPr="00516A11" w:rsidRDefault="00516A11" w:rsidP="00516A11">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Because peritraumatic dissociation during a traumatic event proved to be a significant predictor of PTSD, which is consistent with previous findings (Ozer et al., 2003)</w:t>
      </w:r>
      <w:r w:rsidR="00CC26FF">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we tried to understand what predicts dissociation (see Table </w:t>
      </w:r>
      <w:r w:rsidR="00E7341E">
        <w:rPr>
          <w:rFonts w:ascii="Times New Roman" w:hAnsi="Times New Roman" w:cs="Times New Roman"/>
          <w:sz w:val="24"/>
          <w:szCs w:val="24"/>
          <w:lang w:val="en-US"/>
        </w:rPr>
        <w:t>1</w:t>
      </w:r>
      <w:r w:rsidRPr="00EB3E9B">
        <w:rPr>
          <w:rFonts w:ascii="Times New Roman" w:hAnsi="Times New Roman" w:cs="Times New Roman"/>
          <w:sz w:val="24"/>
          <w:szCs w:val="24"/>
          <w:lang w:val="en-US"/>
        </w:rPr>
        <w:t>). For this, we used a larger sample, since we only needed T0 data.  As hypothesized, peritraumatic dissociation was significantly predicted by traumatic load (</w:t>
      </w:r>
      <w:r w:rsidR="00E7341E">
        <w:rPr>
          <w:rFonts w:ascii="Times New Roman" w:hAnsi="Times New Roman" w:cs="Times New Roman"/>
          <w:sz w:val="24"/>
          <w:szCs w:val="24"/>
          <w:lang w:val="en-US"/>
        </w:rPr>
        <w:t xml:space="preserve">β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0.82,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0.38,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2.17,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0.032) and years of education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- 0.96,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lastRenderedPageBreak/>
        <w:t xml:space="preserve">0.20,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4.75,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0.0001).  Individuals who reported greater traumatic load (i.e., had suffered more traumatic events in their life), and with fewer years of </w:t>
      </w:r>
      <w:r w:rsidR="00CC26FF">
        <w:rPr>
          <w:rFonts w:ascii="Times New Roman" w:hAnsi="Times New Roman" w:cs="Times New Roman"/>
          <w:sz w:val="24"/>
          <w:szCs w:val="24"/>
          <w:lang w:val="en-US"/>
        </w:rPr>
        <w:t xml:space="preserve">education, </w:t>
      </w:r>
      <w:r w:rsidRPr="00EB3E9B">
        <w:rPr>
          <w:rFonts w:ascii="Times New Roman" w:hAnsi="Times New Roman" w:cs="Times New Roman"/>
          <w:sz w:val="24"/>
          <w:szCs w:val="24"/>
          <w:lang w:val="en-US"/>
        </w:rPr>
        <w:t>were more likely to present peritraumatic dissociation. Gender, age, and perceived social support were not significant predictors of peritraumatic dissociation.</w:t>
      </w:r>
    </w:p>
    <w:p w14:paraId="1CC11F3F" w14:textId="628D45F6" w:rsidR="00EB3E9B" w:rsidRPr="00EB3E9B" w:rsidRDefault="00EB3E9B" w:rsidP="00CC26FF">
      <w:pPr>
        <w:pStyle w:val="NoSpacing"/>
        <w:spacing w:line="480" w:lineRule="auto"/>
        <w:rPr>
          <w:rFonts w:ascii="Times New Roman" w:hAnsi="Times New Roman" w:cs="Times New Roman"/>
          <w:b/>
          <w:sz w:val="24"/>
          <w:szCs w:val="24"/>
          <w:lang w:val="en-US"/>
        </w:rPr>
      </w:pPr>
      <w:r w:rsidRPr="00EB3E9B">
        <w:rPr>
          <w:rFonts w:ascii="Times New Roman" w:hAnsi="Times New Roman" w:cs="Times New Roman"/>
          <w:b/>
          <w:sz w:val="24"/>
          <w:szCs w:val="24"/>
          <w:lang w:val="en-US"/>
        </w:rPr>
        <w:t>Predicting PTSD</w:t>
      </w:r>
    </w:p>
    <w:p w14:paraId="37D8712E" w14:textId="4C935C6A"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Regarding PTSD symptomatology a month after the traumatic event, we found a strong positive Pearson correlation with peritraumatic dissociation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and traumatic stress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 moderate positive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0.32), a moderate negative correlation with perceived social support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0.23), a moderate to weak negative association to education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and a weak positive 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0.09). We found no significant differences between men (37.23) and women (40.97) in their report of PTSD symptomatology one month after a traumatic even</w:t>
      </w:r>
      <w:r w:rsidR="00CC26FF">
        <w:rPr>
          <w:rFonts w:ascii="Times New Roman" w:hAnsi="Times New Roman" w:cs="Times New Roman"/>
          <w:sz w:val="24"/>
          <w:szCs w:val="24"/>
          <w:lang w:val="en-US"/>
        </w:rPr>
        <w:t>t (t = 0.83, df = 42.91, p</w:t>
      </w:r>
      <w:r w:rsidRPr="00EB3E9B">
        <w:rPr>
          <w:rFonts w:ascii="Times New Roman" w:hAnsi="Times New Roman" w:cs="Times New Roman"/>
          <w:sz w:val="24"/>
          <w:szCs w:val="24"/>
          <w:lang w:val="en-US"/>
        </w:rPr>
        <w:t xml:space="preserve"> = 0.41), and also no significant differences between the intervention group (36.57) and the psychoeducation control group (42.38</w:t>
      </w:r>
      <w:r w:rsidR="00CC26FF">
        <w:rPr>
          <w:rFonts w:ascii="Times New Roman" w:hAnsi="Times New Roman" w:cs="Times New Roman"/>
          <w:sz w:val="24"/>
          <w:szCs w:val="24"/>
          <w:lang w:val="en-US"/>
        </w:rPr>
        <w:t>; t = -1.36, df = 54.43, p</w:t>
      </w:r>
      <w:r w:rsidRPr="00EB3E9B">
        <w:rPr>
          <w:rFonts w:ascii="Times New Roman" w:hAnsi="Times New Roman" w:cs="Times New Roman"/>
          <w:sz w:val="24"/>
          <w:szCs w:val="24"/>
          <w:lang w:val="en-US"/>
        </w:rPr>
        <w:t xml:space="preserve"> = 0.18).</w:t>
      </w:r>
    </w:p>
    <w:p w14:paraId="057ABB85" w14:textId="55DFDE2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Through a multiple regression, we predicted the level of PTSD symptomatology individuals reported a month after a traumatic event (see Table </w:t>
      </w:r>
      <w:r w:rsidR="00E7341E">
        <w:rPr>
          <w:rFonts w:ascii="Times New Roman" w:hAnsi="Times New Roman" w:cs="Times New Roman"/>
          <w:sz w:val="24"/>
          <w:szCs w:val="24"/>
          <w:lang w:val="en-US"/>
        </w:rPr>
        <w:t>2</w:t>
      </w:r>
      <w:r w:rsidRPr="00EB3E9B">
        <w:rPr>
          <w:rFonts w:ascii="Times New Roman" w:hAnsi="Times New Roman" w:cs="Times New Roman"/>
          <w:sz w:val="24"/>
          <w:szCs w:val="24"/>
          <w:lang w:val="en-US"/>
        </w:rPr>
        <w:t>). As hypothesized, controlling for the intervention and other relevant variables, peritraumatic dissociation significantly predicted PTSD symptomatology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0.54,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2.65,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0.01</w:t>
      </w:r>
      <w:r w:rsidRPr="00EB3E9B">
        <w:rPr>
          <w:rFonts w:ascii="Times New Roman" w:hAnsi="Times New Roman" w:cs="Times New Roman"/>
          <w:sz w:val="24"/>
          <w:szCs w:val="24"/>
          <w:lang w:val="en-US"/>
        </w:rPr>
        <w:t>). Individuals who reported more dissociative symptomatology during a traumatic event were more likely to present greater PTSD symptomatology a month after the event. Gender, age, education, traumatic load, perceived social support, and traumatic stress during the event were not significant predictors of PTSD symptomatology.</w:t>
      </w:r>
    </w:p>
    <w:p w14:paraId="67262ED8" w14:textId="1D03F14A" w:rsidR="00EB3E9B" w:rsidRPr="00EB3E9B" w:rsidRDefault="00CC26FF" w:rsidP="00CC26FF">
      <w:pPr>
        <w:pStyle w:val="NoSpacing"/>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Mediation M</w:t>
      </w:r>
      <w:r w:rsidR="00EB3E9B" w:rsidRPr="00EB3E9B">
        <w:rPr>
          <w:rFonts w:ascii="Times New Roman" w:hAnsi="Times New Roman" w:cs="Times New Roman"/>
          <w:b/>
          <w:sz w:val="24"/>
          <w:szCs w:val="24"/>
          <w:lang w:val="en-US"/>
        </w:rPr>
        <w:t>odels</w:t>
      </w:r>
    </w:p>
    <w:p w14:paraId="1BBBE31F" w14:textId="44FA1379" w:rsidR="00EB3E9B" w:rsidRDefault="00EB3E9B" w:rsidP="00CC26FF">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As a next logical step in trying to understand the role of peritraumatic dissociation, we </w:t>
      </w:r>
      <w:r w:rsidR="00714A94">
        <w:rPr>
          <w:rFonts w:ascii="Times New Roman" w:hAnsi="Times New Roman" w:cs="Times New Roman"/>
          <w:sz w:val="24"/>
          <w:szCs w:val="24"/>
          <w:lang w:val="en-US"/>
        </w:rPr>
        <w:t>tested</w:t>
      </w:r>
      <w:r w:rsidR="00714A94" w:rsidRPr="00EB3E9B">
        <w:rPr>
          <w:rFonts w:ascii="Times New Roman" w:hAnsi="Times New Roman" w:cs="Times New Roman"/>
          <w:sz w:val="24"/>
          <w:szCs w:val="24"/>
          <w:lang w:val="en-US"/>
        </w:rPr>
        <w:t xml:space="preserve"> mediational</w:t>
      </w:r>
      <w:r w:rsidRPr="00EB3E9B">
        <w:rPr>
          <w:rFonts w:ascii="Times New Roman" w:hAnsi="Times New Roman" w:cs="Times New Roman"/>
          <w:sz w:val="24"/>
          <w:szCs w:val="24"/>
          <w:lang w:val="en-US"/>
        </w:rPr>
        <w:t xml:space="preserve"> models in which each of the significant predictors of dissociation (traumatic load and education) were included as medi</w:t>
      </w:r>
      <w:r w:rsidR="00CC26FF">
        <w:rPr>
          <w:rFonts w:ascii="Times New Roman" w:hAnsi="Times New Roman" w:cs="Times New Roman"/>
          <w:sz w:val="24"/>
          <w:szCs w:val="24"/>
          <w:lang w:val="en-US"/>
        </w:rPr>
        <w:t>a</w:t>
      </w:r>
      <w:r w:rsidRPr="00EB3E9B">
        <w:rPr>
          <w:rFonts w:ascii="Times New Roman" w:hAnsi="Times New Roman" w:cs="Times New Roman"/>
          <w:sz w:val="24"/>
          <w:szCs w:val="24"/>
          <w:lang w:val="en-US"/>
        </w:rPr>
        <w:t>tional variables. Contrary to our hypothesis, dissociation was not a significant mediator between traumatic load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0.33; see Table 3). Also contrary to our hypothesis, education was not a significant mediator between traumatic load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0.33; see Table 4).</w:t>
      </w:r>
    </w:p>
    <w:p w14:paraId="665E3589" w14:textId="77777777" w:rsidR="00EB3E9B" w:rsidRDefault="00EB3E9B" w:rsidP="00EB3E9B">
      <w:pPr>
        <w:pStyle w:val="NoSpacing"/>
        <w:spacing w:line="480" w:lineRule="auto"/>
        <w:jc w:val="center"/>
        <w:rPr>
          <w:rFonts w:ascii="Times New Roman" w:hAnsi="Times New Roman" w:cs="Times New Roman"/>
          <w:b/>
          <w:sz w:val="24"/>
          <w:szCs w:val="24"/>
          <w:lang w:val="en-US"/>
        </w:rPr>
      </w:pPr>
      <w:r w:rsidRPr="00EB3E9B">
        <w:rPr>
          <w:rFonts w:ascii="Times New Roman" w:hAnsi="Times New Roman" w:cs="Times New Roman"/>
          <w:b/>
          <w:sz w:val="24"/>
          <w:szCs w:val="24"/>
          <w:lang w:val="en-US"/>
        </w:rPr>
        <w:t>Discussion</w:t>
      </w:r>
    </w:p>
    <w:p w14:paraId="4738BD95"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With a medical sample of adults who attended the ER after experiencing or witnessing a traumatic event, we assessed the role of peritraumatic dissociation in the development of PTSD. In order to do this, we predicted which subjects would develop peritraumatic dissociation; assessed the role of dissociation as a predictor of PTSD symptomatology; and tested mediational models with dissociation mediating between traumatic load, and education, and PTSD symptomatology.</w:t>
      </w:r>
    </w:p>
    <w:p w14:paraId="66CDDDC9"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Almost half (45.61%) of individuals who had suffered a traumatic event met criteria for PTSD a month later. This seems to be high, considering that previous literature reports that only a minority of those who experience a trauma will develop long-term emotional sequelae such as PTSD (Cova, Rincon, Grandón, &amp; Vicente, 2011). This percentage is particularly high considering that our sample excluded individuals who could not participate in the study due to the severity of their physical condition or who were receiving mental health treatment. </w:t>
      </w:r>
    </w:p>
    <w:p w14:paraId="02C24E00" w14:textId="53F1B35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As hypothesized, we found that individuals with greater dissociative symptomatology during a traumatic event presented greater PTSD symptomatology a month later. This is consistent with the fact that a significant percentage of individuals who suffer PTSD report dissociative symptoms (Stein et al., 2013). This finding can be understood considering van der </w:t>
      </w:r>
      <w:r w:rsidRPr="00EB3E9B">
        <w:rPr>
          <w:rFonts w:ascii="Times New Roman" w:hAnsi="Times New Roman" w:cs="Times New Roman"/>
          <w:sz w:val="24"/>
          <w:szCs w:val="24"/>
          <w:lang w:val="en-US"/>
        </w:rPr>
        <w:lastRenderedPageBreak/>
        <w:t>Kolk’s (1996; 2014) theory. According to this author, when an individual dissociates during a traumatic event, emotional and sensorial aspects of the experiences are split off from normal consciousness and cannot be normally integrate</w:t>
      </w:r>
      <w:r w:rsidR="00685EBA">
        <w:rPr>
          <w:rFonts w:ascii="Times New Roman" w:hAnsi="Times New Roman" w:cs="Times New Roman"/>
          <w:sz w:val="24"/>
          <w:szCs w:val="24"/>
          <w:lang w:val="en-US"/>
        </w:rPr>
        <w:t>d and stored in memory. Then the</w:t>
      </w:r>
      <w:r w:rsidRPr="00EB3E9B">
        <w:rPr>
          <w:rFonts w:ascii="Times New Roman" w:hAnsi="Times New Roman" w:cs="Times New Roman"/>
          <w:sz w:val="24"/>
          <w:szCs w:val="24"/>
          <w:lang w:val="en-US"/>
        </w:rPr>
        <w:t>s</w:t>
      </w:r>
      <w:r w:rsidR="00685EBA">
        <w:rPr>
          <w:rFonts w:ascii="Times New Roman" w:hAnsi="Times New Roman" w:cs="Times New Roman"/>
          <w:sz w:val="24"/>
          <w:szCs w:val="24"/>
          <w:lang w:val="en-US"/>
        </w:rPr>
        <w:t>e</w:t>
      </w:r>
      <w:r w:rsidRPr="00EB3E9B">
        <w:rPr>
          <w:rFonts w:ascii="Times New Roman" w:hAnsi="Times New Roman" w:cs="Times New Roman"/>
          <w:sz w:val="24"/>
          <w:szCs w:val="24"/>
          <w:lang w:val="en-US"/>
        </w:rPr>
        <w:t xml:space="preserve"> split of aspe</w:t>
      </w:r>
      <w:r w:rsidR="00685EBA">
        <w:rPr>
          <w:rFonts w:ascii="Times New Roman" w:hAnsi="Times New Roman" w:cs="Times New Roman"/>
          <w:sz w:val="24"/>
          <w:szCs w:val="24"/>
          <w:lang w:val="en-US"/>
        </w:rPr>
        <w:t>cts intrude</w:t>
      </w:r>
      <w:r w:rsidR="00714A94">
        <w:rPr>
          <w:rFonts w:ascii="Times New Roman" w:hAnsi="Times New Roman" w:cs="Times New Roman"/>
          <w:sz w:val="24"/>
          <w:szCs w:val="24"/>
          <w:lang w:val="en-US"/>
        </w:rPr>
        <w:t xml:space="preserve"> into the present i</w:t>
      </w:r>
      <w:r w:rsidRPr="00EB3E9B">
        <w:rPr>
          <w:rFonts w:ascii="Times New Roman" w:hAnsi="Times New Roman" w:cs="Times New Roman"/>
          <w:sz w:val="24"/>
          <w:szCs w:val="24"/>
          <w:lang w:val="en-US"/>
        </w:rPr>
        <w:t xml:space="preserve">n the form of symptoms present in PTSD, such as flashbacks and nightmares. Thus, dissociation during a traumatic event would be responsible for many of the later symptoms. </w:t>
      </w:r>
    </w:p>
    <w:p w14:paraId="733711A4"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Also as hypothesized, individuals who had suffered more traumatic events in their life, were more likely to present peritraumatic dissociation. These findings are consistent with the results of two meta-analyses (Brewin et al., 2000; Ozer et al., 2003). Our results highlight the key role that past trauma history plays in the response to a new traumatic event. As previous research has shown, previous traumatic experiences increase the likelihood of dissociating during a traumatic event (Bernstein and Putnam; 1986; Dutra, Bureau, Holmes, &amp; Lyubchik, 2009). </w:t>
      </w:r>
    </w:p>
    <w:p w14:paraId="22ACB0E6" w14:textId="168D201C"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We also found that education was a protective factor, with persons with more years of education being less likely to present peritraumatic dissociation. This is an important finding that to the best of our knowledge has not been presented before.  It may be that being more educated offers, in the extreme condition of a traumatic event, resources that allow a person to feel in control and deal with the situation without distancing the self from the experience. It could</w:t>
      </w:r>
      <w:r w:rsidR="00714A94">
        <w:rPr>
          <w:rFonts w:ascii="Times New Roman" w:hAnsi="Times New Roman" w:cs="Times New Roman"/>
          <w:sz w:val="24"/>
          <w:szCs w:val="24"/>
          <w:lang w:val="en-US"/>
        </w:rPr>
        <w:t xml:space="preserve"> also</w:t>
      </w:r>
      <w:r w:rsidRPr="00EB3E9B">
        <w:rPr>
          <w:rFonts w:ascii="Times New Roman" w:hAnsi="Times New Roman" w:cs="Times New Roman"/>
          <w:sz w:val="24"/>
          <w:szCs w:val="24"/>
          <w:lang w:val="en-US"/>
        </w:rPr>
        <w:t xml:space="preserve"> be that specific knowledge about how to deal with the unexpected situation, or a sense of self-agency related to having knowledge in general, are protective factors. </w:t>
      </w:r>
    </w:p>
    <w:p w14:paraId="560B3CBF"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It is also possible that in our sample individuals with less education had lower cognitive abilities and that this contributed to a greater dissociation tendency. This would be consistent with a recent review (McKinnon, Boyd, Frewen, Lanius, Jetly, Richardson, &amp; Lanius, 2016) in which the authors report that most, though not all, of the scientific evidence supports the relation </w:t>
      </w:r>
      <w:r w:rsidRPr="00EB3E9B">
        <w:rPr>
          <w:rFonts w:ascii="Times New Roman" w:hAnsi="Times New Roman" w:cs="Times New Roman"/>
          <w:sz w:val="24"/>
          <w:szCs w:val="24"/>
          <w:lang w:val="en-US"/>
        </w:rPr>
        <w:lastRenderedPageBreak/>
        <w:t xml:space="preserve">between the presence of dissociative experiences and decrements in neuropsychological functioning. According to this review, both chronic dissociation, and state dissociation, would be associated with reduced performance on measures of attention, executive functioning, and memory. </w:t>
      </w:r>
    </w:p>
    <w:p w14:paraId="08265963"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Moreover, years of education are known to be highly correlated with income. Thus, part of the impact of the predictive power that education has on how much a person experiences peritraumatic dissociation may be explained by the fact that there is an observed association between education and mental health (Halpern-Manners, Schnabel, Hernandez, Silberg, &amp; Eaves, 2016). It is possible that more economic resources to deal with a traumatic situation (e.g., medical expenses due to an accident) make the person feel less uncertain and more in control, which could diminish the tendency to dissociate. Higher income and/or higher education may also be associated to better mental health previous to the traumatic experience, which was not measured in our study.</w:t>
      </w:r>
    </w:p>
    <w:p w14:paraId="423FD0F4"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Contrary to previous findings (Brewin et al., 2000; Ozer et al., 2003), we did not find that peritraumatic dissociation was significantly predicted by age, sex, and perceived social support. A plausible explanation for the finding that perceived social support was not a significant predictor is the fact data was collected right after the traumatic event, plausibly leaving no time for the person to receive social support to deal with the stressor. Nevertheless, it would be important to see if our findings are replicated with a larger sample that provides greater statistical power.</w:t>
      </w:r>
    </w:p>
    <w:p w14:paraId="253FFE01"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Contrary to our expectations, we could not prove that dissociation mediates between traumatic load and PTSD symptoms. Since we did find that traumatic load predicts dissociation, and the later predicts PTSD symptoms, we believe that the reason we did not find a significant </w:t>
      </w:r>
      <w:r w:rsidRPr="00EB3E9B">
        <w:rPr>
          <w:rFonts w:ascii="Times New Roman" w:hAnsi="Times New Roman" w:cs="Times New Roman"/>
          <w:sz w:val="24"/>
          <w:szCs w:val="24"/>
          <w:lang w:val="en-US"/>
        </w:rPr>
        <w:lastRenderedPageBreak/>
        <w:t>mediation was the lack of statistical power. The same can be said for education: as expected, more educated patients were less likely to develop dissociation and PTSD symptoms. Nevertheless, we did not find that dissociation significantly mediates between education and PTSD symptoms. Future research should replicate both mediational models with a larger sample.</w:t>
      </w:r>
    </w:p>
    <w:p w14:paraId="23002C47"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Our study had several limitations, being the main one the small size of our sample (n = 57). Our study also had a self-selection bias because only a small percentage of the initial sample completed the second measure, which was necessary to be included in the current study. This is particularly relevant considering that compared to patients who completed the study, those who abandoned the study between T0 and T1 were significantly more depressed at baseline (p &lt; .05) and dissociated more during the traumatic experience (p &lt; .01). </w:t>
      </w:r>
    </w:p>
    <w:p w14:paraId="58AF774F" w14:textId="0A2DA692"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Our sample was from an emergency room and did not include traumatized patients that would be found in other settings. In addition, we did not include the most severe patients in the emergency room, individuals who were being treated</w:t>
      </w:r>
      <w:r w:rsidR="00685EBA">
        <w:rPr>
          <w:rFonts w:ascii="Times New Roman" w:hAnsi="Times New Roman" w:cs="Times New Roman"/>
          <w:sz w:val="24"/>
          <w:szCs w:val="24"/>
          <w:lang w:val="en-US"/>
        </w:rPr>
        <w:t xml:space="preserve"> for psychiatric conditions,</w:t>
      </w:r>
      <w:r w:rsidRPr="00EB3E9B">
        <w:rPr>
          <w:rFonts w:ascii="Times New Roman" w:hAnsi="Times New Roman" w:cs="Times New Roman"/>
          <w:sz w:val="24"/>
          <w:szCs w:val="24"/>
          <w:lang w:val="en-US"/>
        </w:rPr>
        <w:t xml:space="preserve"> those who suffered intentional trauma</w:t>
      </w:r>
      <w:r w:rsidR="00685EBA">
        <w:rPr>
          <w:rFonts w:ascii="Times New Roman" w:hAnsi="Times New Roman" w:cs="Times New Roman"/>
          <w:sz w:val="24"/>
          <w:szCs w:val="24"/>
          <w:lang w:val="en-US"/>
        </w:rPr>
        <w:t>, and those who for medical reasons could not participate in the study</w:t>
      </w:r>
      <w:r w:rsidRPr="00EB3E9B">
        <w:rPr>
          <w:rFonts w:ascii="Times New Roman" w:hAnsi="Times New Roman" w:cs="Times New Roman"/>
          <w:sz w:val="24"/>
          <w:szCs w:val="24"/>
          <w:lang w:val="en-US"/>
        </w:rPr>
        <w:t>. Thus, it is not possible to know if our findings generalize to those populations. Finally, all our measures were self-report, which limits the quality of the assessments.</w:t>
      </w:r>
    </w:p>
    <w:p w14:paraId="5E80F188"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Nevertheless, our study also had some important strengths. We assessed several relevant psychological phenomena, collected data right after a traumatic event had occurred, and followed patients to see how their symptomatology had evolved a month later. Additionally, our study is the first to show that education can be a protective factor of peritraumatic dissociation.</w:t>
      </w:r>
    </w:p>
    <w:p w14:paraId="13BED476" w14:textId="3B5B38F2"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We consider that this study has important clinical implications and draws to the importance of identifying persons who dissociated most during a traumatic event (e.g., earthquake), since this may help predict, and prevent if adequate help or treatment is provided, </w:t>
      </w:r>
      <w:r w:rsidRPr="00EB3E9B">
        <w:rPr>
          <w:rFonts w:ascii="Times New Roman" w:hAnsi="Times New Roman" w:cs="Times New Roman"/>
          <w:sz w:val="24"/>
          <w:szCs w:val="24"/>
          <w:lang w:val="en-US"/>
        </w:rPr>
        <w:lastRenderedPageBreak/>
        <w:t>PTSD symptomatology. In addition, since we</w:t>
      </w:r>
      <w:r w:rsidR="00714A94">
        <w:rPr>
          <w:rFonts w:ascii="Times New Roman" w:hAnsi="Times New Roman" w:cs="Times New Roman"/>
          <w:sz w:val="24"/>
          <w:szCs w:val="24"/>
          <w:lang w:val="en-US"/>
        </w:rPr>
        <w:t xml:space="preserve"> know who is at most risk for </w:t>
      </w:r>
      <w:r w:rsidRPr="00EB3E9B">
        <w:rPr>
          <w:rFonts w:ascii="Times New Roman" w:hAnsi="Times New Roman" w:cs="Times New Roman"/>
          <w:sz w:val="24"/>
          <w:szCs w:val="24"/>
          <w:lang w:val="en-US"/>
        </w:rPr>
        <w:t>dissociating (individuals with high traumatic load and low education) it would be relevant to screen these vulnerable populations first. This information is especially relevant in contexts where a very large number of persons has been affected by a traumatic event, such as in the aftermath of a natural disaster. Considering our findings, we would suggest screening for dissociative symptoms in vulnerable populations that are more likely to include individuals who are less educated and present a history of past traumas. Once individuals who presented peritraumatic dissociation have been detected, we suggest prioritizing support and treatment options for them in order to help prevent, or diminish, the appearance of PTSD symptomatology.</w:t>
      </w:r>
    </w:p>
    <w:p w14:paraId="1AE9757B"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94CB585"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EDC6DE1"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49704447"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2F83513"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7191F93"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9DD260A"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4092D18"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F13B4EE"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210E5AD"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D48082D"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F6E503C"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6608D5E0"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43D27A6F" w14:textId="77777777" w:rsidR="0056305B" w:rsidRDefault="0056305B" w:rsidP="00EB3E9B">
      <w:pPr>
        <w:pStyle w:val="NoSpacing"/>
        <w:spacing w:line="480" w:lineRule="auto"/>
        <w:ind w:firstLine="708"/>
        <w:rPr>
          <w:rFonts w:ascii="Times New Roman" w:hAnsi="Times New Roman" w:cs="Times New Roman"/>
          <w:sz w:val="24"/>
          <w:szCs w:val="24"/>
          <w:lang w:val="en-US"/>
        </w:rPr>
      </w:pPr>
    </w:p>
    <w:p w14:paraId="7CAFC578" w14:textId="77777777" w:rsidR="0056305B" w:rsidRDefault="0056305B" w:rsidP="00EB3E9B">
      <w:pPr>
        <w:pStyle w:val="NoSpacing"/>
        <w:spacing w:line="480" w:lineRule="auto"/>
        <w:ind w:firstLine="708"/>
        <w:rPr>
          <w:rFonts w:ascii="Times New Roman" w:hAnsi="Times New Roman" w:cs="Times New Roman"/>
          <w:sz w:val="24"/>
          <w:szCs w:val="24"/>
          <w:lang w:val="en-US"/>
        </w:rPr>
      </w:pPr>
    </w:p>
    <w:p w14:paraId="7C01E889"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042BAC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6A59C9A" w14:textId="77777777" w:rsidR="00EB3E9B" w:rsidRDefault="00EB3E9B" w:rsidP="0056305B">
      <w:pPr>
        <w:pStyle w:val="NoSpacing"/>
        <w:spacing w:line="480" w:lineRule="auto"/>
        <w:rPr>
          <w:rFonts w:ascii="Times New Roman" w:hAnsi="Times New Roman" w:cs="Times New Roman"/>
          <w:sz w:val="24"/>
          <w:szCs w:val="24"/>
          <w:lang w:val="en-US"/>
        </w:rPr>
      </w:pPr>
    </w:p>
    <w:p w14:paraId="15D1E65C" w14:textId="77777777" w:rsidR="0056305B" w:rsidRDefault="0056305B" w:rsidP="0056305B">
      <w:pPr>
        <w:pStyle w:val="NoSpacing"/>
        <w:spacing w:line="480" w:lineRule="auto"/>
        <w:rPr>
          <w:rFonts w:ascii="Times New Roman" w:hAnsi="Times New Roman" w:cs="Times New Roman"/>
          <w:sz w:val="24"/>
          <w:szCs w:val="24"/>
          <w:lang w:val="en-US"/>
        </w:rPr>
      </w:pPr>
    </w:p>
    <w:p w14:paraId="6A7573F1"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6EDE700" w14:textId="77777777" w:rsidR="00EB3E9B" w:rsidRPr="00EB3E9B" w:rsidRDefault="00EB3E9B" w:rsidP="00EB3E9B">
      <w:pPr>
        <w:pStyle w:val="NoSpacing"/>
        <w:spacing w:line="480" w:lineRule="auto"/>
        <w:ind w:firstLine="708"/>
        <w:jc w:val="center"/>
        <w:rPr>
          <w:rFonts w:ascii="Times New Roman" w:hAnsi="Times New Roman" w:cs="Times New Roman"/>
          <w:b/>
          <w:sz w:val="24"/>
          <w:szCs w:val="24"/>
          <w:lang w:val="en-US"/>
        </w:rPr>
      </w:pPr>
      <w:r w:rsidRPr="00EB3E9B">
        <w:rPr>
          <w:rFonts w:ascii="Times New Roman" w:hAnsi="Times New Roman" w:cs="Times New Roman"/>
          <w:b/>
          <w:sz w:val="24"/>
          <w:szCs w:val="24"/>
          <w:lang w:val="en-US"/>
        </w:rPr>
        <w:t>References</w:t>
      </w:r>
    </w:p>
    <w:p w14:paraId="5FC3CDE7"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American Psychiatric Association. (2013). Diagnostic and statistical manual of mental disorders (5t</w:t>
      </w:r>
      <w:r>
        <w:rPr>
          <w:rFonts w:ascii="Times New Roman" w:hAnsi="Times New Roman" w:cs="Times New Roman"/>
          <w:sz w:val="24"/>
          <w:szCs w:val="24"/>
          <w:lang w:val="en-US"/>
        </w:rPr>
        <w:t>h ed.). Washington, DC: Author.</w:t>
      </w:r>
    </w:p>
    <w:p w14:paraId="77D3BCF1" w14:textId="5733C054" w:rsidR="00F8100D" w:rsidRPr="00EB3E9B" w:rsidRDefault="00F8100D" w:rsidP="00EB3E9B">
      <w:pPr>
        <w:pStyle w:val="NoSpacing"/>
        <w:spacing w:line="480" w:lineRule="auto"/>
        <w:ind w:firstLine="708"/>
        <w:rPr>
          <w:rFonts w:ascii="Times New Roman" w:hAnsi="Times New Roman" w:cs="Times New Roman"/>
          <w:sz w:val="24"/>
          <w:szCs w:val="24"/>
          <w:lang w:val="en-US"/>
        </w:rPr>
      </w:pPr>
      <w:r w:rsidRPr="000B41FE">
        <w:rPr>
          <w:rFonts w:ascii="Times New Roman" w:hAnsi="Times New Roman" w:cs="Times New Roman"/>
          <w:sz w:val="24"/>
          <w:szCs w:val="24"/>
          <w:lang w:val="en-US"/>
        </w:rPr>
        <w:t xml:space="preserve">Auxéméry, Y. (2012). L’état de stress post-traumatique comme conséquence de l’interaction entre une susceptibilité génétique individuelle, un évènement traumatogène et un contexte social. </w:t>
      </w:r>
      <w:r w:rsidRPr="00D414FC">
        <w:rPr>
          <w:rFonts w:ascii="Times New Roman" w:hAnsi="Times New Roman" w:cs="Times New Roman"/>
          <w:i/>
          <w:sz w:val="24"/>
          <w:szCs w:val="24"/>
          <w:lang w:val="en-US"/>
        </w:rPr>
        <w:t>L'Encéphale, 38</w:t>
      </w:r>
      <w:r w:rsidRPr="00F8100D">
        <w:rPr>
          <w:rFonts w:ascii="Times New Roman" w:hAnsi="Times New Roman" w:cs="Times New Roman"/>
          <w:sz w:val="24"/>
          <w:szCs w:val="24"/>
          <w:lang w:val="en-US"/>
        </w:rPr>
        <w:t>(5), pp.373-380.</w:t>
      </w:r>
    </w:p>
    <w:p w14:paraId="75BF0E20"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Bernstein, E. M., &amp; Putnam, F. W. (1986). Development, reliability, and validity of a dissociation scale. The Journal of nervous and me</w:t>
      </w:r>
      <w:r>
        <w:rPr>
          <w:rFonts w:ascii="Times New Roman" w:hAnsi="Times New Roman" w:cs="Times New Roman"/>
          <w:sz w:val="24"/>
          <w:szCs w:val="24"/>
          <w:lang w:val="en-US"/>
        </w:rPr>
        <w:t>ntal disease, 174(12), 727-735.</w:t>
      </w:r>
    </w:p>
    <w:p w14:paraId="3DAB1F0D" w14:textId="0E2A3E7C" w:rsidR="00D55ADD" w:rsidRPr="00EB3E9B" w:rsidRDefault="00D55ADD" w:rsidP="00EB3E9B">
      <w:pPr>
        <w:pStyle w:val="NoSpacing"/>
        <w:spacing w:line="480" w:lineRule="auto"/>
        <w:ind w:firstLine="708"/>
        <w:rPr>
          <w:rFonts w:ascii="Times New Roman" w:hAnsi="Times New Roman" w:cs="Times New Roman"/>
          <w:sz w:val="24"/>
          <w:szCs w:val="24"/>
          <w:lang w:val="en-US"/>
        </w:rPr>
      </w:pPr>
      <w:r w:rsidRPr="00D55ADD">
        <w:rPr>
          <w:rFonts w:ascii="Times New Roman" w:hAnsi="Times New Roman" w:cs="Times New Roman"/>
          <w:sz w:val="24"/>
          <w:szCs w:val="24"/>
          <w:lang w:val="en-US"/>
        </w:rPr>
        <w:t xml:space="preserve">Birmes, P., Brunet, A., Benoit, M., Defer, S., Hatton, L., Sztulman, H. and Schmitt, L. (2005). Validation of the Peritraumatic Dissociative Experiences Questionnaire self-report version in two samples of French-speaking individuals exposed to trauma. </w:t>
      </w:r>
      <w:r w:rsidRPr="00D414FC">
        <w:rPr>
          <w:rFonts w:ascii="Times New Roman" w:hAnsi="Times New Roman" w:cs="Times New Roman"/>
          <w:i/>
          <w:sz w:val="24"/>
          <w:szCs w:val="24"/>
          <w:lang w:val="en-US"/>
        </w:rPr>
        <w:t>European Psychiatry, 20</w:t>
      </w:r>
      <w:r w:rsidRPr="00D55ADD">
        <w:rPr>
          <w:rFonts w:ascii="Times New Roman" w:hAnsi="Times New Roman" w:cs="Times New Roman"/>
          <w:sz w:val="24"/>
          <w:szCs w:val="24"/>
          <w:lang w:val="en-US"/>
        </w:rPr>
        <w:t>(2), pp.145-151.</w:t>
      </w:r>
    </w:p>
    <w:p w14:paraId="3D8DE174"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Birmes, P., Brunet, A., Carreras, D., Ducassé, J. L., Charlet, J. P., Lauque, D., ... &amp; Schmitt, L. (2003). The predictive power of peritraumatic dissociation and acute stress symptoms for posttraumatic stress symptoms: a three-month prospective study. </w:t>
      </w:r>
      <w:r w:rsidRPr="00D414FC">
        <w:rPr>
          <w:rFonts w:ascii="Times New Roman" w:hAnsi="Times New Roman" w:cs="Times New Roman"/>
          <w:i/>
          <w:sz w:val="24"/>
          <w:szCs w:val="24"/>
          <w:lang w:val="en-US"/>
        </w:rPr>
        <w:t>American Journal of Psychiatry, 160</w:t>
      </w:r>
      <w:r>
        <w:rPr>
          <w:rFonts w:ascii="Times New Roman" w:hAnsi="Times New Roman" w:cs="Times New Roman"/>
          <w:sz w:val="24"/>
          <w:szCs w:val="24"/>
          <w:lang w:val="en-US"/>
        </w:rPr>
        <w:t>(7), 1337-1339.</w:t>
      </w:r>
    </w:p>
    <w:p w14:paraId="070EF47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Breslau, N. (2001). The epidemiology of posttraumatic stress disorder: What is the extent of the problem? The Journal of Clinical </w:t>
      </w:r>
      <w:r>
        <w:rPr>
          <w:rFonts w:ascii="Times New Roman" w:hAnsi="Times New Roman" w:cs="Times New Roman"/>
          <w:sz w:val="24"/>
          <w:szCs w:val="24"/>
          <w:lang w:val="en-US"/>
        </w:rPr>
        <w:t>Psychiatry, 62 Suppl 17, 16-22.</w:t>
      </w:r>
    </w:p>
    <w:p w14:paraId="63C60E9D"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Brewin, C. R., Andrews, B., &amp; Valentine, J. D. (2000). Meta-analysis of risk factors for posttraumatic stress disorder in trauma-exposed adults. J Consu</w:t>
      </w:r>
      <w:r>
        <w:rPr>
          <w:rFonts w:ascii="Times New Roman" w:hAnsi="Times New Roman" w:cs="Times New Roman"/>
          <w:sz w:val="24"/>
          <w:szCs w:val="24"/>
          <w:lang w:val="en-US"/>
        </w:rPr>
        <w:t>lt Clin Psychol, 68(5), 748–66.</w:t>
      </w:r>
    </w:p>
    <w:p w14:paraId="474BAC4D" w14:textId="4D97B0A5" w:rsidR="005E7DF7" w:rsidRDefault="005E7DF7" w:rsidP="00EB3E9B">
      <w:pPr>
        <w:pStyle w:val="NoSpacing"/>
        <w:spacing w:line="480" w:lineRule="auto"/>
        <w:ind w:firstLine="708"/>
        <w:rPr>
          <w:rFonts w:ascii="Times New Roman" w:hAnsi="Times New Roman" w:cs="Times New Roman"/>
          <w:sz w:val="24"/>
          <w:szCs w:val="24"/>
          <w:lang w:val="en-US"/>
        </w:rPr>
      </w:pPr>
      <w:r w:rsidRPr="005E7DF7">
        <w:rPr>
          <w:rFonts w:ascii="Times New Roman" w:hAnsi="Times New Roman" w:cs="Times New Roman"/>
          <w:sz w:val="24"/>
          <w:szCs w:val="24"/>
          <w:lang w:val="en-US"/>
        </w:rPr>
        <w:t xml:space="preserve">Brunet, A., Weiss, D., Metzler, T., Best, S., Neylan, T., Rogers, C., Fagan, J. and Marmar, C. (2001). The Peritraumatic Distress Inventory: A Proposed Measure of PTSD Criterion A2. </w:t>
      </w:r>
      <w:r w:rsidRPr="00D414FC">
        <w:rPr>
          <w:rFonts w:ascii="Times New Roman" w:hAnsi="Times New Roman" w:cs="Times New Roman"/>
          <w:i/>
          <w:sz w:val="24"/>
          <w:szCs w:val="24"/>
          <w:lang w:val="en-US"/>
        </w:rPr>
        <w:t>American Journal of Psychiatry, 158</w:t>
      </w:r>
      <w:r w:rsidRPr="005E7DF7">
        <w:rPr>
          <w:rFonts w:ascii="Times New Roman" w:hAnsi="Times New Roman" w:cs="Times New Roman"/>
          <w:sz w:val="24"/>
          <w:szCs w:val="24"/>
          <w:lang w:val="en-US"/>
        </w:rPr>
        <w:t>(9), pp.1480-1485.</w:t>
      </w:r>
    </w:p>
    <w:p w14:paraId="6C36CCCE" w14:textId="1CA1F1EC" w:rsidR="00450BCC" w:rsidRDefault="00450BCC" w:rsidP="00EB3E9B">
      <w:pPr>
        <w:pStyle w:val="NoSpacing"/>
        <w:spacing w:line="480" w:lineRule="auto"/>
        <w:ind w:firstLine="708"/>
        <w:rPr>
          <w:rFonts w:ascii="Times New Roman" w:hAnsi="Times New Roman" w:cs="Times New Roman"/>
          <w:sz w:val="24"/>
          <w:szCs w:val="24"/>
          <w:lang w:val="en-US"/>
        </w:rPr>
      </w:pPr>
      <w:r w:rsidRPr="00450BCC">
        <w:rPr>
          <w:rFonts w:ascii="Times New Roman" w:hAnsi="Times New Roman" w:cs="Times New Roman"/>
          <w:sz w:val="24"/>
          <w:szCs w:val="24"/>
          <w:lang w:val="en-US"/>
        </w:rPr>
        <w:t>Bryant, R. (2007). Does dissociation furt</w:t>
      </w:r>
      <w:r w:rsidR="00D414FC">
        <w:rPr>
          <w:rFonts w:ascii="Times New Roman" w:hAnsi="Times New Roman" w:cs="Times New Roman"/>
          <w:sz w:val="24"/>
          <w:szCs w:val="24"/>
          <w:lang w:val="en-US"/>
        </w:rPr>
        <w:t xml:space="preserve">her our understanding of PTSD? </w:t>
      </w:r>
      <w:r w:rsidRPr="00D414FC">
        <w:rPr>
          <w:rFonts w:ascii="Times New Roman" w:hAnsi="Times New Roman" w:cs="Times New Roman"/>
          <w:i/>
          <w:sz w:val="24"/>
          <w:szCs w:val="24"/>
          <w:lang w:val="en-US"/>
        </w:rPr>
        <w:t>Journal of Anxiety Disorders, 21</w:t>
      </w:r>
      <w:r w:rsidRPr="00450BCC">
        <w:rPr>
          <w:rFonts w:ascii="Times New Roman" w:hAnsi="Times New Roman" w:cs="Times New Roman"/>
          <w:sz w:val="24"/>
          <w:szCs w:val="24"/>
          <w:lang w:val="en-US"/>
        </w:rPr>
        <w:t>(2), pp.183-191.</w:t>
      </w:r>
    </w:p>
    <w:p w14:paraId="496F63AA" w14:textId="4FC6BF58" w:rsidR="007E2735" w:rsidRPr="00EB3E9B" w:rsidRDefault="007E2735" w:rsidP="00EB3E9B">
      <w:pPr>
        <w:pStyle w:val="NoSpacing"/>
        <w:spacing w:line="480" w:lineRule="auto"/>
        <w:ind w:firstLine="708"/>
        <w:rPr>
          <w:rFonts w:ascii="Times New Roman" w:hAnsi="Times New Roman" w:cs="Times New Roman"/>
          <w:sz w:val="24"/>
          <w:szCs w:val="24"/>
          <w:lang w:val="en-US"/>
        </w:rPr>
      </w:pPr>
      <w:r w:rsidRPr="007E2735">
        <w:rPr>
          <w:rFonts w:ascii="Times New Roman" w:hAnsi="Times New Roman" w:cs="Times New Roman"/>
          <w:sz w:val="24"/>
          <w:szCs w:val="24"/>
          <w:lang w:val="en-US"/>
        </w:rPr>
        <w:t xml:space="preserve">Bovin, M. and Marx, B. (2011). The importance of the peritraumatic experience in defining traumatic stress. </w:t>
      </w:r>
      <w:r w:rsidRPr="00D414FC">
        <w:rPr>
          <w:rFonts w:ascii="Times New Roman" w:hAnsi="Times New Roman" w:cs="Times New Roman"/>
          <w:i/>
          <w:sz w:val="24"/>
          <w:szCs w:val="24"/>
          <w:lang w:val="en-US"/>
        </w:rPr>
        <w:t>Psychological Bulletin, 137</w:t>
      </w:r>
      <w:r w:rsidR="00E85445">
        <w:rPr>
          <w:rFonts w:ascii="Times New Roman" w:hAnsi="Times New Roman" w:cs="Times New Roman"/>
          <w:sz w:val="24"/>
          <w:szCs w:val="24"/>
          <w:lang w:val="en-US"/>
        </w:rPr>
        <w:t xml:space="preserve">(1), </w:t>
      </w:r>
      <w:r w:rsidRPr="007E2735">
        <w:rPr>
          <w:rFonts w:ascii="Times New Roman" w:hAnsi="Times New Roman" w:cs="Times New Roman"/>
          <w:sz w:val="24"/>
          <w:szCs w:val="24"/>
          <w:lang w:val="en-US"/>
        </w:rPr>
        <w:t>47-67.</w:t>
      </w:r>
    </w:p>
    <w:p w14:paraId="07F5A19A" w14:textId="77777777" w:rsidR="00E85445" w:rsidRDefault="00E85445" w:rsidP="00EB3E9B">
      <w:pPr>
        <w:pStyle w:val="NoSpacing"/>
        <w:spacing w:line="480" w:lineRule="auto"/>
        <w:ind w:firstLine="708"/>
        <w:rPr>
          <w:rFonts w:ascii="Times New Roman" w:hAnsi="Times New Roman" w:cs="Times New Roman"/>
          <w:sz w:val="24"/>
          <w:szCs w:val="24"/>
          <w:lang w:val="en-US"/>
        </w:rPr>
      </w:pPr>
      <w:r w:rsidRPr="00E85445">
        <w:rPr>
          <w:rFonts w:ascii="Times New Roman" w:hAnsi="Times New Roman" w:cs="Times New Roman"/>
          <w:sz w:val="24"/>
          <w:szCs w:val="24"/>
          <w:lang w:val="en-US"/>
        </w:rPr>
        <w:t xml:space="preserve">Bower, G. H., &amp; Sivers, H. (1998). Cognitive impact of traumatic events. </w:t>
      </w:r>
      <w:r w:rsidRPr="00E85445">
        <w:rPr>
          <w:rFonts w:ascii="Times New Roman" w:hAnsi="Times New Roman" w:cs="Times New Roman"/>
          <w:i/>
          <w:sz w:val="24"/>
          <w:szCs w:val="24"/>
          <w:lang w:val="en-US"/>
        </w:rPr>
        <w:t>Development and Psychopathology, 10</w:t>
      </w:r>
      <w:r w:rsidRPr="00E85445">
        <w:rPr>
          <w:rFonts w:ascii="Times New Roman" w:hAnsi="Times New Roman" w:cs="Times New Roman"/>
          <w:sz w:val="24"/>
          <w:szCs w:val="24"/>
          <w:lang w:val="en-US"/>
        </w:rPr>
        <w:t xml:space="preserve">(4), 625-653. </w:t>
      </w:r>
    </w:p>
    <w:p w14:paraId="3954FDB2" w14:textId="7E2CD440" w:rsidR="00450BCC" w:rsidRPr="00E85445" w:rsidRDefault="00450BCC" w:rsidP="00EB3E9B">
      <w:pPr>
        <w:pStyle w:val="NoSpacing"/>
        <w:spacing w:line="480" w:lineRule="auto"/>
        <w:ind w:firstLine="708"/>
        <w:rPr>
          <w:rFonts w:ascii="Times New Roman" w:hAnsi="Times New Roman" w:cs="Times New Roman"/>
          <w:sz w:val="24"/>
          <w:szCs w:val="24"/>
          <w:lang w:val="en-US"/>
        </w:rPr>
      </w:pPr>
      <w:r w:rsidRPr="00450BCC">
        <w:rPr>
          <w:rFonts w:ascii="Times New Roman" w:hAnsi="Times New Roman" w:cs="Times New Roman"/>
          <w:sz w:val="24"/>
          <w:szCs w:val="24"/>
          <w:lang w:val="en-US"/>
        </w:rPr>
        <w:t>Candel, I. and Merckelbach, H. (2004). Peritraumatic dissociation as a predictor of post-traumatic stress disorder: a critical review. Comprehensive Psychiatry, 45(1), 44-50.</w:t>
      </w:r>
    </w:p>
    <w:p w14:paraId="60FA6456" w14:textId="77777777" w:rsidR="00EB3E9B" w:rsidRPr="00EB3E9B" w:rsidRDefault="00EB3E9B" w:rsidP="00EB3E9B">
      <w:pPr>
        <w:pStyle w:val="NoSpacing"/>
        <w:spacing w:line="480" w:lineRule="auto"/>
        <w:ind w:firstLine="708"/>
        <w:rPr>
          <w:rFonts w:ascii="Times New Roman" w:hAnsi="Times New Roman" w:cs="Times New Roman"/>
          <w:sz w:val="24"/>
          <w:szCs w:val="24"/>
        </w:rPr>
      </w:pPr>
      <w:r w:rsidRPr="00A951A1">
        <w:rPr>
          <w:rFonts w:ascii="Times New Roman" w:hAnsi="Times New Roman" w:cs="Times New Roman"/>
          <w:sz w:val="24"/>
          <w:szCs w:val="24"/>
          <w:lang w:val="en-US"/>
        </w:rPr>
        <w:t xml:space="preserve">Cova, F., Rincón, P., Grandón, P., &amp; Vicente, B. (2011). </w:t>
      </w:r>
      <w:r w:rsidRPr="00EB3E9B">
        <w:rPr>
          <w:rFonts w:ascii="Times New Roman" w:hAnsi="Times New Roman" w:cs="Times New Roman"/>
          <w:sz w:val="24"/>
          <w:szCs w:val="24"/>
        </w:rPr>
        <w:t>Controversias respecto de la conceptualización del trastorno de estrés postraumático. Revista Chilena De Neuro-psiquiatría, 49(3), 288-297.</w:t>
      </w:r>
    </w:p>
    <w:p w14:paraId="62B31AFD" w14:textId="79BE550E" w:rsidR="00EB3E9B" w:rsidRDefault="00EB3E9B" w:rsidP="0056305B">
      <w:pPr>
        <w:pStyle w:val="NoSpacing"/>
        <w:spacing w:line="480" w:lineRule="auto"/>
        <w:ind w:firstLine="708"/>
        <w:rPr>
          <w:rFonts w:ascii="Times New Roman" w:hAnsi="Times New Roman" w:cs="Times New Roman"/>
          <w:sz w:val="24"/>
          <w:szCs w:val="24"/>
          <w:lang w:val="en-US"/>
        </w:rPr>
      </w:pPr>
      <w:r w:rsidRPr="00605FE2">
        <w:rPr>
          <w:rFonts w:ascii="Times New Roman" w:hAnsi="Times New Roman" w:cs="Times New Roman"/>
          <w:sz w:val="24"/>
          <w:szCs w:val="24"/>
          <w:lang w:val="es-ES"/>
        </w:rPr>
        <w:t xml:space="preserve">Creamer, M., Burgess, P., &amp; McFarlane, A. C. (2001). </w:t>
      </w:r>
      <w:r w:rsidRPr="00EB3E9B">
        <w:rPr>
          <w:rFonts w:ascii="Times New Roman" w:hAnsi="Times New Roman" w:cs="Times New Roman"/>
          <w:sz w:val="24"/>
          <w:szCs w:val="24"/>
          <w:lang w:val="en-US"/>
        </w:rPr>
        <w:t xml:space="preserve">Post-traumatic stress disorder: Findings from the Australian national survey of mental health and well-being. </w:t>
      </w:r>
      <w:r w:rsidRPr="00E85445">
        <w:rPr>
          <w:rFonts w:ascii="Times New Roman" w:hAnsi="Times New Roman" w:cs="Times New Roman"/>
          <w:i/>
          <w:sz w:val="24"/>
          <w:szCs w:val="24"/>
          <w:lang w:val="en-US"/>
        </w:rPr>
        <w:t>Psychol Med, 31</w:t>
      </w:r>
      <w:r w:rsidRPr="00EB3E9B">
        <w:rPr>
          <w:rFonts w:ascii="Times New Roman" w:hAnsi="Times New Roman" w:cs="Times New Roman"/>
          <w:sz w:val="24"/>
          <w:szCs w:val="24"/>
          <w:lang w:val="en-US"/>
        </w:rPr>
        <w:t xml:space="preserve">(7), 1237-47.  </w:t>
      </w:r>
      <w:r w:rsidR="0056305B">
        <w:rPr>
          <w:rFonts w:ascii="Times New Roman" w:hAnsi="Times New Roman" w:cs="Times New Roman"/>
          <w:sz w:val="24"/>
          <w:szCs w:val="24"/>
          <w:lang w:val="en-US"/>
        </w:rPr>
        <w:tab/>
      </w:r>
    </w:p>
    <w:p w14:paraId="0C1F3F7F" w14:textId="77777777" w:rsidR="00EB3E9B" w:rsidRPr="00EB3E9B" w:rsidRDefault="00EB3E9B" w:rsidP="0056305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Dutra, L., Bureau, J. F., Holmes, B., Lyubchik, A., &amp; Lyons-Ruth, K. (2009). Quality of early care and childhood trauma: a prospective study of developmental pathways to dissociation. </w:t>
      </w:r>
      <w:r w:rsidRPr="00E85445">
        <w:rPr>
          <w:rFonts w:ascii="Times New Roman" w:hAnsi="Times New Roman" w:cs="Times New Roman"/>
          <w:i/>
          <w:sz w:val="24"/>
          <w:szCs w:val="24"/>
          <w:lang w:val="en-US"/>
        </w:rPr>
        <w:t>The Journal of nervous and mental disease, 197</w:t>
      </w:r>
      <w:r w:rsidRPr="00EB3E9B">
        <w:rPr>
          <w:rFonts w:ascii="Times New Roman" w:hAnsi="Times New Roman" w:cs="Times New Roman"/>
          <w:sz w:val="24"/>
          <w:szCs w:val="24"/>
          <w:lang w:val="en-US"/>
        </w:rPr>
        <w:t>(6), 383.</w:t>
      </w:r>
    </w:p>
    <w:p w14:paraId="25D39313"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Friedman, M. J., Resick, P. A., Bryant, R. A., &amp; Brewin, C. R. (2011). Considering PTSD for DSM-5. </w:t>
      </w:r>
      <w:r w:rsidRPr="00E85445">
        <w:rPr>
          <w:rFonts w:ascii="Times New Roman" w:hAnsi="Times New Roman" w:cs="Times New Roman"/>
          <w:i/>
          <w:sz w:val="24"/>
          <w:szCs w:val="24"/>
          <w:lang w:val="en-US"/>
        </w:rPr>
        <w:t>Depression and Anxiety, 28</w:t>
      </w:r>
      <w:r w:rsidRPr="00EB3E9B">
        <w:rPr>
          <w:rFonts w:ascii="Times New Roman" w:hAnsi="Times New Roman" w:cs="Times New Roman"/>
          <w:sz w:val="24"/>
          <w:szCs w:val="24"/>
          <w:lang w:val="en-US"/>
        </w:rPr>
        <w:t>(9), 750-769. doi:10.1002/da.20767.</w:t>
      </w:r>
    </w:p>
    <w:p w14:paraId="40BE12A0"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Grinage, B. D. (2003). Diagnosis and management of post-traumatic stress disorder. </w:t>
      </w:r>
      <w:r w:rsidRPr="00E85445">
        <w:rPr>
          <w:rFonts w:ascii="Times New Roman" w:hAnsi="Times New Roman" w:cs="Times New Roman"/>
          <w:i/>
          <w:sz w:val="24"/>
          <w:szCs w:val="24"/>
          <w:lang w:val="en-US"/>
        </w:rPr>
        <w:t>Am Fam Physician, 68</w:t>
      </w:r>
      <w:r w:rsidRPr="00EB3E9B">
        <w:rPr>
          <w:rFonts w:ascii="Times New Roman" w:hAnsi="Times New Roman" w:cs="Times New Roman"/>
          <w:sz w:val="24"/>
          <w:szCs w:val="24"/>
          <w:lang w:val="en-US"/>
        </w:rPr>
        <w:t>(12), 2401-8.</w:t>
      </w:r>
    </w:p>
    <w:p w14:paraId="56DD4BFB"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Halpern-Manners, A., Schnabel, L., Hernandez, E. M., Silberg, J. L., &amp; Eaves, L. J. (2016). The Relationship between Education and Mental Health: New Evidence from a Discordant Twin Study. </w:t>
      </w:r>
      <w:r w:rsidRPr="00E85445">
        <w:rPr>
          <w:rFonts w:ascii="Times New Roman" w:hAnsi="Times New Roman" w:cs="Times New Roman"/>
          <w:i/>
          <w:sz w:val="24"/>
          <w:szCs w:val="24"/>
          <w:lang w:val="en-US"/>
        </w:rPr>
        <w:t>Social Forces, 95</w:t>
      </w:r>
      <w:r w:rsidRPr="00EB3E9B">
        <w:rPr>
          <w:rFonts w:ascii="Times New Roman" w:hAnsi="Times New Roman" w:cs="Times New Roman"/>
          <w:sz w:val="24"/>
          <w:szCs w:val="24"/>
          <w:lang w:val="en-US"/>
        </w:rPr>
        <w:t>(1), 107-131.</w:t>
      </w:r>
    </w:p>
    <w:p w14:paraId="02B8BD72"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Janet P (1907): The Major Symptoms of Hysteria: Fifteen Lectures Given</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in the Medical School of Harvard University. New York: MacMillan.</w:t>
      </w:r>
    </w:p>
    <w:p w14:paraId="65CEBC61" w14:textId="6E819EDF" w:rsidR="005E7DF7" w:rsidRPr="005E7DF7" w:rsidRDefault="005E7DF7" w:rsidP="00EB3E9B">
      <w:pPr>
        <w:pStyle w:val="NoSpacing"/>
        <w:spacing w:line="480" w:lineRule="auto"/>
        <w:ind w:firstLine="708"/>
        <w:rPr>
          <w:rFonts w:ascii="Times New Roman" w:hAnsi="Times New Roman" w:cs="Times New Roman"/>
          <w:sz w:val="24"/>
          <w:szCs w:val="24"/>
          <w:lang w:val="en-US"/>
        </w:rPr>
      </w:pPr>
      <w:r w:rsidRPr="005E7DF7">
        <w:rPr>
          <w:rFonts w:ascii="Times New Roman" w:hAnsi="Times New Roman" w:cs="Times New Roman"/>
          <w:sz w:val="24"/>
          <w:szCs w:val="24"/>
          <w:lang w:val="en-US"/>
        </w:rPr>
        <w:t>Jehel, L</w:t>
      </w:r>
      <w:r w:rsidR="00E85445">
        <w:rPr>
          <w:rFonts w:ascii="Times New Roman" w:hAnsi="Times New Roman" w:cs="Times New Roman"/>
          <w:sz w:val="24"/>
          <w:szCs w:val="24"/>
          <w:lang w:val="en-US"/>
        </w:rPr>
        <w:t>., Brunet, A., Paterniti, S. &amp;</w:t>
      </w:r>
      <w:r w:rsidRPr="005E7DF7">
        <w:rPr>
          <w:rFonts w:ascii="Times New Roman" w:hAnsi="Times New Roman" w:cs="Times New Roman"/>
          <w:sz w:val="24"/>
          <w:szCs w:val="24"/>
          <w:lang w:val="en-US"/>
        </w:rPr>
        <w:t xml:space="preserve"> Guelfi, J. (2005). </w:t>
      </w:r>
      <w:r w:rsidRPr="00E85445">
        <w:rPr>
          <w:rFonts w:ascii="Times New Roman" w:hAnsi="Times New Roman" w:cs="Times New Roman"/>
          <w:sz w:val="24"/>
          <w:szCs w:val="24"/>
        </w:rPr>
        <w:t xml:space="preserve">Validation de la version française de l'inventaire de détresse péritraumatique. </w:t>
      </w:r>
      <w:r w:rsidRPr="00E85445">
        <w:rPr>
          <w:rFonts w:ascii="Times New Roman" w:hAnsi="Times New Roman" w:cs="Times New Roman"/>
          <w:i/>
          <w:sz w:val="24"/>
          <w:szCs w:val="24"/>
          <w:lang w:val="en-US"/>
        </w:rPr>
        <w:t>The Canadian Journal of Psychiatry, 50</w:t>
      </w:r>
      <w:r w:rsidRPr="005E7DF7">
        <w:rPr>
          <w:rFonts w:ascii="Times New Roman" w:hAnsi="Times New Roman" w:cs="Times New Roman"/>
          <w:sz w:val="24"/>
          <w:szCs w:val="24"/>
          <w:lang w:val="en-US"/>
        </w:rPr>
        <w:t>(1), pp.67-71.</w:t>
      </w:r>
    </w:p>
    <w:p w14:paraId="0448690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Kessler, R. C., McLaughlin, K. A., Green, J. G., Gruber, M. J., Sampson, N. A.,</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Zaslavsky, A. M., ... Williams, D. R. (2011). Childhood adversities and adult</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psychopathology in the WHO World Mental Health Surveys. British Journal of</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Psychiatry, 197, 378–385.</w:t>
      </w:r>
    </w:p>
    <w:p w14:paraId="68F2D8C3"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Kessler, R. C., Sonnega, A., Bromet, E., Hugh</w:t>
      </w:r>
      <w:r>
        <w:rPr>
          <w:rFonts w:ascii="Times New Roman" w:hAnsi="Times New Roman" w:cs="Times New Roman"/>
          <w:sz w:val="24"/>
          <w:szCs w:val="24"/>
          <w:lang w:val="en-US"/>
        </w:rPr>
        <w:t>es, M., &amp; Nelson, C. B. (1995). P</w:t>
      </w:r>
      <w:r w:rsidRPr="00EB3E9B">
        <w:rPr>
          <w:rFonts w:ascii="Times New Roman" w:hAnsi="Times New Roman" w:cs="Times New Roman"/>
          <w:sz w:val="24"/>
          <w:szCs w:val="24"/>
          <w:lang w:val="en-US"/>
        </w:rPr>
        <w:t>osttraumatic stress disorder in the national comorbidity survey. Archives of General Psychiatry, 52(12), 1048-60.</w:t>
      </w:r>
    </w:p>
    <w:p w14:paraId="11C2B96A" w14:textId="35A478AD" w:rsidR="00EB3E9B" w:rsidRPr="00EB3E9B" w:rsidRDefault="00EB3E9B" w:rsidP="00714A94">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Lanius, R. A., Brand, B., Vermetten, E., Frewen, P. A., &amp; Spiegel, D. (2012). The</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dissociative subtype of posttraumatic stress disorder: Rationale, clinical and neurobiological evidence, and implications. Depression and Anxiety, 29, 701–708.</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doi:10.1002/da.21889</w:t>
      </w:r>
    </w:p>
    <w:p w14:paraId="764FDB8A"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Marmar CR, Weiss DS, Metzler TJ. The Peritraumatic Dissociative Experiences Questionnaire. In: Wilson JP, Keane TM, editors. Assess- ing psychological trauma and posttraumatic stress disorder. New York: The Guilford Press; 1997.p. 412–28.</w:t>
      </w:r>
      <w:r>
        <w:rPr>
          <w:rFonts w:ascii="Times New Roman" w:hAnsi="Times New Roman" w:cs="Times New Roman"/>
          <w:sz w:val="24"/>
          <w:szCs w:val="24"/>
          <w:lang w:val="en-US"/>
        </w:rPr>
        <w:t xml:space="preserve"> </w:t>
      </w:r>
    </w:p>
    <w:p w14:paraId="70A63AA3"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Marmar, C. R., Weiss, D. S., Schlenger, W. E., Fairbank, J. A., Jordan, B. K., Kulka, R. A., &amp; Hough, R. L. (1994). Peritraumatic dissociation and posttraumatic stress in male Vietnam theater veterans. American journal of Psychiatry, 151(6), 902-907.</w:t>
      </w:r>
    </w:p>
    <w:p w14:paraId="342462A5"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McKinnon, M. C., Boyd, J. E., Frewen, P. A., Lanius, U. F., Jetly, R., Richardson, J. D., &amp; Lanius, R. A. (2016). A review of the relation between dissociation, memory, executive functioning and social cognition in military members and civilians with neuropsychiatric conditions. Neuropsychologia, 90, 210-234.</w:t>
      </w:r>
    </w:p>
    <w:p w14:paraId="72E92F47"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Norris, F. H., Friedman, M. J., &amp; Watson, P. J. (2002). 60,000 disaster victims speak: Part II. Summary and implications of the disaster mental health research. Psychiatry, 65(3), 240–60.</w:t>
      </w:r>
    </w:p>
    <w:p w14:paraId="76C7A0B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rPr>
        <w:t xml:space="preserve">Norris, F. H., Murphy, A. D., Baker, C. K., Perilla, J. L., Rodriguez, F. G., &amp; Rodriguez, J. d. e. . </w:t>
      </w:r>
      <w:r w:rsidRPr="00EB3E9B">
        <w:rPr>
          <w:rFonts w:ascii="Times New Roman" w:hAnsi="Times New Roman" w:cs="Times New Roman"/>
          <w:sz w:val="24"/>
          <w:szCs w:val="24"/>
          <w:lang w:val="en-US"/>
        </w:rPr>
        <w:t>J. (2003). Epidemiology of trauma and posttraumatic stress disorder in mexico. J Abnorm Psychol, 112(4), 646-56. doi:10.1037/0021-843X.112.4.646.</w:t>
      </w:r>
    </w:p>
    <w:p w14:paraId="636E6CDE"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Ozer, E. J., Best, S. R., Lipsey, T. L., &amp; Weiss, D. S. (2003). Predictors of posttraumatic stress disorder and symptoms in adults: A meta-analysis. Psychological Bulletin, 129(1), 52-73.</w:t>
      </w:r>
    </w:p>
    <w:p w14:paraId="003EAE04" w14:textId="01B659BF" w:rsidR="00EB3E9B" w:rsidRDefault="00EB3E9B" w:rsidP="00714A94">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Perkonigg, A., Kessler, R. C., Storz, S., &amp; Wittchen, H. U. (2000). Traumatic events and post-traumatic stress disorder in the community: Prevalence, risk factors and comorbidity. Acta Psychiatrica Scandinavica, 101(1), 46-59.</w:t>
      </w:r>
    </w:p>
    <w:p w14:paraId="299016BF" w14:textId="1F850234" w:rsidR="00F8100D" w:rsidRPr="00EB3E9B" w:rsidRDefault="00F8100D" w:rsidP="00714A94">
      <w:pPr>
        <w:pStyle w:val="NoSpacing"/>
        <w:spacing w:line="480" w:lineRule="auto"/>
        <w:ind w:firstLine="708"/>
        <w:rPr>
          <w:rFonts w:ascii="Times New Roman" w:hAnsi="Times New Roman" w:cs="Times New Roman"/>
          <w:sz w:val="24"/>
          <w:szCs w:val="24"/>
          <w:lang w:val="en-US"/>
        </w:rPr>
      </w:pPr>
      <w:r w:rsidRPr="00F8100D">
        <w:rPr>
          <w:rFonts w:ascii="Times New Roman" w:hAnsi="Times New Roman" w:cs="Times New Roman"/>
          <w:sz w:val="24"/>
          <w:szCs w:val="24"/>
          <w:lang w:val="en-US"/>
        </w:rPr>
        <w:t xml:space="preserve">Schönenberg, M., Reichwald, U., Domes, G., Badke, A. and Hautzinger, M. (2008). Ketamine aggravates symptoms of acute stress disorder in a naturalistic sample of accident victims. </w:t>
      </w:r>
      <w:r w:rsidRPr="00E85445">
        <w:rPr>
          <w:rFonts w:ascii="Times New Roman" w:hAnsi="Times New Roman" w:cs="Times New Roman"/>
          <w:i/>
          <w:sz w:val="24"/>
          <w:szCs w:val="24"/>
          <w:lang w:val="en-US"/>
        </w:rPr>
        <w:t>Journal of Psychopharmacology, 22</w:t>
      </w:r>
      <w:r w:rsidR="00E85445">
        <w:rPr>
          <w:rFonts w:ascii="Times New Roman" w:hAnsi="Times New Roman" w:cs="Times New Roman"/>
          <w:sz w:val="24"/>
          <w:szCs w:val="24"/>
          <w:lang w:val="en-US"/>
        </w:rPr>
        <w:t xml:space="preserve">(5), </w:t>
      </w:r>
      <w:r w:rsidRPr="00F8100D">
        <w:rPr>
          <w:rFonts w:ascii="Times New Roman" w:hAnsi="Times New Roman" w:cs="Times New Roman"/>
          <w:sz w:val="24"/>
          <w:szCs w:val="24"/>
          <w:lang w:val="en-US"/>
        </w:rPr>
        <w:t>493-497.</w:t>
      </w:r>
    </w:p>
    <w:p w14:paraId="7FA67B95"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Shavelev, A.Y. (1996) Chapter 4 van del ……   In: Van Der Kolk BA, Mcfarlane AC, Weisaeth L, editors. Traumatic stress. New York: The Guilford Press. 1996.</w:t>
      </w:r>
    </w:p>
    <w:p w14:paraId="30E002CF"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Stein, D. J., Koenen, K. C., Friedman, M. J., Hill, E., McLaughlin, K. A., Petukhova, M., ... Kessler, R. C. (2013). Dissociation in posttraumatic stress disorder: Evidence from the World Mental Health Surveys. Biological Psy</w:t>
      </w:r>
      <w:r>
        <w:rPr>
          <w:rFonts w:ascii="Times New Roman" w:hAnsi="Times New Roman" w:cs="Times New Roman"/>
          <w:sz w:val="24"/>
          <w:szCs w:val="24"/>
          <w:lang w:val="en-US"/>
        </w:rPr>
        <w:t>chiatry, 73(4), 302–312. d</w:t>
      </w:r>
      <w:r w:rsidRPr="00EB3E9B">
        <w:rPr>
          <w:rFonts w:ascii="Times New Roman" w:hAnsi="Times New Roman" w:cs="Times New Roman"/>
          <w:sz w:val="24"/>
          <w:szCs w:val="24"/>
          <w:lang w:val="en-US"/>
        </w:rPr>
        <w:t>oi:10.1016/j.biopsych.2012.08.022</w:t>
      </w:r>
    </w:p>
    <w:p w14:paraId="1CD894D8"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Stein, M. B., McQuaid, J. R., Pedrelli, P., Lenox, R., &amp; McCahill, M. E. (2000). Posttraumatic stress disorder in the primary care medical setting. General Hospital Psychiatry, 22(4), 261-9.</w:t>
      </w:r>
    </w:p>
    <w:p w14:paraId="3BD2ED8C" w14:textId="77777777" w:rsidR="00EB3E9B" w:rsidRPr="00605FE2"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rPr>
        <w:t xml:space="preserve">Van der Kolk BA, van der Hart O, Marmar CR. </w:t>
      </w:r>
      <w:r w:rsidRPr="00EB3E9B">
        <w:rPr>
          <w:rFonts w:ascii="Times New Roman" w:hAnsi="Times New Roman" w:cs="Times New Roman"/>
          <w:sz w:val="24"/>
          <w:szCs w:val="24"/>
          <w:lang w:val="en-US"/>
        </w:rPr>
        <w:t>Dissociation and</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information processing. In: Van Der Kolk BA, Mcfarlane AC, Weisaeth</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L, editors. Traumatic stress. New York: The Guilford Press. </w:t>
      </w:r>
      <w:r w:rsidRPr="00605FE2">
        <w:rPr>
          <w:rFonts w:ascii="Times New Roman" w:hAnsi="Times New Roman" w:cs="Times New Roman"/>
          <w:sz w:val="24"/>
          <w:szCs w:val="24"/>
          <w:lang w:val="en-US"/>
        </w:rPr>
        <w:t>1996. p. 303–27.</w:t>
      </w:r>
    </w:p>
    <w:p w14:paraId="25EFEDDA"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605FE2">
        <w:rPr>
          <w:rFonts w:ascii="Times New Roman" w:hAnsi="Times New Roman" w:cs="Times New Roman"/>
          <w:sz w:val="24"/>
          <w:szCs w:val="24"/>
          <w:lang w:val="en-US"/>
        </w:rPr>
        <w:t xml:space="preserve">Van Der Kolk, B. (2014). </w:t>
      </w:r>
      <w:r w:rsidRPr="00EB3E9B">
        <w:rPr>
          <w:rFonts w:ascii="Times New Roman" w:hAnsi="Times New Roman" w:cs="Times New Roman"/>
          <w:sz w:val="24"/>
          <w:szCs w:val="24"/>
          <w:lang w:val="en-US"/>
        </w:rPr>
        <w:t>The body keeps the score. New York, NY: Viking.</w:t>
      </w:r>
    </w:p>
    <w:p w14:paraId="00847D72"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Wade, D., Howard, A., Fletcher, S., Cooper, J., &amp; Forbes, D. (2013). Early response to psychological trauma--what GPs can do. Australian family physician, 9, 610–614.</w:t>
      </w:r>
    </w:p>
    <w:p w14:paraId="75CD2932" w14:textId="77777777" w:rsidR="00E030AE"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Zlotnick, C., Johnson, J., Kohn, R., Vicente, B., Rioseco, P., &amp; Saldivia, S. (2006). Epidemiology of trauma, post-traumatic stress disorder (PTSD) and co-morbid disorders in chile. Psychol Med, 36(11), 1523-33. doi:10.1017/S0033291706008282.</w:t>
      </w:r>
    </w:p>
    <w:p w14:paraId="5AB25880"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6FA1D1E"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63620622" w14:textId="77777777" w:rsidR="002F7630" w:rsidRDefault="002F7630" w:rsidP="00EB3E9B">
      <w:pPr>
        <w:pStyle w:val="NoSpacing"/>
        <w:spacing w:line="480" w:lineRule="auto"/>
        <w:ind w:firstLine="708"/>
        <w:rPr>
          <w:rFonts w:ascii="Times New Roman" w:hAnsi="Times New Roman" w:cs="Times New Roman"/>
          <w:sz w:val="24"/>
          <w:szCs w:val="24"/>
          <w:lang w:val="en-US"/>
        </w:rPr>
      </w:pPr>
    </w:p>
    <w:p w14:paraId="429240C9" w14:textId="77777777" w:rsidR="002F7630" w:rsidRDefault="002F7630" w:rsidP="00EB3E9B">
      <w:pPr>
        <w:pStyle w:val="NoSpacing"/>
        <w:spacing w:line="480" w:lineRule="auto"/>
        <w:ind w:firstLine="708"/>
        <w:rPr>
          <w:rFonts w:ascii="Times New Roman" w:hAnsi="Times New Roman" w:cs="Times New Roman"/>
          <w:sz w:val="24"/>
          <w:szCs w:val="24"/>
          <w:lang w:val="en-US"/>
        </w:rPr>
      </w:pPr>
    </w:p>
    <w:p w14:paraId="7FCC3136" w14:textId="77777777" w:rsidR="002F7630" w:rsidRDefault="002F7630" w:rsidP="00EB3E9B">
      <w:pPr>
        <w:pStyle w:val="NoSpacing"/>
        <w:spacing w:line="480" w:lineRule="auto"/>
        <w:ind w:firstLine="708"/>
        <w:rPr>
          <w:rFonts w:ascii="Times New Roman" w:hAnsi="Times New Roman" w:cs="Times New Roman"/>
          <w:sz w:val="24"/>
          <w:szCs w:val="24"/>
          <w:lang w:val="en-US"/>
        </w:rPr>
      </w:pPr>
    </w:p>
    <w:p w14:paraId="5788EEC9" w14:textId="77777777" w:rsidR="002F7630" w:rsidRDefault="002F7630" w:rsidP="00EB3E9B">
      <w:pPr>
        <w:pStyle w:val="NoSpacing"/>
        <w:spacing w:line="480" w:lineRule="auto"/>
        <w:ind w:firstLine="708"/>
        <w:rPr>
          <w:rFonts w:ascii="Times New Roman" w:hAnsi="Times New Roman" w:cs="Times New Roman"/>
          <w:sz w:val="24"/>
          <w:szCs w:val="24"/>
          <w:lang w:val="en-US"/>
        </w:rPr>
      </w:pPr>
    </w:p>
    <w:p w14:paraId="726AF6A3" w14:textId="77777777" w:rsidR="00F006AE" w:rsidRDefault="00F006AE" w:rsidP="00EB3E9B">
      <w:pPr>
        <w:pStyle w:val="NoSpacing"/>
        <w:spacing w:line="480" w:lineRule="auto"/>
        <w:ind w:firstLine="708"/>
        <w:rPr>
          <w:rFonts w:ascii="Times New Roman" w:hAnsi="Times New Roman" w:cs="Times New Roman"/>
          <w:sz w:val="24"/>
          <w:szCs w:val="24"/>
          <w:lang w:val="en-US"/>
        </w:rPr>
      </w:pPr>
    </w:p>
    <w:p w14:paraId="0B18EF6E"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4F54639C" w14:textId="77777777" w:rsidR="00E7341E" w:rsidRDefault="00E7341E" w:rsidP="00E7341E">
      <w:pPr>
        <w:pStyle w:val="NoSpacing"/>
        <w:spacing w:line="480" w:lineRule="auto"/>
        <w:ind w:firstLine="708"/>
        <w:rPr>
          <w:rFonts w:ascii="Times New Roman" w:hAnsi="Times New Roman" w:cs="Times New Roman"/>
          <w:sz w:val="24"/>
          <w:szCs w:val="24"/>
          <w:lang w:val="en-US"/>
        </w:rPr>
      </w:pPr>
    </w:p>
    <w:p w14:paraId="7C538CD0" w14:textId="77777777" w:rsidR="00B758A4" w:rsidRDefault="00B758A4" w:rsidP="00E7341E">
      <w:pPr>
        <w:pStyle w:val="NoSpacing"/>
        <w:spacing w:line="480" w:lineRule="auto"/>
        <w:ind w:firstLine="708"/>
        <w:rPr>
          <w:rFonts w:ascii="Times New Roman" w:hAnsi="Times New Roman" w:cs="Times New Roman"/>
          <w:sz w:val="24"/>
          <w:szCs w:val="24"/>
          <w:lang w:val="en-US"/>
        </w:rPr>
      </w:pPr>
    </w:p>
    <w:p w14:paraId="528EA183" w14:textId="77777777" w:rsidR="00A951A1" w:rsidRPr="007C5EE4" w:rsidRDefault="00A951A1" w:rsidP="00A951A1">
      <w:pPr>
        <w:spacing w:after="0" w:line="240" w:lineRule="auto"/>
        <w:rPr>
          <w:rFonts w:ascii="Times New Roman" w:hAnsi="Times New Roman" w:cs="Times New Roman"/>
          <w:lang w:val="en-US"/>
        </w:rPr>
      </w:pPr>
      <w:r w:rsidRPr="007C5EE4">
        <w:rPr>
          <w:rFonts w:ascii="Times New Roman" w:hAnsi="Times New Roman" w:cs="Times New Roman"/>
          <w:lang w:val="en-US"/>
        </w:rPr>
        <w:t>Table 1. Predicting peritraumatic dissociation</w:t>
      </w:r>
    </w:p>
    <w:tbl>
      <w:tblPr>
        <w:tblW w:w="8175" w:type="dxa"/>
        <w:tblLayout w:type="fixed"/>
        <w:tblLook w:val="0400" w:firstRow="0" w:lastRow="0" w:firstColumn="0" w:lastColumn="0" w:noHBand="0" w:noVBand="1"/>
      </w:tblPr>
      <w:tblGrid>
        <w:gridCol w:w="2801"/>
        <w:gridCol w:w="1275"/>
        <w:gridCol w:w="1186"/>
        <w:gridCol w:w="1082"/>
        <w:gridCol w:w="993"/>
        <w:gridCol w:w="838"/>
      </w:tblGrid>
      <w:tr w:rsidR="00A951A1" w:rsidRPr="007C5EE4" w14:paraId="4D980AF6" w14:textId="77777777" w:rsidTr="00685EBA">
        <w:trPr>
          <w:trHeight w:val="195"/>
        </w:trPr>
        <w:tc>
          <w:tcPr>
            <w:tcW w:w="2801" w:type="dxa"/>
            <w:tcBorders>
              <w:top w:val="single" w:sz="4" w:space="0" w:color="auto"/>
              <w:bottom w:val="single" w:sz="4" w:space="0" w:color="auto"/>
            </w:tcBorders>
            <w:vAlign w:val="center"/>
          </w:tcPr>
          <w:p w14:paraId="44D707F0"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Coefficients</w:t>
            </w:r>
          </w:p>
        </w:tc>
        <w:tc>
          <w:tcPr>
            <w:tcW w:w="1275" w:type="dxa"/>
            <w:tcBorders>
              <w:top w:val="single" w:sz="4" w:space="0" w:color="auto"/>
              <w:bottom w:val="single" w:sz="4" w:space="0" w:color="auto"/>
            </w:tcBorders>
            <w:vAlign w:val="center"/>
            <w:hideMark/>
          </w:tcPr>
          <w:p w14:paraId="08586ADE"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Estimate</w:t>
            </w:r>
          </w:p>
        </w:tc>
        <w:tc>
          <w:tcPr>
            <w:tcW w:w="1186" w:type="dxa"/>
            <w:tcBorders>
              <w:top w:val="single" w:sz="4" w:space="0" w:color="auto"/>
              <w:bottom w:val="single" w:sz="4" w:space="0" w:color="auto"/>
            </w:tcBorders>
            <w:vAlign w:val="center"/>
            <w:hideMark/>
          </w:tcPr>
          <w:p w14:paraId="4308709C"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Std. Error</w:t>
            </w:r>
          </w:p>
        </w:tc>
        <w:tc>
          <w:tcPr>
            <w:tcW w:w="1082" w:type="dxa"/>
            <w:tcBorders>
              <w:top w:val="single" w:sz="4" w:space="0" w:color="auto"/>
              <w:bottom w:val="single" w:sz="4" w:space="0" w:color="auto"/>
            </w:tcBorders>
            <w:vAlign w:val="center"/>
            <w:hideMark/>
          </w:tcPr>
          <w:p w14:paraId="35D4DFB9"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t value</w:t>
            </w:r>
          </w:p>
        </w:tc>
        <w:tc>
          <w:tcPr>
            <w:tcW w:w="993" w:type="dxa"/>
            <w:tcBorders>
              <w:top w:val="single" w:sz="4" w:space="0" w:color="auto"/>
              <w:bottom w:val="single" w:sz="4" w:space="0" w:color="auto"/>
            </w:tcBorders>
            <w:vAlign w:val="center"/>
            <w:hideMark/>
          </w:tcPr>
          <w:p w14:paraId="429787E3"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Pr(&gt;|t|)</w:t>
            </w:r>
          </w:p>
        </w:tc>
        <w:tc>
          <w:tcPr>
            <w:tcW w:w="838" w:type="dxa"/>
            <w:tcBorders>
              <w:top w:val="single" w:sz="4" w:space="0" w:color="auto"/>
              <w:bottom w:val="single" w:sz="4" w:space="0" w:color="auto"/>
            </w:tcBorders>
            <w:vAlign w:val="center"/>
            <w:hideMark/>
          </w:tcPr>
          <w:p w14:paraId="4A44D479"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Signif.</w:t>
            </w:r>
          </w:p>
        </w:tc>
      </w:tr>
      <w:tr w:rsidR="00A951A1" w:rsidRPr="007C5EE4" w14:paraId="64C412E2" w14:textId="77777777" w:rsidTr="00685EBA">
        <w:trPr>
          <w:trHeight w:val="320"/>
        </w:trPr>
        <w:tc>
          <w:tcPr>
            <w:tcW w:w="2801" w:type="dxa"/>
            <w:tcBorders>
              <w:top w:val="single" w:sz="4" w:space="0" w:color="auto"/>
            </w:tcBorders>
            <w:vAlign w:val="center"/>
            <w:hideMark/>
          </w:tcPr>
          <w:p w14:paraId="5CE95383"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(Intercept)</w:t>
            </w:r>
          </w:p>
        </w:tc>
        <w:tc>
          <w:tcPr>
            <w:tcW w:w="1275" w:type="dxa"/>
            <w:tcBorders>
              <w:top w:val="single" w:sz="4" w:space="0" w:color="auto"/>
            </w:tcBorders>
            <w:vAlign w:val="center"/>
            <w:hideMark/>
          </w:tcPr>
          <w:p w14:paraId="7E35A1C0"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40.67025</w:t>
            </w:r>
          </w:p>
        </w:tc>
        <w:tc>
          <w:tcPr>
            <w:tcW w:w="1186" w:type="dxa"/>
            <w:tcBorders>
              <w:top w:val="single" w:sz="4" w:space="0" w:color="auto"/>
            </w:tcBorders>
            <w:vAlign w:val="center"/>
            <w:hideMark/>
          </w:tcPr>
          <w:p w14:paraId="6A8B48CB"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5.08483</w:t>
            </w:r>
          </w:p>
        </w:tc>
        <w:tc>
          <w:tcPr>
            <w:tcW w:w="1082" w:type="dxa"/>
            <w:tcBorders>
              <w:top w:val="single" w:sz="4" w:space="0" w:color="auto"/>
            </w:tcBorders>
            <w:vAlign w:val="center"/>
            <w:hideMark/>
          </w:tcPr>
          <w:p w14:paraId="7C74924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7.998</w:t>
            </w:r>
          </w:p>
        </w:tc>
        <w:tc>
          <w:tcPr>
            <w:tcW w:w="993" w:type="dxa"/>
            <w:tcBorders>
              <w:top w:val="single" w:sz="4" w:space="0" w:color="auto"/>
            </w:tcBorders>
            <w:vAlign w:val="center"/>
            <w:hideMark/>
          </w:tcPr>
          <w:p w14:paraId="1F1D65C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0.0001</w:t>
            </w:r>
          </w:p>
        </w:tc>
        <w:tc>
          <w:tcPr>
            <w:tcW w:w="838" w:type="dxa"/>
            <w:tcBorders>
              <w:top w:val="single" w:sz="4" w:space="0" w:color="auto"/>
            </w:tcBorders>
            <w:vAlign w:val="center"/>
            <w:hideMark/>
          </w:tcPr>
          <w:p w14:paraId="45D70412"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FC4DC3E" w14:textId="77777777" w:rsidTr="00685EBA">
        <w:trPr>
          <w:trHeight w:val="320"/>
        </w:trPr>
        <w:tc>
          <w:tcPr>
            <w:tcW w:w="2801" w:type="dxa"/>
            <w:vAlign w:val="center"/>
            <w:hideMark/>
          </w:tcPr>
          <w:p w14:paraId="51155AF7"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lang w:val="en-US"/>
              </w:rPr>
              <w:t>Traumatic loa</w:t>
            </w:r>
            <w:r w:rsidRPr="007C5EE4">
              <w:rPr>
                <w:rFonts w:ascii="Times New Roman" w:hAnsi="Times New Roman" w:cs="Times New Roman"/>
              </w:rPr>
              <w:t>d</w:t>
            </w:r>
          </w:p>
        </w:tc>
        <w:tc>
          <w:tcPr>
            <w:tcW w:w="1275" w:type="dxa"/>
            <w:vAlign w:val="center"/>
            <w:hideMark/>
          </w:tcPr>
          <w:p w14:paraId="3B4FA107"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0.81886</w:t>
            </w:r>
          </w:p>
        </w:tc>
        <w:tc>
          <w:tcPr>
            <w:tcW w:w="1186" w:type="dxa"/>
            <w:vAlign w:val="center"/>
            <w:hideMark/>
          </w:tcPr>
          <w:p w14:paraId="78E16793"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0.37829</w:t>
            </w:r>
          </w:p>
        </w:tc>
        <w:tc>
          <w:tcPr>
            <w:tcW w:w="1082" w:type="dxa"/>
            <w:vAlign w:val="center"/>
            <w:hideMark/>
          </w:tcPr>
          <w:p w14:paraId="7A4F7107"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2.165</w:t>
            </w:r>
          </w:p>
        </w:tc>
        <w:tc>
          <w:tcPr>
            <w:tcW w:w="993" w:type="dxa"/>
            <w:vAlign w:val="center"/>
            <w:hideMark/>
          </w:tcPr>
          <w:p w14:paraId="54B018B2"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0.0317</w:t>
            </w:r>
          </w:p>
        </w:tc>
        <w:tc>
          <w:tcPr>
            <w:tcW w:w="838" w:type="dxa"/>
            <w:vAlign w:val="center"/>
            <w:hideMark/>
          </w:tcPr>
          <w:p w14:paraId="02B047F3"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w:t>
            </w:r>
          </w:p>
        </w:tc>
      </w:tr>
      <w:tr w:rsidR="00A951A1" w:rsidRPr="007C5EE4" w14:paraId="047419BB" w14:textId="77777777" w:rsidTr="00685EBA">
        <w:trPr>
          <w:trHeight w:val="320"/>
        </w:trPr>
        <w:tc>
          <w:tcPr>
            <w:tcW w:w="2801" w:type="dxa"/>
            <w:vAlign w:val="center"/>
            <w:hideMark/>
          </w:tcPr>
          <w:p w14:paraId="7E41FB62"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Sex Male</w:t>
            </w:r>
          </w:p>
        </w:tc>
        <w:tc>
          <w:tcPr>
            <w:tcW w:w="1275" w:type="dxa"/>
            <w:vAlign w:val="center"/>
            <w:hideMark/>
          </w:tcPr>
          <w:p w14:paraId="4455CCAC"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-1.82539</w:t>
            </w:r>
          </w:p>
        </w:tc>
        <w:tc>
          <w:tcPr>
            <w:tcW w:w="1186" w:type="dxa"/>
            <w:vAlign w:val="center"/>
            <w:hideMark/>
          </w:tcPr>
          <w:p w14:paraId="2A99B5E2"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1.65695</w:t>
            </w:r>
          </w:p>
        </w:tc>
        <w:tc>
          <w:tcPr>
            <w:tcW w:w="1082" w:type="dxa"/>
            <w:vAlign w:val="center"/>
            <w:hideMark/>
          </w:tcPr>
          <w:p w14:paraId="65E358F2"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-1.102</w:t>
            </w:r>
          </w:p>
        </w:tc>
        <w:tc>
          <w:tcPr>
            <w:tcW w:w="993" w:type="dxa"/>
            <w:vAlign w:val="center"/>
            <w:hideMark/>
          </w:tcPr>
          <w:p w14:paraId="5DD81E71"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0.272</w:t>
            </w:r>
          </w:p>
        </w:tc>
        <w:tc>
          <w:tcPr>
            <w:tcW w:w="838" w:type="dxa"/>
            <w:vAlign w:val="center"/>
          </w:tcPr>
          <w:p w14:paraId="4714CFC9" w14:textId="77777777" w:rsidR="00A951A1" w:rsidRPr="007C5EE4" w:rsidRDefault="00A951A1" w:rsidP="00685EBA">
            <w:pPr>
              <w:spacing w:before="20" w:after="20" w:line="240" w:lineRule="auto"/>
              <w:rPr>
                <w:rFonts w:ascii="Times New Roman" w:hAnsi="Times New Roman" w:cs="Times New Roman"/>
              </w:rPr>
            </w:pPr>
          </w:p>
        </w:tc>
      </w:tr>
      <w:tr w:rsidR="00A951A1" w:rsidRPr="007C5EE4" w14:paraId="4CD00A6E" w14:textId="77777777" w:rsidTr="00685EBA">
        <w:trPr>
          <w:trHeight w:val="320"/>
        </w:trPr>
        <w:tc>
          <w:tcPr>
            <w:tcW w:w="2801" w:type="dxa"/>
            <w:vAlign w:val="center"/>
            <w:hideMark/>
          </w:tcPr>
          <w:p w14:paraId="750BC7E3"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Age</w:t>
            </w:r>
          </w:p>
        </w:tc>
        <w:tc>
          <w:tcPr>
            <w:tcW w:w="1275" w:type="dxa"/>
            <w:vAlign w:val="center"/>
            <w:hideMark/>
          </w:tcPr>
          <w:p w14:paraId="60004F11"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-0.01543</w:t>
            </w:r>
          </w:p>
        </w:tc>
        <w:tc>
          <w:tcPr>
            <w:tcW w:w="1186" w:type="dxa"/>
            <w:vAlign w:val="center"/>
            <w:hideMark/>
          </w:tcPr>
          <w:p w14:paraId="06E625E8"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0.05329</w:t>
            </w:r>
          </w:p>
        </w:tc>
        <w:tc>
          <w:tcPr>
            <w:tcW w:w="1082" w:type="dxa"/>
            <w:vAlign w:val="center"/>
            <w:hideMark/>
          </w:tcPr>
          <w:p w14:paraId="4648E9E1"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-0.29</w:t>
            </w:r>
          </w:p>
        </w:tc>
        <w:tc>
          <w:tcPr>
            <w:tcW w:w="993" w:type="dxa"/>
            <w:vAlign w:val="center"/>
            <w:hideMark/>
          </w:tcPr>
          <w:p w14:paraId="76414A35"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0.7724</w:t>
            </w:r>
          </w:p>
        </w:tc>
        <w:tc>
          <w:tcPr>
            <w:tcW w:w="838" w:type="dxa"/>
            <w:vAlign w:val="center"/>
          </w:tcPr>
          <w:p w14:paraId="41C8BB8E" w14:textId="77777777" w:rsidR="00A951A1" w:rsidRPr="007C5EE4" w:rsidRDefault="00A951A1" w:rsidP="00685EBA">
            <w:pPr>
              <w:spacing w:before="20" w:after="20" w:line="240" w:lineRule="auto"/>
              <w:rPr>
                <w:rFonts w:ascii="Times New Roman" w:hAnsi="Times New Roman" w:cs="Times New Roman"/>
              </w:rPr>
            </w:pPr>
          </w:p>
        </w:tc>
      </w:tr>
      <w:tr w:rsidR="00A951A1" w:rsidRPr="007C5EE4" w14:paraId="1467CBA9" w14:textId="77777777" w:rsidTr="00685EBA">
        <w:trPr>
          <w:trHeight w:val="320"/>
        </w:trPr>
        <w:tc>
          <w:tcPr>
            <w:tcW w:w="2801" w:type="dxa"/>
            <w:vAlign w:val="center"/>
            <w:hideMark/>
          </w:tcPr>
          <w:p w14:paraId="642D019D"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Education</w:t>
            </w:r>
          </w:p>
        </w:tc>
        <w:tc>
          <w:tcPr>
            <w:tcW w:w="1275" w:type="dxa"/>
            <w:vAlign w:val="center"/>
            <w:hideMark/>
          </w:tcPr>
          <w:p w14:paraId="2DA3D434"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-0.95519</w:t>
            </w:r>
          </w:p>
        </w:tc>
        <w:tc>
          <w:tcPr>
            <w:tcW w:w="1186" w:type="dxa"/>
            <w:vAlign w:val="center"/>
            <w:hideMark/>
          </w:tcPr>
          <w:p w14:paraId="0110A583"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0.20126</w:t>
            </w:r>
          </w:p>
        </w:tc>
        <w:tc>
          <w:tcPr>
            <w:tcW w:w="1082" w:type="dxa"/>
            <w:vAlign w:val="center"/>
            <w:hideMark/>
          </w:tcPr>
          <w:p w14:paraId="76AA452A"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-4.746</w:t>
            </w:r>
          </w:p>
        </w:tc>
        <w:tc>
          <w:tcPr>
            <w:tcW w:w="993" w:type="dxa"/>
            <w:vAlign w:val="center"/>
            <w:hideMark/>
          </w:tcPr>
          <w:p w14:paraId="7D2C4D66"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0.0001</w:t>
            </w:r>
          </w:p>
        </w:tc>
        <w:tc>
          <w:tcPr>
            <w:tcW w:w="838" w:type="dxa"/>
            <w:vAlign w:val="center"/>
            <w:hideMark/>
          </w:tcPr>
          <w:p w14:paraId="27A23213"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w:t>
            </w:r>
          </w:p>
        </w:tc>
      </w:tr>
      <w:tr w:rsidR="00A951A1" w:rsidRPr="007C5EE4" w14:paraId="0D419FC4" w14:textId="77777777" w:rsidTr="00685EBA">
        <w:trPr>
          <w:trHeight w:val="320"/>
        </w:trPr>
        <w:tc>
          <w:tcPr>
            <w:tcW w:w="2801" w:type="dxa"/>
            <w:tcBorders>
              <w:bottom w:val="single" w:sz="4" w:space="0" w:color="auto"/>
            </w:tcBorders>
            <w:vAlign w:val="center"/>
            <w:hideMark/>
          </w:tcPr>
          <w:p w14:paraId="6CFCD42E"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Social Support</w:t>
            </w:r>
          </w:p>
        </w:tc>
        <w:tc>
          <w:tcPr>
            <w:tcW w:w="1275" w:type="dxa"/>
            <w:tcBorders>
              <w:bottom w:val="single" w:sz="4" w:space="0" w:color="auto"/>
            </w:tcBorders>
            <w:vAlign w:val="center"/>
            <w:hideMark/>
          </w:tcPr>
          <w:p w14:paraId="3A64D4FC"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-0.12469</w:t>
            </w:r>
          </w:p>
        </w:tc>
        <w:tc>
          <w:tcPr>
            <w:tcW w:w="1186" w:type="dxa"/>
            <w:tcBorders>
              <w:bottom w:val="single" w:sz="4" w:space="0" w:color="auto"/>
            </w:tcBorders>
            <w:vAlign w:val="center"/>
            <w:hideMark/>
          </w:tcPr>
          <w:p w14:paraId="494B8D28"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0.08393</w:t>
            </w:r>
          </w:p>
        </w:tc>
        <w:tc>
          <w:tcPr>
            <w:tcW w:w="1082" w:type="dxa"/>
            <w:tcBorders>
              <w:bottom w:val="single" w:sz="4" w:space="0" w:color="auto"/>
            </w:tcBorders>
            <w:vAlign w:val="center"/>
            <w:hideMark/>
          </w:tcPr>
          <w:p w14:paraId="7273078D"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-1.486</w:t>
            </w:r>
          </w:p>
        </w:tc>
        <w:tc>
          <w:tcPr>
            <w:tcW w:w="993" w:type="dxa"/>
            <w:tcBorders>
              <w:bottom w:val="single" w:sz="4" w:space="0" w:color="auto"/>
            </w:tcBorders>
            <w:vAlign w:val="center"/>
            <w:hideMark/>
          </w:tcPr>
          <w:p w14:paraId="41F5AC20" w14:textId="77777777" w:rsidR="00A951A1" w:rsidRPr="007C5EE4" w:rsidRDefault="00A951A1" w:rsidP="00685EBA">
            <w:pPr>
              <w:spacing w:before="20" w:after="20" w:line="240" w:lineRule="auto"/>
              <w:rPr>
                <w:rFonts w:ascii="Times New Roman" w:hAnsi="Times New Roman" w:cs="Times New Roman"/>
              </w:rPr>
            </w:pPr>
            <w:r w:rsidRPr="007C5EE4">
              <w:rPr>
                <w:rFonts w:ascii="Times New Roman" w:hAnsi="Times New Roman" w:cs="Times New Roman"/>
              </w:rPr>
              <w:t>0.139</w:t>
            </w:r>
          </w:p>
        </w:tc>
        <w:tc>
          <w:tcPr>
            <w:tcW w:w="838" w:type="dxa"/>
            <w:tcBorders>
              <w:bottom w:val="single" w:sz="4" w:space="0" w:color="auto"/>
            </w:tcBorders>
            <w:vAlign w:val="center"/>
          </w:tcPr>
          <w:p w14:paraId="08D923DE" w14:textId="77777777" w:rsidR="00A951A1" w:rsidRPr="007C5EE4" w:rsidRDefault="00A951A1" w:rsidP="00685EBA">
            <w:pPr>
              <w:spacing w:before="20" w:after="20" w:line="240" w:lineRule="auto"/>
              <w:rPr>
                <w:rFonts w:ascii="Times New Roman" w:hAnsi="Times New Roman" w:cs="Times New Roman"/>
              </w:rPr>
            </w:pPr>
          </w:p>
        </w:tc>
      </w:tr>
    </w:tbl>
    <w:p w14:paraId="299AEACF" w14:textId="77777777" w:rsidR="00A951A1" w:rsidRPr="007C5EE4" w:rsidRDefault="00A951A1" w:rsidP="00A951A1">
      <w:pPr>
        <w:spacing w:before="40" w:line="240" w:lineRule="auto"/>
        <w:rPr>
          <w:rFonts w:ascii="Times New Roman" w:hAnsi="Times New Roman" w:cs="Times New Roman"/>
          <w:lang w:val="en-US"/>
        </w:rPr>
      </w:pPr>
      <w:r w:rsidRPr="007C5EE4">
        <w:rPr>
          <w:rFonts w:ascii="Times New Roman" w:hAnsi="Times New Roman" w:cs="Times New Roman"/>
          <w:lang w:val="en-US"/>
        </w:rPr>
        <w:t>Signif. codes:  0 '***' 0.001 '**' 0.01 '*' 0.05 '.' 0.1 ' ' 1; Residual standard error: 11.16 on 187 degrees of freedom; Multiple R-squared:  0.1637; Adjusted R-squared:  0.1414; F-statistic: 7.323 on 5 and 187 DF, p-value: 2.731e-06</w:t>
      </w:r>
    </w:p>
    <w:p w14:paraId="372EE16A" w14:textId="77777777" w:rsidR="00A951A1" w:rsidRPr="007C5EE4" w:rsidRDefault="00A951A1" w:rsidP="00A951A1">
      <w:pPr>
        <w:pStyle w:val="NoSpacing"/>
        <w:spacing w:line="480" w:lineRule="auto"/>
        <w:rPr>
          <w:rFonts w:ascii="Times New Roman" w:hAnsi="Times New Roman" w:cs="Times New Roman"/>
          <w:lang w:val="en-US"/>
        </w:rPr>
      </w:pPr>
    </w:p>
    <w:p w14:paraId="1C8A6DA9" w14:textId="77777777" w:rsidR="00A951A1" w:rsidRPr="007C5EE4" w:rsidRDefault="00A951A1" w:rsidP="00A951A1">
      <w:pPr>
        <w:spacing w:after="0" w:line="240" w:lineRule="auto"/>
        <w:rPr>
          <w:rFonts w:ascii="Times New Roman" w:hAnsi="Times New Roman" w:cs="Times New Roman"/>
          <w:lang w:val="en-US"/>
        </w:rPr>
      </w:pPr>
      <w:r w:rsidRPr="007C5EE4">
        <w:rPr>
          <w:rFonts w:ascii="Times New Roman" w:hAnsi="Times New Roman" w:cs="Times New Roman"/>
          <w:lang w:val="en-US"/>
        </w:rPr>
        <w:t>Table 2: Predicting PTSD symptomatology one month after a traumatic event</w:t>
      </w:r>
    </w:p>
    <w:tbl>
      <w:tblPr>
        <w:tblW w:w="8505" w:type="dxa"/>
        <w:tblLayout w:type="fixed"/>
        <w:tblLook w:val="0400" w:firstRow="0" w:lastRow="0" w:firstColumn="0" w:lastColumn="0" w:noHBand="0" w:noVBand="1"/>
      </w:tblPr>
      <w:tblGrid>
        <w:gridCol w:w="3368"/>
        <w:gridCol w:w="1134"/>
        <w:gridCol w:w="1134"/>
        <w:gridCol w:w="992"/>
        <w:gridCol w:w="992"/>
        <w:gridCol w:w="885"/>
      </w:tblGrid>
      <w:tr w:rsidR="00A951A1" w:rsidRPr="007C5EE4" w14:paraId="1CB138C8" w14:textId="77777777" w:rsidTr="00685EBA">
        <w:trPr>
          <w:trHeight w:val="320"/>
        </w:trPr>
        <w:tc>
          <w:tcPr>
            <w:tcW w:w="3368" w:type="dxa"/>
            <w:tcBorders>
              <w:top w:val="single" w:sz="4" w:space="0" w:color="auto"/>
              <w:bottom w:val="single" w:sz="4" w:space="0" w:color="auto"/>
            </w:tcBorders>
            <w:vAlign w:val="bottom"/>
          </w:tcPr>
          <w:p w14:paraId="059DB12F"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Coefficients</w:t>
            </w:r>
          </w:p>
        </w:tc>
        <w:tc>
          <w:tcPr>
            <w:tcW w:w="1134" w:type="dxa"/>
            <w:tcBorders>
              <w:top w:val="single" w:sz="4" w:space="0" w:color="auto"/>
              <w:bottom w:val="single" w:sz="4" w:space="0" w:color="auto"/>
            </w:tcBorders>
            <w:vAlign w:val="bottom"/>
            <w:hideMark/>
          </w:tcPr>
          <w:p w14:paraId="0DA301D0"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Estimate</w:t>
            </w:r>
          </w:p>
        </w:tc>
        <w:tc>
          <w:tcPr>
            <w:tcW w:w="1134" w:type="dxa"/>
            <w:tcBorders>
              <w:top w:val="single" w:sz="4" w:space="0" w:color="auto"/>
              <w:bottom w:val="single" w:sz="4" w:space="0" w:color="auto"/>
            </w:tcBorders>
            <w:vAlign w:val="bottom"/>
            <w:hideMark/>
          </w:tcPr>
          <w:p w14:paraId="418942B5"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Std. Error</w:t>
            </w:r>
          </w:p>
        </w:tc>
        <w:tc>
          <w:tcPr>
            <w:tcW w:w="992" w:type="dxa"/>
            <w:tcBorders>
              <w:top w:val="single" w:sz="4" w:space="0" w:color="auto"/>
              <w:bottom w:val="single" w:sz="4" w:space="0" w:color="auto"/>
            </w:tcBorders>
            <w:vAlign w:val="bottom"/>
            <w:hideMark/>
          </w:tcPr>
          <w:p w14:paraId="49D0F1CB"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t value</w:t>
            </w:r>
          </w:p>
        </w:tc>
        <w:tc>
          <w:tcPr>
            <w:tcW w:w="992" w:type="dxa"/>
            <w:tcBorders>
              <w:top w:val="single" w:sz="4" w:space="0" w:color="auto"/>
              <w:bottom w:val="single" w:sz="4" w:space="0" w:color="auto"/>
            </w:tcBorders>
            <w:vAlign w:val="bottom"/>
            <w:hideMark/>
          </w:tcPr>
          <w:p w14:paraId="6FD8E2FE"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Pr(&gt;|t|)</w:t>
            </w:r>
          </w:p>
        </w:tc>
        <w:tc>
          <w:tcPr>
            <w:tcW w:w="885" w:type="dxa"/>
            <w:tcBorders>
              <w:top w:val="single" w:sz="4" w:space="0" w:color="auto"/>
              <w:bottom w:val="single" w:sz="4" w:space="0" w:color="auto"/>
            </w:tcBorders>
            <w:vAlign w:val="bottom"/>
            <w:hideMark/>
          </w:tcPr>
          <w:p w14:paraId="6E8919D7"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Signif.</w:t>
            </w:r>
          </w:p>
        </w:tc>
      </w:tr>
      <w:tr w:rsidR="00A951A1" w:rsidRPr="007C5EE4" w14:paraId="6170E150" w14:textId="77777777" w:rsidTr="00685EBA">
        <w:trPr>
          <w:trHeight w:val="344"/>
        </w:trPr>
        <w:tc>
          <w:tcPr>
            <w:tcW w:w="3368" w:type="dxa"/>
            <w:tcBorders>
              <w:top w:val="single" w:sz="4" w:space="0" w:color="auto"/>
            </w:tcBorders>
            <w:vAlign w:val="bottom"/>
            <w:hideMark/>
          </w:tcPr>
          <w:p w14:paraId="55DC04E1"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(Intercept)</w:t>
            </w:r>
          </w:p>
        </w:tc>
        <w:tc>
          <w:tcPr>
            <w:tcW w:w="1134" w:type="dxa"/>
            <w:tcBorders>
              <w:top w:val="single" w:sz="4" w:space="0" w:color="auto"/>
            </w:tcBorders>
            <w:vAlign w:val="bottom"/>
            <w:hideMark/>
          </w:tcPr>
          <w:p w14:paraId="74B41CBA"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22.23911</w:t>
            </w:r>
          </w:p>
        </w:tc>
        <w:tc>
          <w:tcPr>
            <w:tcW w:w="1134" w:type="dxa"/>
            <w:tcBorders>
              <w:top w:val="single" w:sz="4" w:space="0" w:color="auto"/>
            </w:tcBorders>
            <w:vAlign w:val="bottom"/>
            <w:hideMark/>
          </w:tcPr>
          <w:p w14:paraId="3CBF087A"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11.83683</w:t>
            </w:r>
          </w:p>
        </w:tc>
        <w:tc>
          <w:tcPr>
            <w:tcW w:w="992" w:type="dxa"/>
            <w:tcBorders>
              <w:top w:val="single" w:sz="4" w:space="0" w:color="auto"/>
            </w:tcBorders>
            <w:vAlign w:val="bottom"/>
            <w:hideMark/>
          </w:tcPr>
          <w:p w14:paraId="07B5025F"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1.879</w:t>
            </w:r>
          </w:p>
        </w:tc>
        <w:tc>
          <w:tcPr>
            <w:tcW w:w="992" w:type="dxa"/>
            <w:tcBorders>
              <w:top w:val="single" w:sz="4" w:space="0" w:color="auto"/>
            </w:tcBorders>
            <w:vAlign w:val="bottom"/>
            <w:hideMark/>
          </w:tcPr>
          <w:p w14:paraId="4628A604"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0.066</w:t>
            </w:r>
          </w:p>
        </w:tc>
        <w:tc>
          <w:tcPr>
            <w:tcW w:w="885" w:type="dxa"/>
            <w:tcBorders>
              <w:top w:val="single" w:sz="4" w:space="0" w:color="auto"/>
            </w:tcBorders>
            <w:vAlign w:val="bottom"/>
            <w:hideMark/>
          </w:tcPr>
          <w:p w14:paraId="2075C770"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49054384" w14:textId="77777777" w:rsidTr="00685EBA">
        <w:trPr>
          <w:trHeight w:val="320"/>
        </w:trPr>
        <w:tc>
          <w:tcPr>
            <w:tcW w:w="3368" w:type="dxa"/>
            <w:vAlign w:val="bottom"/>
            <w:hideMark/>
          </w:tcPr>
          <w:p w14:paraId="42809AC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Gender - Male</w:t>
            </w:r>
          </w:p>
        </w:tc>
        <w:tc>
          <w:tcPr>
            <w:tcW w:w="1134" w:type="dxa"/>
            <w:vAlign w:val="bottom"/>
            <w:hideMark/>
          </w:tcPr>
          <w:p w14:paraId="5ABF4AB1"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-6.67248</w:t>
            </w:r>
          </w:p>
        </w:tc>
        <w:tc>
          <w:tcPr>
            <w:tcW w:w="1134" w:type="dxa"/>
            <w:vAlign w:val="bottom"/>
            <w:hideMark/>
          </w:tcPr>
          <w:p w14:paraId="77A1462F"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3.60394</w:t>
            </w:r>
          </w:p>
        </w:tc>
        <w:tc>
          <w:tcPr>
            <w:tcW w:w="992" w:type="dxa"/>
            <w:vAlign w:val="bottom"/>
            <w:hideMark/>
          </w:tcPr>
          <w:p w14:paraId="010E69C5"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-1.851</w:t>
            </w:r>
          </w:p>
        </w:tc>
        <w:tc>
          <w:tcPr>
            <w:tcW w:w="992" w:type="dxa"/>
            <w:vAlign w:val="bottom"/>
            <w:hideMark/>
          </w:tcPr>
          <w:p w14:paraId="20FC653D"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0.0699</w:t>
            </w:r>
          </w:p>
        </w:tc>
        <w:tc>
          <w:tcPr>
            <w:tcW w:w="885" w:type="dxa"/>
            <w:vAlign w:val="bottom"/>
            <w:hideMark/>
          </w:tcPr>
          <w:p w14:paraId="0DC49142"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DDEC345" w14:textId="77777777" w:rsidTr="00685EBA">
        <w:trPr>
          <w:trHeight w:val="320"/>
        </w:trPr>
        <w:tc>
          <w:tcPr>
            <w:tcW w:w="3368" w:type="dxa"/>
            <w:vAlign w:val="bottom"/>
            <w:hideMark/>
          </w:tcPr>
          <w:p w14:paraId="69FBF96D"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Age</w:t>
            </w:r>
          </w:p>
        </w:tc>
        <w:tc>
          <w:tcPr>
            <w:tcW w:w="1134" w:type="dxa"/>
            <w:vAlign w:val="bottom"/>
            <w:hideMark/>
          </w:tcPr>
          <w:p w14:paraId="029CC45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0.06981</w:t>
            </w:r>
          </w:p>
        </w:tc>
        <w:tc>
          <w:tcPr>
            <w:tcW w:w="1134" w:type="dxa"/>
            <w:vAlign w:val="bottom"/>
            <w:hideMark/>
          </w:tcPr>
          <w:p w14:paraId="5325B744"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0.10002</w:t>
            </w:r>
          </w:p>
        </w:tc>
        <w:tc>
          <w:tcPr>
            <w:tcW w:w="992" w:type="dxa"/>
            <w:vAlign w:val="bottom"/>
            <w:hideMark/>
          </w:tcPr>
          <w:p w14:paraId="68F48E3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0.698</w:t>
            </w:r>
          </w:p>
        </w:tc>
        <w:tc>
          <w:tcPr>
            <w:tcW w:w="992" w:type="dxa"/>
            <w:vAlign w:val="bottom"/>
            <w:hideMark/>
          </w:tcPr>
          <w:p w14:paraId="09017F2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0.4884</w:t>
            </w:r>
          </w:p>
        </w:tc>
        <w:tc>
          <w:tcPr>
            <w:tcW w:w="885" w:type="dxa"/>
            <w:vAlign w:val="bottom"/>
          </w:tcPr>
          <w:p w14:paraId="197879A1" w14:textId="77777777" w:rsidR="00A951A1" w:rsidRPr="007C5EE4" w:rsidRDefault="00A951A1" w:rsidP="00685EBA">
            <w:pPr>
              <w:spacing w:before="20" w:after="20" w:line="240" w:lineRule="auto"/>
              <w:rPr>
                <w:rFonts w:ascii="Times New Roman" w:hAnsi="Times New Roman" w:cs="Times New Roman"/>
                <w:lang w:val="en-US"/>
              </w:rPr>
            </w:pPr>
          </w:p>
        </w:tc>
      </w:tr>
      <w:tr w:rsidR="00A951A1" w:rsidRPr="007C5EE4" w14:paraId="6F138C82" w14:textId="77777777" w:rsidTr="00685EBA">
        <w:trPr>
          <w:trHeight w:val="320"/>
        </w:trPr>
        <w:tc>
          <w:tcPr>
            <w:tcW w:w="3368" w:type="dxa"/>
            <w:vAlign w:val="bottom"/>
            <w:hideMark/>
          </w:tcPr>
          <w:p w14:paraId="25F6073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lastRenderedPageBreak/>
              <w:t>Education</w:t>
            </w:r>
          </w:p>
        </w:tc>
        <w:tc>
          <w:tcPr>
            <w:tcW w:w="1134" w:type="dxa"/>
            <w:vAlign w:val="bottom"/>
            <w:hideMark/>
          </w:tcPr>
          <w:p w14:paraId="6A80421D"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-0.34509</w:t>
            </w:r>
          </w:p>
        </w:tc>
        <w:tc>
          <w:tcPr>
            <w:tcW w:w="1134" w:type="dxa"/>
            <w:vAlign w:val="bottom"/>
            <w:hideMark/>
          </w:tcPr>
          <w:p w14:paraId="55755103"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0.46615</w:t>
            </w:r>
          </w:p>
        </w:tc>
        <w:tc>
          <w:tcPr>
            <w:tcW w:w="992" w:type="dxa"/>
            <w:vAlign w:val="bottom"/>
            <w:hideMark/>
          </w:tcPr>
          <w:p w14:paraId="10B1D14F"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-0.74</w:t>
            </w:r>
          </w:p>
        </w:tc>
        <w:tc>
          <w:tcPr>
            <w:tcW w:w="992" w:type="dxa"/>
            <w:vAlign w:val="bottom"/>
            <w:hideMark/>
          </w:tcPr>
          <w:p w14:paraId="10B788C9"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0.4625</w:t>
            </w:r>
          </w:p>
        </w:tc>
        <w:tc>
          <w:tcPr>
            <w:tcW w:w="885" w:type="dxa"/>
            <w:vAlign w:val="bottom"/>
          </w:tcPr>
          <w:p w14:paraId="6C074CA0" w14:textId="77777777" w:rsidR="00A951A1" w:rsidRPr="007C5EE4" w:rsidRDefault="00A951A1" w:rsidP="00685EBA">
            <w:pPr>
              <w:spacing w:before="20" w:after="20" w:line="240" w:lineRule="auto"/>
              <w:rPr>
                <w:rFonts w:ascii="Times New Roman" w:hAnsi="Times New Roman" w:cs="Times New Roman"/>
                <w:lang w:val="en-US"/>
              </w:rPr>
            </w:pPr>
          </w:p>
        </w:tc>
      </w:tr>
      <w:tr w:rsidR="00A951A1" w:rsidRPr="007C5EE4" w14:paraId="6D969E2A" w14:textId="77777777" w:rsidTr="00685EBA">
        <w:trPr>
          <w:trHeight w:val="320"/>
        </w:trPr>
        <w:tc>
          <w:tcPr>
            <w:tcW w:w="3368" w:type="dxa"/>
            <w:vAlign w:val="bottom"/>
            <w:hideMark/>
          </w:tcPr>
          <w:p w14:paraId="5C025721"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Intervention – Psicoeducation</w:t>
            </w:r>
          </w:p>
        </w:tc>
        <w:tc>
          <w:tcPr>
            <w:tcW w:w="1134" w:type="dxa"/>
            <w:vAlign w:val="bottom"/>
            <w:hideMark/>
          </w:tcPr>
          <w:p w14:paraId="60D56939"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7.11858</w:t>
            </w:r>
          </w:p>
        </w:tc>
        <w:tc>
          <w:tcPr>
            <w:tcW w:w="1134" w:type="dxa"/>
            <w:vAlign w:val="bottom"/>
            <w:hideMark/>
          </w:tcPr>
          <w:p w14:paraId="7632A08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3.3709</w:t>
            </w:r>
          </w:p>
        </w:tc>
        <w:tc>
          <w:tcPr>
            <w:tcW w:w="992" w:type="dxa"/>
            <w:vAlign w:val="bottom"/>
            <w:hideMark/>
          </w:tcPr>
          <w:p w14:paraId="0F4609D5"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2.112</w:t>
            </w:r>
          </w:p>
        </w:tc>
        <w:tc>
          <w:tcPr>
            <w:tcW w:w="992" w:type="dxa"/>
            <w:vAlign w:val="bottom"/>
            <w:hideMark/>
          </w:tcPr>
          <w:p w14:paraId="0CF3E44F"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0.0396</w:t>
            </w:r>
          </w:p>
        </w:tc>
        <w:tc>
          <w:tcPr>
            <w:tcW w:w="885" w:type="dxa"/>
            <w:vAlign w:val="bottom"/>
            <w:hideMark/>
          </w:tcPr>
          <w:p w14:paraId="038A5975"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194E698A" w14:textId="77777777" w:rsidTr="00685EBA">
        <w:trPr>
          <w:trHeight w:val="320"/>
        </w:trPr>
        <w:tc>
          <w:tcPr>
            <w:tcW w:w="3368" w:type="dxa"/>
            <w:vAlign w:val="bottom"/>
            <w:hideMark/>
          </w:tcPr>
          <w:p w14:paraId="463EA818"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Traumatic load</w:t>
            </w:r>
          </w:p>
        </w:tc>
        <w:tc>
          <w:tcPr>
            <w:tcW w:w="1134" w:type="dxa"/>
            <w:vAlign w:val="bottom"/>
            <w:hideMark/>
          </w:tcPr>
          <w:p w14:paraId="6CC37DB4"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1.35894</w:t>
            </w:r>
          </w:p>
        </w:tc>
        <w:tc>
          <w:tcPr>
            <w:tcW w:w="1134" w:type="dxa"/>
            <w:vAlign w:val="bottom"/>
            <w:hideMark/>
          </w:tcPr>
          <w:p w14:paraId="22BA4C31"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0.85259</w:t>
            </w:r>
          </w:p>
        </w:tc>
        <w:tc>
          <w:tcPr>
            <w:tcW w:w="992" w:type="dxa"/>
            <w:vAlign w:val="bottom"/>
            <w:hideMark/>
          </w:tcPr>
          <w:p w14:paraId="6009B98F"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1.594</w:t>
            </w:r>
          </w:p>
        </w:tc>
        <w:tc>
          <w:tcPr>
            <w:tcW w:w="992" w:type="dxa"/>
            <w:vAlign w:val="bottom"/>
            <w:hideMark/>
          </w:tcPr>
          <w:p w14:paraId="702080E8"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0.1171</w:t>
            </w:r>
          </w:p>
        </w:tc>
        <w:tc>
          <w:tcPr>
            <w:tcW w:w="885" w:type="dxa"/>
            <w:vAlign w:val="bottom"/>
          </w:tcPr>
          <w:p w14:paraId="29FE3BF2" w14:textId="77777777" w:rsidR="00A951A1" w:rsidRPr="007C5EE4" w:rsidRDefault="00A951A1" w:rsidP="00685EBA">
            <w:pPr>
              <w:spacing w:before="20" w:after="20" w:line="240" w:lineRule="auto"/>
              <w:rPr>
                <w:rFonts w:ascii="Times New Roman" w:hAnsi="Times New Roman" w:cs="Times New Roman"/>
                <w:lang w:val="en-US"/>
              </w:rPr>
            </w:pPr>
          </w:p>
        </w:tc>
      </w:tr>
      <w:tr w:rsidR="00A951A1" w:rsidRPr="007C5EE4" w14:paraId="2C2AA5C0" w14:textId="77777777" w:rsidTr="00685EBA">
        <w:trPr>
          <w:trHeight w:val="320"/>
        </w:trPr>
        <w:tc>
          <w:tcPr>
            <w:tcW w:w="3368" w:type="dxa"/>
            <w:vAlign w:val="bottom"/>
            <w:hideMark/>
          </w:tcPr>
          <w:p w14:paraId="70339691"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Social Support</w:t>
            </w:r>
          </w:p>
        </w:tc>
        <w:tc>
          <w:tcPr>
            <w:tcW w:w="1134" w:type="dxa"/>
            <w:vAlign w:val="bottom"/>
            <w:hideMark/>
          </w:tcPr>
          <w:p w14:paraId="062424CD"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-0.14133</w:t>
            </w:r>
          </w:p>
        </w:tc>
        <w:tc>
          <w:tcPr>
            <w:tcW w:w="1134" w:type="dxa"/>
            <w:vAlign w:val="bottom"/>
            <w:hideMark/>
          </w:tcPr>
          <w:p w14:paraId="33A48425"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0.17714</w:t>
            </w:r>
          </w:p>
        </w:tc>
        <w:tc>
          <w:tcPr>
            <w:tcW w:w="992" w:type="dxa"/>
            <w:vAlign w:val="bottom"/>
            <w:hideMark/>
          </w:tcPr>
          <w:p w14:paraId="496E57B5"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-0.798</w:t>
            </w:r>
          </w:p>
        </w:tc>
        <w:tc>
          <w:tcPr>
            <w:tcW w:w="992" w:type="dxa"/>
            <w:vAlign w:val="bottom"/>
            <w:hideMark/>
          </w:tcPr>
          <w:p w14:paraId="2927938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0.4287</w:t>
            </w:r>
          </w:p>
        </w:tc>
        <w:tc>
          <w:tcPr>
            <w:tcW w:w="885" w:type="dxa"/>
            <w:vAlign w:val="bottom"/>
          </w:tcPr>
          <w:p w14:paraId="6E541EB3" w14:textId="77777777" w:rsidR="00A951A1" w:rsidRPr="007C5EE4" w:rsidRDefault="00A951A1" w:rsidP="00685EBA">
            <w:pPr>
              <w:spacing w:before="20" w:after="20" w:line="240" w:lineRule="auto"/>
              <w:rPr>
                <w:rFonts w:ascii="Times New Roman" w:hAnsi="Times New Roman" w:cs="Times New Roman"/>
                <w:lang w:val="en-US"/>
              </w:rPr>
            </w:pPr>
          </w:p>
        </w:tc>
      </w:tr>
      <w:tr w:rsidR="00A951A1" w:rsidRPr="007C5EE4" w14:paraId="78469443" w14:textId="77777777" w:rsidTr="00685EBA">
        <w:trPr>
          <w:trHeight w:val="320"/>
        </w:trPr>
        <w:tc>
          <w:tcPr>
            <w:tcW w:w="3368" w:type="dxa"/>
            <w:vAlign w:val="bottom"/>
            <w:hideMark/>
          </w:tcPr>
          <w:p w14:paraId="7B257FCD"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Dissociation</w:t>
            </w:r>
          </w:p>
        </w:tc>
        <w:tc>
          <w:tcPr>
            <w:tcW w:w="1134" w:type="dxa"/>
            <w:vAlign w:val="bottom"/>
            <w:hideMark/>
          </w:tcPr>
          <w:p w14:paraId="68A4DF7F"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0.50479</w:t>
            </w:r>
          </w:p>
        </w:tc>
        <w:tc>
          <w:tcPr>
            <w:tcW w:w="1134" w:type="dxa"/>
            <w:vAlign w:val="bottom"/>
            <w:hideMark/>
          </w:tcPr>
          <w:p w14:paraId="181EE6ED"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0.19079</w:t>
            </w:r>
          </w:p>
        </w:tc>
        <w:tc>
          <w:tcPr>
            <w:tcW w:w="992" w:type="dxa"/>
            <w:vAlign w:val="bottom"/>
            <w:hideMark/>
          </w:tcPr>
          <w:p w14:paraId="748DD920"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2.646</w:t>
            </w:r>
          </w:p>
        </w:tc>
        <w:tc>
          <w:tcPr>
            <w:tcW w:w="992" w:type="dxa"/>
            <w:vAlign w:val="bottom"/>
            <w:hideMark/>
          </w:tcPr>
          <w:p w14:paraId="00CFA853"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0.0108</w:t>
            </w:r>
          </w:p>
        </w:tc>
        <w:tc>
          <w:tcPr>
            <w:tcW w:w="885" w:type="dxa"/>
            <w:vAlign w:val="bottom"/>
            <w:hideMark/>
          </w:tcPr>
          <w:p w14:paraId="397929D5"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2EFFC30E" w14:textId="77777777" w:rsidTr="00685EBA">
        <w:trPr>
          <w:trHeight w:val="320"/>
        </w:trPr>
        <w:tc>
          <w:tcPr>
            <w:tcW w:w="3368" w:type="dxa"/>
            <w:tcBorders>
              <w:bottom w:val="single" w:sz="4" w:space="0" w:color="auto"/>
            </w:tcBorders>
            <w:vAlign w:val="bottom"/>
            <w:hideMark/>
          </w:tcPr>
          <w:p w14:paraId="46B2C95F"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Traumatic stress</w:t>
            </w:r>
          </w:p>
        </w:tc>
        <w:tc>
          <w:tcPr>
            <w:tcW w:w="1134" w:type="dxa"/>
            <w:tcBorders>
              <w:bottom w:val="single" w:sz="4" w:space="0" w:color="auto"/>
            </w:tcBorders>
            <w:vAlign w:val="bottom"/>
            <w:hideMark/>
          </w:tcPr>
          <w:p w14:paraId="53E42517"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0.27729</w:t>
            </w:r>
          </w:p>
        </w:tc>
        <w:tc>
          <w:tcPr>
            <w:tcW w:w="1134" w:type="dxa"/>
            <w:tcBorders>
              <w:bottom w:val="single" w:sz="4" w:space="0" w:color="auto"/>
            </w:tcBorders>
            <w:vAlign w:val="bottom"/>
            <w:hideMark/>
          </w:tcPr>
          <w:p w14:paraId="726FCC8D"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0.16687</w:t>
            </w:r>
          </w:p>
        </w:tc>
        <w:tc>
          <w:tcPr>
            <w:tcW w:w="992" w:type="dxa"/>
            <w:tcBorders>
              <w:bottom w:val="single" w:sz="4" w:space="0" w:color="auto"/>
            </w:tcBorders>
            <w:vAlign w:val="bottom"/>
            <w:hideMark/>
          </w:tcPr>
          <w:p w14:paraId="46073E53"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1.662</w:t>
            </w:r>
          </w:p>
        </w:tc>
        <w:tc>
          <w:tcPr>
            <w:tcW w:w="992" w:type="dxa"/>
            <w:tcBorders>
              <w:bottom w:val="single" w:sz="4" w:space="0" w:color="auto"/>
            </w:tcBorders>
            <w:vAlign w:val="bottom"/>
            <w:hideMark/>
          </w:tcPr>
          <w:p w14:paraId="1EEECECB"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0.1027</w:t>
            </w:r>
          </w:p>
        </w:tc>
        <w:tc>
          <w:tcPr>
            <w:tcW w:w="885" w:type="dxa"/>
            <w:tcBorders>
              <w:bottom w:val="single" w:sz="4" w:space="0" w:color="auto"/>
            </w:tcBorders>
            <w:vAlign w:val="bottom"/>
          </w:tcPr>
          <w:p w14:paraId="4A801704" w14:textId="77777777" w:rsidR="00A951A1" w:rsidRPr="007C5EE4" w:rsidRDefault="00A951A1" w:rsidP="00685EBA">
            <w:pPr>
              <w:spacing w:before="20" w:after="20" w:line="240" w:lineRule="auto"/>
              <w:rPr>
                <w:rFonts w:ascii="Times New Roman" w:hAnsi="Times New Roman" w:cs="Times New Roman"/>
                <w:lang w:val="en-US"/>
              </w:rPr>
            </w:pPr>
          </w:p>
        </w:tc>
      </w:tr>
    </w:tbl>
    <w:p w14:paraId="24EAB852" w14:textId="77777777" w:rsidR="00A951A1" w:rsidRPr="007C5EE4" w:rsidRDefault="00A951A1" w:rsidP="00A951A1">
      <w:pPr>
        <w:spacing w:before="40" w:line="240" w:lineRule="auto"/>
        <w:rPr>
          <w:rFonts w:ascii="Times New Roman" w:hAnsi="Times New Roman" w:cs="Times New Roman"/>
          <w:lang w:val="en-US"/>
        </w:rPr>
      </w:pPr>
      <w:r w:rsidRPr="007C5EE4">
        <w:rPr>
          <w:rFonts w:ascii="Times New Roman" w:hAnsi="Times New Roman" w:cs="Times New Roman"/>
          <w:lang w:val="en-US"/>
        </w:rPr>
        <w:t>Signif. codes:  0 '***' 0.001 '**' 0.01 '*' 0.05 '.' 0.1 ' ' 1; Residual standard error: 12.88 on 51 degrees of freedom; Multiple R-squared:  0.4458; Adjusted R-squared:  0.3589; F-statistic: 5.129 on 8 and 51 DF, p-value: 0.0001028.</w:t>
      </w:r>
    </w:p>
    <w:p w14:paraId="5BADD929" w14:textId="77777777" w:rsidR="00A951A1" w:rsidRPr="007C5EE4" w:rsidRDefault="00A951A1" w:rsidP="00A951A1">
      <w:pPr>
        <w:spacing w:before="40" w:line="240" w:lineRule="auto"/>
        <w:rPr>
          <w:rFonts w:ascii="Times New Roman" w:hAnsi="Times New Roman" w:cs="Times New Roman"/>
          <w:lang w:val="en-US"/>
        </w:rPr>
      </w:pPr>
    </w:p>
    <w:p w14:paraId="3770DCA7" w14:textId="77777777" w:rsidR="00A951A1" w:rsidRPr="007C5EE4" w:rsidRDefault="00A951A1" w:rsidP="00A951A1">
      <w:pPr>
        <w:spacing w:after="0" w:line="240" w:lineRule="auto"/>
        <w:rPr>
          <w:rFonts w:ascii="Times New Roman" w:hAnsi="Times New Roman" w:cs="Times New Roman"/>
          <w:lang w:val="en-US"/>
        </w:rPr>
      </w:pPr>
      <w:r w:rsidRPr="007C5EE4">
        <w:rPr>
          <w:rFonts w:ascii="Times New Roman" w:hAnsi="Times New Roman" w:cs="Times New Roman"/>
          <w:lang w:val="en-US"/>
        </w:rPr>
        <w:t>Table 3: Peritraumatic dissociation as a mediator between traumatic load and PTSD</w:t>
      </w:r>
    </w:p>
    <w:tbl>
      <w:tblPr>
        <w:tblW w:w="9025" w:type="dxa"/>
        <w:tblInd w:w="-35" w:type="dxa"/>
        <w:tblLayout w:type="fixed"/>
        <w:tblLook w:val="0400" w:firstRow="0" w:lastRow="0" w:firstColumn="0" w:lastColumn="0" w:noHBand="0" w:noVBand="1"/>
      </w:tblPr>
      <w:tblGrid>
        <w:gridCol w:w="3828"/>
        <w:gridCol w:w="1134"/>
        <w:gridCol w:w="1559"/>
        <w:gridCol w:w="1559"/>
        <w:gridCol w:w="945"/>
      </w:tblGrid>
      <w:tr w:rsidR="00A951A1" w:rsidRPr="007C5EE4" w14:paraId="4931C7FC" w14:textId="77777777" w:rsidTr="00685EBA">
        <w:trPr>
          <w:trHeight w:val="320"/>
        </w:trPr>
        <w:tc>
          <w:tcPr>
            <w:tcW w:w="3828" w:type="dxa"/>
            <w:tcBorders>
              <w:top w:val="single" w:sz="4" w:space="0" w:color="auto"/>
              <w:bottom w:val="single" w:sz="4" w:space="0" w:color="auto"/>
            </w:tcBorders>
            <w:vAlign w:val="bottom"/>
          </w:tcPr>
          <w:p w14:paraId="7FCDB593" w14:textId="77777777" w:rsidR="00A951A1" w:rsidRPr="007C5EE4" w:rsidRDefault="00A951A1" w:rsidP="00685EBA">
            <w:pPr>
              <w:spacing w:before="60" w:after="60" w:line="240" w:lineRule="auto"/>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11BBD07A"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6D398666"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95% CI Lower</w:t>
            </w:r>
          </w:p>
        </w:tc>
        <w:tc>
          <w:tcPr>
            <w:tcW w:w="1559" w:type="dxa"/>
            <w:tcBorders>
              <w:top w:val="single" w:sz="4" w:space="0" w:color="auto"/>
              <w:bottom w:val="single" w:sz="4" w:space="0" w:color="auto"/>
            </w:tcBorders>
            <w:vAlign w:val="bottom"/>
            <w:hideMark/>
          </w:tcPr>
          <w:p w14:paraId="52E5EC18"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95% CI Upper</w:t>
            </w:r>
          </w:p>
        </w:tc>
        <w:tc>
          <w:tcPr>
            <w:tcW w:w="945" w:type="dxa"/>
            <w:tcBorders>
              <w:top w:val="single" w:sz="4" w:space="0" w:color="auto"/>
              <w:bottom w:val="single" w:sz="4" w:space="0" w:color="auto"/>
            </w:tcBorders>
            <w:vAlign w:val="bottom"/>
            <w:hideMark/>
          </w:tcPr>
          <w:p w14:paraId="599F23EB"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5F2B350E" w14:textId="77777777" w:rsidTr="00685EBA">
        <w:trPr>
          <w:trHeight w:val="320"/>
        </w:trPr>
        <w:tc>
          <w:tcPr>
            <w:tcW w:w="3828" w:type="dxa"/>
            <w:tcBorders>
              <w:top w:val="single" w:sz="4" w:space="0" w:color="auto"/>
            </w:tcBorders>
            <w:vAlign w:val="bottom"/>
            <w:hideMark/>
          </w:tcPr>
          <w:p w14:paraId="15D1F1AE"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315F9A"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0.588</w:t>
            </w:r>
          </w:p>
        </w:tc>
        <w:tc>
          <w:tcPr>
            <w:tcW w:w="1559" w:type="dxa"/>
            <w:tcBorders>
              <w:top w:val="single" w:sz="4" w:space="0" w:color="auto"/>
            </w:tcBorders>
            <w:vAlign w:val="bottom"/>
            <w:hideMark/>
          </w:tcPr>
          <w:p w14:paraId="2B2D640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-0.389</w:t>
            </w:r>
          </w:p>
        </w:tc>
        <w:tc>
          <w:tcPr>
            <w:tcW w:w="1559" w:type="dxa"/>
            <w:tcBorders>
              <w:top w:val="single" w:sz="4" w:space="0" w:color="auto"/>
            </w:tcBorders>
            <w:vAlign w:val="bottom"/>
            <w:hideMark/>
          </w:tcPr>
          <w:p w14:paraId="0763F6AE"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2.058</w:t>
            </w:r>
          </w:p>
        </w:tc>
        <w:tc>
          <w:tcPr>
            <w:tcW w:w="945" w:type="dxa"/>
            <w:tcBorders>
              <w:top w:val="single" w:sz="4" w:space="0" w:color="auto"/>
            </w:tcBorders>
            <w:vAlign w:val="bottom"/>
            <w:hideMark/>
          </w:tcPr>
          <w:p w14:paraId="20FB2E48"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1EB2F601" w14:textId="77777777" w:rsidTr="00685EBA">
        <w:trPr>
          <w:trHeight w:val="320"/>
        </w:trPr>
        <w:tc>
          <w:tcPr>
            <w:tcW w:w="3828" w:type="dxa"/>
            <w:vAlign w:val="bottom"/>
            <w:hideMark/>
          </w:tcPr>
          <w:p w14:paraId="179F3D12"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2F68CFE"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1.331</w:t>
            </w:r>
          </w:p>
        </w:tc>
        <w:tc>
          <w:tcPr>
            <w:tcW w:w="1559" w:type="dxa"/>
            <w:vAlign w:val="bottom"/>
            <w:hideMark/>
          </w:tcPr>
          <w:p w14:paraId="578BC19E"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-1.435</w:t>
            </w:r>
          </w:p>
        </w:tc>
        <w:tc>
          <w:tcPr>
            <w:tcW w:w="1559" w:type="dxa"/>
            <w:vAlign w:val="bottom"/>
            <w:hideMark/>
          </w:tcPr>
          <w:p w14:paraId="278F9FF8"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4.105</w:t>
            </w:r>
          </w:p>
        </w:tc>
        <w:tc>
          <w:tcPr>
            <w:tcW w:w="945" w:type="dxa"/>
            <w:vAlign w:val="bottom"/>
            <w:hideMark/>
          </w:tcPr>
          <w:p w14:paraId="4BF8B134"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0.34</w:t>
            </w:r>
          </w:p>
        </w:tc>
      </w:tr>
      <w:tr w:rsidR="00A951A1" w:rsidRPr="007C5EE4" w14:paraId="117A5C51" w14:textId="77777777" w:rsidTr="00685EBA">
        <w:trPr>
          <w:trHeight w:val="320"/>
        </w:trPr>
        <w:tc>
          <w:tcPr>
            <w:tcW w:w="3828" w:type="dxa"/>
            <w:vAlign w:val="bottom"/>
            <w:hideMark/>
          </w:tcPr>
          <w:p w14:paraId="52943D3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1BFDFB78"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1.919</w:t>
            </w:r>
          </w:p>
        </w:tc>
        <w:tc>
          <w:tcPr>
            <w:tcW w:w="1559" w:type="dxa"/>
            <w:vAlign w:val="bottom"/>
            <w:hideMark/>
          </w:tcPr>
          <w:p w14:paraId="79A4E7CF"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-0.945</w:t>
            </w:r>
          </w:p>
        </w:tc>
        <w:tc>
          <w:tcPr>
            <w:tcW w:w="1559" w:type="dxa"/>
            <w:vAlign w:val="bottom"/>
            <w:hideMark/>
          </w:tcPr>
          <w:p w14:paraId="465DD966"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4.674</w:t>
            </w:r>
          </w:p>
        </w:tc>
        <w:tc>
          <w:tcPr>
            <w:tcW w:w="945" w:type="dxa"/>
            <w:vAlign w:val="bottom"/>
            <w:hideMark/>
          </w:tcPr>
          <w:p w14:paraId="1969F8CC"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475D4945" w14:textId="77777777" w:rsidTr="00685EBA">
        <w:trPr>
          <w:trHeight w:val="320"/>
        </w:trPr>
        <w:tc>
          <w:tcPr>
            <w:tcW w:w="3828" w:type="dxa"/>
            <w:tcBorders>
              <w:bottom w:val="single" w:sz="4" w:space="0" w:color="auto"/>
            </w:tcBorders>
            <w:vAlign w:val="bottom"/>
            <w:hideMark/>
          </w:tcPr>
          <w:p w14:paraId="1E34375D"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543CBD81"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0.234</w:t>
            </w:r>
          </w:p>
        </w:tc>
        <w:tc>
          <w:tcPr>
            <w:tcW w:w="1559" w:type="dxa"/>
            <w:tcBorders>
              <w:bottom w:val="single" w:sz="4" w:space="0" w:color="auto"/>
            </w:tcBorders>
            <w:vAlign w:val="bottom"/>
            <w:hideMark/>
          </w:tcPr>
          <w:p w14:paraId="393EEC15"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-1.787</w:t>
            </w:r>
          </w:p>
        </w:tc>
        <w:tc>
          <w:tcPr>
            <w:tcW w:w="1559" w:type="dxa"/>
            <w:tcBorders>
              <w:bottom w:val="single" w:sz="4" w:space="0" w:color="auto"/>
            </w:tcBorders>
            <w:vAlign w:val="bottom"/>
            <w:hideMark/>
          </w:tcPr>
          <w:p w14:paraId="3DF3C2E3"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2.831</w:t>
            </w:r>
          </w:p>
        </w:tc>
        <w:tc>
          <w:tcPr>
            <w:tcW w:w="945" w:type="dxa"/>
            <w:tcBorders>
              <w:bottom w:val="single" w:sz="4" w:space="0" w:color="auto"/>
            </w:tcBorders>
            <w:vAlign w:val="bottom"/>
            <w:hideMark/>
          </w:tcPr>
          <w:p w14:paraId="4B884F76"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0.33</w:t>
            </w:r>
          </w:p>
        </w:tc>
      </w:tr>
    </w:tbl>
    <w:p w14:paraId="60D0A904" w14:textId="77777777" w:rsidR="00A951A1" w:rsidRPr="007C5EE4" w:rsidRDefault="00A951A1" w:rsidP="00A951A1">
      <w:pPr>
        <w:spacing w:line="480" w:lineRule="auto"/>
        <w:rPr>
          <w:rFonts w:ascii="Times New Roman" w:hAnsi="Times New Roman" w:cs="Times New Roman"/>
          <w:lang w:val="en-US"/>
        </w:rPr>
      </w:pPr>
      <w:r w:rsidRPr="007C5EE4">
        <w:rPr>
          <w:rFonts w:ascii="Times New Roman" w:hAnsi="Times New Roman" w:cs="Times New Roman"/>
          <w:lang w:val="en-US"/>
        </w:rPr>
        <w:t>Sample Size Used: 57; Simulations: 10000</w:t>
      </w:r>
    </w:p>
    <w:p w14:paraId="60F75230" w14:textId="77777777" w:rsidR="00A951A1" w:rsidRPr="007C5EE4" w:rsidRDefault="00A951A1" w:rsidP="00A951A1">
      <w:pPr>
        <w:spacing w:line="480" w:lineRule="auto"/>
        <w:rPr>
          <w:rFonts w:ascii="Times New Roman" w:hAnsi="Times New Roman" w:cs="Times New Roman"/>
          <w:lang w:val="en-US"/>
        </w:rPr>
      </w:pPr>
    </w:p>
    <w:p w14:paraId="18C882D7" w14:textId="77777777" w:rsidR="00A951A1" w:rsidRPr="007C5EE4" w:rsidRDefault="00A951A1" w:rsidP="00A951A1">
      <w:pPr>
        <w:spacing w:after="0" w:line="240" w:lineRule="auto"/>
        <w:rPr>
          <w:rFonts w:ascii="Times New Roman" w:hAnsi="Times New Roman" w:cs="Times New Roman"/>
          <w:lang w:val="en-US"/>
        </w:rPr>
      </w:pPr>
      <w:r w:rsidRPr="007C5EE4">
        <w:rPr>
          <w:rFonts w:ascii="Times New Roman" w:hAnsi="Times New Roman" w:cs="Times New Roman"/>
          <w:lang w:val="en-US"/>
        </w:rPr>
        <w:t>Table 4: Peritraumatic dissociation as a mediator between years of education and PTSD</w:t>
      </w:r>
    </w:p>
    <w:tbl>
      <w:tblPr>
        <w:tblW w:w="8835" w:type="dxa"/>
        <w:tblInd w:w="-5" w:type="dxa"/>
        <w:tblLayout w:type="fixed"/>
        <w:tblLook w:val="0400" w:firstRow="0" w:lastRow="0" w:firstColumn="0" w:lastColumn="0" w:noHBand="0" w:noVBand="1"/>
      </w:tblPr>
      <w:tblGrid>
        <w:gridCol w:w="3656"/>
        <w:gridCol w:w="1134"/>
        <w:gridCol w:w="1559"/>
        <w:gridCol w:w="1560"/>
        <w:gridCol w:w="926"/>
      </w:tblGrid>
      <w:tr w:rsidR="00A951A1" w:rsidRPr="007C5EE4" w14:paraId="6206861A" w14:textId="77777777" w:rsidTr="00685EBA">
        <w:trPr>
          <w:trHeight w:val="320"/>
        </w:trPr>
        <w:tc>
          <w:tcPr>
            <w:tcW w:w="3656" w:type="dxa"/>
            <w:tcBorders>
              <w:top w:val="single" w:sz="4" w:space="0" w:color="auto"/>
              <w:bottom w:val="single" w:sz="4" w:space="0" w:color="auto"/>
            </w:tcBorders>
            <w:vAlign w:val="bottom"/>
          </w:tcPr>
          <w:p w14:paraId="5F502641" w14:textId="77777777" w:rsidR="00A951A1" w:rsidRPr="007C5EE4" w:rsidRDefault="00A951A1" w:rsidP="00685EBA">
            <w:pPr>
              <w:spacing w:before="60" w:after="60" w:line="240" w:lineRule="auto"/>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20D875A4"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2B25C8E1"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95% CI Lower</w:t>
            </w:r>
          </w:p>
        </w:tc>
        <w:tc>
          <w:tcPr>
            <w:tcW w:w="1560" w:type="dxa"/>
            <w:tcBorders>
              <w:top w:val="single" w:sz="4" w:space="0" w:color="auto"/>
              <w:bottom w:val="single" w:sz="4" w:space="0" w:color="auto"/>
            </w:tcBorders>
            <w:vAlign w:val="bottom"/>
            <w:hideMark/>
          </w:tcPr>
          <w:p w14:paraId="63983155"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95% CI Upper</w:t>
            </w:r>
          </w:p>
        </w:tc>
        <w:tc>
          <w:tcPr>
            <w:tcW w:w="926" w:type="dxa"/>
            <w:tcBorders>
              <w:top w:val="single" w:sz="4" w:space="0" w:color="auto"/>
              <w:bottom w:val="single" w:sz="4" w:space="0" w:color="auto"/>
            </w:tcBorders>
            <w:vAlign w:val="bottom"/>
            <w:hideMark/>
          </w:tcPr>
          <w:p w14:paraId="60A982A9" w14:textId="77777777" w:rsidR="00A951A1" w:rsidRPr="007C5EE4" w:rsidRDefault="00A951A1" w:rsidP="00685EBA">
            <w:pPr>
              <w:spacing w:before="60" w:after="60" w:line="240" w:lineRule="auto"/>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79E7FC9C" w14:textId="77777777" w:rsidTr="00685EBA">
        <w:trPr>
          <w:trHeight w:val="320"/>
        </w:trPr>
        <w:tc>
          <w:tcPr>
            <w:tcW w:w="3656" w:type="dxa"/>
            <w:tcBorders>
              <w:top w:val="single" w:sz="4" w:space="0" w:color="auto"/>
            </w:tcBorders>
            <w:vAlign w:val="bottom"/>
            <w:hideMark/>
          </w:tcPr>
          <w:p w14:paraId="2F538530"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2951F0"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0.599</w:t>
            </w:r>
          </w:p>
        </w:tc>
        <w:tc>
          <w:tcPr>
            <w:tcW w:w="1559" w:type="dxa"/>
            <w:tcBorders>
              <w:top w:val="single" w:sz="4" w:space="0" w:color="auto"/>
            </w:tcBorders>
            <w:vAlign w:val="bottom"/>
            <w:hideMark/>
          </w:tcPr>
          <w:p w14:paraId="7639334F"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-0.369</w:t>
            </w:r>
          </w:p>
        </w:tc>
        <w:tc>
          <w:tcPr>
            <w:tcW w:w="1560" w:type="dxa"/>
            <w:tcBorders>
              <w:top w:val="single" w:sz="4" w:space="0" w:color="auto"/>
            </w:tcBorders>
            <w:vAlign w:val="bottom"/>
            <w:hideMark/>
          </w:tcPr>
          <w:p w14:paraId="0B7256B6"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2.057</w:t>
            </w:r>
          </w:p>
        </w:tc>
        <w:tc>
          <w:tcPr>
            <w:tcW w:w="926" w:type="dxa"/>
            <w:tcBorders>
              <w:top w:val="single" w:sz="4" w:space="0" w:color="auto"/>
            </w:tcBorders>
            <w:vAlign w:val="bottom"/>
            <w:hideMark/>
          </w:tcPr>
          <w:p w14:paraId="3C754515"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6D5C1266" w14:textId="77777777" w:rsidTr="00685EBA">
        <w:trPr>
          <w:trHeight w:val="320"/>
        </w:trPr>
        <w:tc>
          <w:tcPr>
            <w:tcW w:w="3656" w:type="dxa"/>
            <w:vAlign w:val="bottom"/>
            <w:hideMark/>
          </w:tcPr>
          <w:p w14:paraId="53D2DF89"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BD67624"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1.338</w:t>
            </w:r>
          </w:p>
        </w:tc>
        <w:tc>
          <w:tcPr>
            <w:tcW w:w="1559" w:type="dxa"/>
            <w:vAlign w:val="bottom"/>
            <w:hideMark/>
          </w:tcPr>
          <w:p w14:paraId="4D7F2815"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-1.468</w:t>
            </w:r>
          </w:p>
        </w:tc>
        <w:tc>
          <w:tcPr>
            <w:tcW w:w="1560" w:type="dxa"/>
            <w:vAlign w:val="bottom"/>
            <w:hideMark/>
          </w:tcPr>
          <w:p w14:paraId="223181C7"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4.137</w:t>
            </w:r>
          </w:p>
        </w:tc>
        <w:tc>
          <w:tcPr>
            <w:tcW w:w="926" w:type="dxa"/>
            <w:vAlign w:val="bottom"/>
            <w:hideMark/>
          </w:tcPr>
          <w:p w14:paraId="604C6218"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0.35</w:t>
            </w:r>
          </w:p>
        </w:tc>
      </w:tr>
      <w:tr w:rsidR="00A951A1" w:rsidRPr="007C5EE4" w14:paraId="53744923" w14:textId="77777777" w:rsidTr="00685EBA">
        <w:trPr>
          <w:trHeight w:val="320"/>
        </w:trPr>
        <w:tc>
          <w:tcPr>
            <w:tcW w:w="3656" w:type="dxa"/>
            <w:vAlign w:val="bottom"/>
            <w:hideMark/>
          </w:tcPr>
          <w:p w14:paraId="003AD18A"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6B853F9F"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1.936</w:t>
            </w:r>
          </w:p>
        </w:tc>
        <w:tc>
          <w:tcPr>
            <w:tcW w:w="1559" w:type="dxa"/>
            <w:vAlign w:val="bottom"/>
            <w:hideMark/>
          </w:tcPr>
          <w:p w14:paraId="71E6A235"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-0.978</w:t>
            </w:r>
          </w:p>
        </w:tc>
        <w:tc>
          <w:tcPr>
            <w:tcW w:w="1560" w:type="dxa"/>
            <w:vAlign w:val="bottom"/>
            <w:hideMark/>
          </w:tcPr>
          <w:p w14:paraId="37E9C59D"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4.762</w:t>
            </w:r>
          </w:p>
        </w:tc>
        <w:tc>
          <w:tcPr>
            <w:tcW w:w="926" w:type="dxa"/>
            <w:vAlign w:val="bottom"/>
            <w:hideMark/>
          </w:tcPr>
          <w:p w14:paraId="1E4EE357"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0F738398" w14:textId="77777777" w:rsidTr="00685EBA">
        <w:trPr>
          <w:trHeight w:val="320"/>
        </w:trPr>
        <w:tc>
          <w:tcPr>
            <w:tcW w:w="3656" w:type="dxa"/>
            <w:tcBorders>
              <w:bottom w:val="single" w:sz="4" w:space="0" w:color="auto"/>
            </w:tcBorders>
            <w:vAlign w:val="bottom"/>
            <w:hideMark/>
          </w:tcPr>
          <w:p w14:paraId="2F2696F6"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767A2DA3"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0.235</w:t>
            </w:r>
          </w:p>
        </w:tc>
        <w:tc>
          <w:tcPr>
            <w:tcW w:w="1559" w:type="dxa"/>
            <w:tcBorders>
              <w:bottom w:val="single" w:sz="4" w:space="0" w:color="auto"/>
            </w:tcBorders>
            <w:vAlign w:val="bottom"/>
            <w:hideMark/>
          </w:tcPr>
          <w:p w14:paraId="4835B0FD"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-1.749</w:t>
            </w:r>
          </w:p>
        </w:tc>
        <w:tc>
          <w:tcPr>
            <w:tcW w:w="1560" w:type="dxa"/>
            <w:tcBorders>
              <w:bottom w:val="single" w:sz="4" w:space="0" w:color="auto"/>
            </w:tcBorders>
            <w:vAlign w:val="bottom"/>
            <w:hideMark/>
          </w:tcPr>
          <w:p w14:paraId="4ED3AD9B"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3.032</w:t>
            </w:r>
          </w:p>
        </w:tc>
        <w:tc>
          <w:tcPr>
            <w:tcW w:w="926" w:type="dxa"/>
            <w:tcBorders>
              <w:bottom w:val="single" w:sz="4" w:space="0" w:color="auto"/>
            </w:tcBorders>
            <w:vAlign w:val="bottom"/>
            <w:hideMark/>
          </w:tcPr>
          <w:p w14:paraId="29B7E907" w14:textId="77777777" w:rsidR="00A951A1" w:rsidRPr="007C5EE4" w:rsidRDefault="00A951A1" w:rsidP="00685EBA">
            <w:pPr>
              <w:spacing w:before="20" w:after="20" w:line="240" w:lineRule="auto"/>
              <w:rPr>
                <w:rFonts w:ascii="Times New Roman" w:hAnsi="Times New Roman" w:cs="Times New Roman"/>
                <w:lang w:val="en-US"/>
              </w:rPr>
            </w:pPr>
            <w:r w:rsidRPr="007C5EE4">
              <w:rPr>
                <w:rFonts w:ascii="Times New Roman" w:hAnsi="Times New Roman" w:cs="Times New Roman"/>
                <w:lang w:val="en-US"/>
              </w:rPr>
              <w:t>0.33</w:t>
            </w:r>
          </w:p>
        </w:tc>
      </w:tr>
    </w:tbl>
    <w:p w14:paraId="5D8C0DB9" w14:textId="77777777" w:rsidR="00A951A1" w:rsidRPr="007C5EE4" w:rsidRDefault="00A951A1" w:rsidP="00A951A1">
      <w:pPr>
        <w:rPr>
          <w:rFonts w:ascii="Times New Roman" w:hAnsi="Times New Roman" w:cs="Times New Roman"/>
        </w:rPr>
      </w:pPr>
      <w:r w:rsidRPr="007C5EE4">
        <w:rPr>
          <w:rFonts w:ascii="Times New Roman" w:hAnsi="Times New Roman" w:cs="Times New Roman"/>
        </w:rPr>
        <w:t>Sample Size Used: 57; Simulations: 10000</w:t>
      </w:r>
    </w:p>
    <w:p w14:paraId="705B0E6D"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045586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2F5CEAA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6A60954"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3AC0C876"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10D734C1"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2B0F9A72"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10A4C216"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1BB68216"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1AA2683A"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638539F5"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43A95365"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090D5163" w14:textId="77777777" w:rsidR="00EB3E9B" w:rsidRDefault="00EB3E9B" w:rsidP="00EB3E9B">
      <w:pPr>
        <w:spacing w:line="480" w:lineRule="auto"/>
      </w:pPr>
      <w:r>
        <w:rPr>
          <w:noProof/>
          <w:lang w:val="en-US"/>
        </w:rPr>
        <mc:AlternateContent>
          <mc:Choice Requires="wpg">
            <w:drawing>
              <wp:inline distT="0" distB="0" distL="0" distR="0" wp14:anchorId="3F05CADE" wp14:editId="5C447D90">
                <wp:extent cx="5486400" cy="3200400"/>
                <wp:effectExtent l="0" t="0" r="0" b="0"/>
                <wp:docPr id="1" name="1 Grupo"/>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2" name="2 Grupo"/>
                        <wpg:cNvGrpSpPr/>
                        <wpg:grpSpPr>
                          <a:xfrm>
                            <a:off x="0" y="0"/>
                            <a:ext cx="5486400" cy="3200400"/>
                            <a:chOff x="0" y="0"/>
                            <a:chExt cx="5486400" cy="3200400"/>
                          </a:xfrm>
                        </wpg:grpSpPr>
                        <wps:wsp>
                          <wps:cNvPr id="3" name="3 Rectángulo"/>
                          <wps:cNvSpPr/>
                          <wps:spPr>
                            <a:xfrm>
                              <a:off x="0" y="0"/>
                              <a:ext cx="5486400" cy="3200400"/>
                            </a:xfrm>
                            <a:prstGeom prst="rect">
                              <a:avLst/>
                            </a:prstGeom>
                            <a:noFill/>
                            <a:ln>
                              <a:noFill/>
                            </a:ln>
                          </wps:spPr>
                          <wps:txbx>
                            <w:txbxContent>
                              <w:p w14:paraId="496EDF54" w14:textId="77777777" w:rsidR="00685EBA" w:rsidRDefault="00685EBA" w:rsidP="00EB3E9B">
                                <w:pPr>
                                  <w:textDirection w:val="btLr"/>
                                </w:pPr>
                              </w:p>
                            </w:txbxContent>
                          </wps:txbx>
                          <wps:bodyPr wrap="square" lIns="91425" tIns="91425" rIns="91425" bIns="91425" anchor="ctr" anchorCtr="0"/>
                        </wps:wsp>
                        <wps:wsp>
                          <wps:cNvPr id="4" name="4 Rectángulo redondeado"/>
                          <wps:cNvSpPr/>
                          <wps:spPr>
                            <a:xfrm>
                              <a:off x="0" y="2487313"/>
                              <a:ext cx="5486399" cy="709690"/>
                            </a:xfrm>
                            <a:prstGeom prst="roundRect">
                              <a:avLst>
                                <a:gd name="adj" fmla="val 10000"/>
                              </a:avLst>
                            </a:prstGeom>
                            <a:solidFill>
                              <a:srgbClr val="CFDEEF"/>
                            </a:solidFill>
                            <a:ln>
                              <a:noFill/>
                            </a:ln>
                          </wps:spPr>
                          <wps:txbx>
                            <w:txbxContent>
                              <w:p w14:paraId="1D1E41F1" w14:textId="77777777" w:rsidR="00685EBA" w:rsidRDefault="00685EBA" w:rsidP="00EB3E9B">
                                <w:pPr>
                                  <w:textDirection w:val="btLr"/>
                                </w:pPr>
                              </w:p>
                            </w:txbxContent>
                          </wps:txbx>
                          <wps:bodyPr wrap="square" lIns="91425" tIns="91425" rIns="91425" bIns="91425" anchor="ctr" anchorCtr="0"/>
                        </wps:wsp>
                        <wps:wsp>
                          <wps:cNvPr id="5" name="5 Cuadro de texto"/>
                          <wps:cNvSpPr txBox="1"/>
                          <wps:spPr>
                            <a:xfrm>
                              <a:off x="0" y="2487313"/>
                              <a:ext cx="1645920" cy="709690"/>
                            </a:xfrm>
                            <a:prstGeom prst="rect">
                              <a:avLst/>
                            </a:prstGeom>
                            <a:noFill/>
                            <a:ln>
                              <a:noFill/>
                            </a:ln>
                          </wps:spPr>
                          <wps:txbx>
                            <w:txbxContent>
                              <w:p w14:paraId="6D628AA4" w14:textId="77777777" w:rsidR="00685EBA" w:rsidRDefault="00685EBA" w:rsidP="00EB3E9B">
                                <w:pPr>
                                  <w:spacing w:line="215" w:lineRule="auto"/>
                                  <w:jc w:val="center"/>
                                  <w:textDirection w:val="btLr"/>
                                </w:pPr>
                                <w:r>
                                  <w:rPr>
                                    <w:rFonts w:ascii="Calibri" w:eastAsia="Calibri" w:hAnsi="Calibri" w:cs="Calibri"/>
                                    <w:sz w:val="26"/>
                                  </w:rPr>
                                  <w:t>Responded T0 &amp; T1 measures</w:t>
                                </w:r>
                              </w:p>
                            </w:txbxContent>
                          </wps:txbx>
                          <wps:bodyPr wrap="square" lIns="92450" tIns="92450" rIns="92450" bIns="92450" anchor="ctr" anchorCtr="0"/>
                        </wps:wsp>
                        <wps:wsp>
                          <wps:cNvPr id="6" name="6 Rectángulo redondeado"/>
                          <wps:cNvSpPr/>
                          <wps:spPr>
                            <a:xfrm>
                              <a:off x="0" y="1659340"/>
                              <a:ext cx="5486399" cy="709690"/>
                            </a:xfrm>
                            <a:prstGeom prst="roundRect">
                              <a:avLst>
                                <a:gd name="adj" fmla="val 10000"/>
                              </a:avLst>
                            </a:prstGeom>
                            <a:solidFill>
                              <a:srgbClr val="CFDEEF"/>
                            </a:solidFill>
                            <a:ln>
                              <a:noFill/>
                            </a:ln>
                          </wps:spPr>
                          <wps:txbx>
                            <w:txbxContent>
                              <w:p w14:paraId="241D08D2" w14:textId="77777777" w:rsidR="00685EBA" w:rsidRDefault="00685EBA" w:rsidP="00EB3E9B">
                                <w:pPr>
                                  <w:textDirection w:val="btLr"/>
                                </w:pPr>
                              </w:p>
                            </w:txbxContent>
                          </wps:txbx>
                          <wps:bodyPr wrap="square" lIns="91425" tIns="91425" rIns="91425" bIns="91425" anchor="ctr" anchorCtr="0"/>
                        </wps:wsp>
                        <wps:wsp>
                          <wps:cNvPr id="7" name="7 Cuadro de texto"/>
                          <wps:cNvSpPr txBox="1"/>
                          <wps:spPr>
                            <a:xfrm>
                              <a:off x="0" y="1659340"/>
                              <a:ext cx="1645920" cy="709690"/>
                            </a:xfrm>
                            <a:prstGeom prst="rect">
                              <a:avLst/>
                            </a:prstGeom>
                            <a:noFill/>
                            <a:ln>
                              <a:noFill/>
                            </a:ln>
                          </wps:spPr>
                          <wps:txbx>
                            <w:txbxContent>
                              <w:p w14:paraId="4A6D9653" w14:textId="77777777" w:rsidR="00685EBA" w:rsidRDefault="00685EBA" w:rsidP="00EB3E9B">
                                <w:pPr>
                                  <w:spacing w:line="215" w:lineRule="auto"/>
                                  <w:jc w:val="center"/>
                                  <w:textDirection w:val="btLr"/>
                                </w:pPr>
                                <w:r>
                                  <w:rPr>
                                    <w:rFonts w:ascii="Calibri" w:eastAsia="Calibri" w:hAnsi="Calibri" w:cs="Calibri"/>
                                    <w:sz w:val="26"/>
                                  </w:rPr>
                                  <w:t>Randomized</w:t>
                                </w:r>
                              </w:p>
                            </w:txbxContent>
                          </wps:txbx>
                          <wps:bodyPr wrap="square" lIns="92450" tIns="92450" rIns="92450" bIns="92450" anchor="ctr" anchorCtr="0"/>
                        </wps:wsp>
                        <wps:wsp>
                          <wps:cNvPr id="8" name="8 Rectángulo redondeado"/>
                          <wps:cNvSpPr/>
                          <wps:spPr>
                            <a:xfrm>
                              <a:off x="0" y="831367"/>
                              <a:ext cx="5486399" cy="709690"/>
                            </a:xfrm>
                            <a:prstGeom prst="roundRect">
                              <a:avLst>
                                <a:gd name="adj" fmla="val 10000"/>
                              </a:avLst>
                            </a:prstGeom>
                            <a:solidFill>
                              <a:srgbClr val="CFDEEF"/>
                            </a:solidFill>
                            <a:ln>
                              <a:noFill/>
                            </a:ln>
                          </wps:spPr>
                          <wps:txbx>
                            <w:txbxContent>
                              <w:p w14:paraId="744680DC" w14:textId="77777777" w:rsidR="00685EBA" w:rsidRDefault="00685EBA" w:rsidP="00EB3E9B">
                                <w:pPr>
                                  <w:textDirection w:val="btLr"/>
                                </w:pPr>
                              </w:p>
                            </w:txbxContent>
                          </wps:txbx>
                          <wps:bodyPr wrap="square" lIns="91425" tIns="91425" rIns="91425" bIns="91425" anchor="ctr" anchorCtr="0"/>
                        </wps:wsp>
                        <wps:wsp>
                          <wps:cNvPr id="9" name="9 Cuadro de texto"/>
                          <wps:cNvSpPr txBox="1"/>
                          <wps:spPr>
                            <a:xfrm>
                              <a:off x="0" y="831367"/>
                              <a:ext cx="1645920" cy="709690"/>
                            </a:xfrm>
                            <a:prstGeom prst="rect">
                              <a:avLst/>
                            </a:prstGeom>
                            <a:noFill/>
                            <a:ln>
                              <a:noFill/>
                            </a:ln>
                          </wps:spPr>
                          <wps:txbx>
                            <w:txbxContent>
                              <w:p w14:paraId="22BD5469" w14:textId="77777777" w:rsidR="00685EBA" w:rsidRDefault="00685EBA" w:rsidP="00EB3E9B">
                                <w:pPr>
                                  <w:spacing w:line="215" w:lineRule="auto"/>
                                  <w:jc w:val="center"/>
                                  <w:textDirection w:val="btLr"/>
                                </w:pPr>
                                <w:r>
                                  <w:rPr>
                                    <w:rFonts w:ascii="Calibri" w:eastAsia="Calibri" w:hAnsi="Calibri" w:cs="Calibri"/>
                                    <w:sz w:val="26"/>
                                  </w:rPr>
                                  <w:t>Agreed to participate &amp; met criteria</w:t>
                                </w:r>
                              </w:p>
                            </w:txbxContent>
                          </wps:txbx>
                          <wps:bodyPr wrap="square" lIns="92450" tIns="92450" rIns="92450" bIns="92450" anchor="ctr" anchorCtr="0"/>
                        </wps:wsp>
                        <wps:wsp>
                          <wps:cNvPr id="10" name="10 Rectángulo redondeado"/>
                          <wps:cNvSpPr/>
                          <wps:spPr>
                            <a:xfrm>
                              <a:off x="0" y="3395"/>
                              <a:ext cx="5486399" cy="709690"/>
                            </a:xfrm>
                            <a:prstGeom prst="roundRect">
                              <a:avLst>
                                <a:gd name="adj" fmla="val 10000"/>
                              </a:avLst>
                            </a:prstGeom>
                            <a:solidFill>
                              <a:srgbClr val="CFDEEF"/>
                            </a:solidFill>
                            <a:ln>
                              <a:noFill/>
                            </a:ln>
                          </wps:spPr>
                          <wps:txbx>
                            <w:txbxContent>
                              <w:p w14:paraId="6C15CD73" w14:textId="77777777" w:rsidR="00685EBA" w:rsidRDefault="00685EBA" w:rsidP="00EB3E9B">
                                <w:pPr>
                                  <w:textDirection w:val="btLr"/>
                                </w:pPr>
                              </w:p>
                            </w:txbxContent>
                          </wps:txbx>
                          <wps:bodyPr wrap="square" lIns="91425" tIns="91425" rIns="91425" bIns="91425" anchor="ctr" anchorCtr="0"/>
                        </wps:wsp>
                        <wps:wsp>
                          <wps:cNvPr id="11" name="11 Cuadro de texto"/>
                          <wps:cNvSpPr txBox="1"/>
                          <wps:spPr>
                            <a:xfrm>
                              <a:off x="0" y="3395"/>
                              <a:ext cx="1645920" cy="709690"/>
                            </a:xfrm>
                            <a:prstGeom prst="rect">
                              <a:avLst/>
                            </a:prstGeom>
                            <a:noFill/>
                            <a:ln>
                              <a:noFill/>
                            </a:ln>
                          </wps:spPr>
                          <wps:txbx>
                            <w:txbxContent>
                              <w:p w14:paraId="5886C874" w14:textId="77777777" w:rsidR="00685EBA" w:rsidRDefault="00685EBA" w:rsidP="00EB3E9B">
                                <w:pPr>
                                  <w:spacing w:line="215" w:lineRule="auto"/>
                                  <w:jc w:val="center"/>
                                  <w:textDirection w:val="btLr"/>
                                </w:pPr>
                                <w:r>
                                  <w:rPr>
                                    <w:rFonts w:ascii="Calibri" w:eastAsia="Calibri" w:hAnsi="Calibri" w:cs="Calibri"/>
                                    <w:sz w:val="26"/>
                                  </w:rPr>
                                  <w:t>Invited to participate</w:t>
                                </w:r>
                              </w:p>
                            </w:txbxContent>
                          </wps:txbx>
                          <wps:bodyPr wrap="square" lIns="92450" tIns="92450" rIns="92450" bIns="92450" anchor="ctr" anchorCtr="0"/>
                        </wps:wsp>
                        <wps:wsp>
                          <wps:cNvPr id="12" name="12 Rectángulo redondeado"/>
                          <wps:cNvSpPr/>
                          <wps:spPr>
                            <a:xfrm>
                              <a:off x="3069946" y="62536"/>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D008AA4" w14:textId="77777777" w:rsidR="00685EBA" w:rsidRDefault="00685EBA" w:rsidP="00EB3E9B">
                                <w:pPr>
                                  <w:textDirection w:val="btLr"/>
                                </w:pPr>
                              </w:p>
                            </w:txbxContent>
                          </wps:txbx>
                          <wps:bodyPr wrap="square" lIns="91425" tIns="91425" rIns="91425" bIns="91425" anchor="ctr" anchorCtr="0"/>
                        </wps:wsp>
                        <wps:wsp>
                          <wps:cNvPr id="13" name="13 Cuadro de texto"/>
                          <wps:cNvSpPr txBox="1"/>
                          <wps:spPr>
                            <a:xfrm>
                              <a:off x="3087267" y="79859"/>
                              <a:ext cx="848055" cy="556764"/>
                            </a:xfrm>
                            <a:prstGeom prst="rect">
                              <a:avLst/>
                            </a:prstGeom>
                            <a:noFill/>
                            <a:ln>
                              <a:noFill/>
                            </a:ln>
                          </wps:spPr>
                          <wps:txbx>
                            <w:txbxContent>
                              <w:p w14:paraId="36FB3000" w14:textId="77777777" w:rsidR="00685EBA" w:rsidRDefault="00685EBA" w:rsidP="00EB3E9B">
                                <w:pPr>
                                  <w:spacing w:line="215" w:lineRule="auto"/>
                                  <w:jc w:val="center"/>
                                  <w:textDirection w:val="btLr"/>
                                </w:pPr>
                                <w:r>
                                  <w:rPr>
                                    <w:rFonts w:ascii="Calibri" w:eastAsia="Calibri" w:hAnsi="Calibri" w:cs="Calibri"/>
                                    <w:sz w:val="20"/>
                                  </w:rPr>
                                  <w:t>n = 953</w:t>
                                </w:r>
                              </w:p>
                            </w:txbxContent>
                          </wps:txbx>
                          <wps:bodyPr wrap="square" lIns="38100" tIns="38100" rIns="38100" bIns="38100" anchor="ctr" anchorCtr="0"/>
                        </wps:wsp>
                        <wps:wsp>
                          <wps:cNvPr id="14" name="14 Forma libre"/>
                          <wps:cNvSpPr/>
                          <wps:spPr>
                            <a:xfrm>
                              <a:off x="3465576" y="653945"/>
                              <a:ext cx="91439" cy="236562"/>
                            </a:xfrm>
                            <a:custGeom>
                              <a:avLst/>
                              <a:gdLst/>
                              <a:ahLst/>
                              <a:cxnLst/>
                              <a:rect l="0" t="0" r="0" b="0"/>
                              <a:pathLst>
                                <a:path w="120000" h="120000" extrusionOk="0">
                                  <a:moveTo>
                                    <a:pt x="60000" y="0"/>
                                  </a:moveTo>
                                  <a:lnTo>
                                    <a:pt x="6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15" name="15 Rectángulo redondeado"/>
                          <wps:cNvSpPr/>
                          <wps:spPr>
                            <a:xfrm>
                              <a:off x="3069946" y="890508"/>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44E1ACD6" w14:textId="77777777" w:rsidR="00685EBA" w:rsidRDefault="00685EBA" w:rsidP="00EB3E9B">
                                <w:pPr>
                                  <w:textDirection w:val="btLr"/>
                                </w:pPr>
                              </w:p>
                            </w:txbxContent>
                          </wps:txbx>
                          <wps:bodyPr wrap="square" lIns="91425" tIns="91425" rIns="91425" bIns="91425" anchor="ctr" anchorCtr="0"/>
                        </wps:wsp>
                        <wps:wsp>
                          <wps:cNvPr id="16" name="16 Cuadro de texto"/>
                          <wps:cNvSpPr txBox="1"/>
                          <wps:spPr>
                            <a:xfrm>
                              <a:off x="3087267" y="907830"/>
                              <a:ext cx="848055" cy="556764"/>
                            </a:xfrm>
                            <a:prstGeom prst="rect">
                              <a:avLst/>
                            </a:prstGeom>
                            <a:noFill/>
                            <a:ln>
                              <a:noFill/>
                            </a:ln>
                          </wps:spPr>
                          <wps:txbx>
                            <w:txbxContent>
                              <w:p w14:paraId="2CAD57D8" w14:textId="77777777" w:rsidR="00685EBA" w:rsidRDefault="00685EBA" w:rsidP="00EB3E9B">
                                <w:pPr>
                                  <w:spacing w:line="215" w:lineRule="auto"/>
                                  <w:jc w:val="center"/>
                                  <w:textDirection w:val="btLr"/>
                                </w:pPr>
                                <w:r>
                                  <w:rPr>
                                    <w:rFonts w:ascii="Calibri" w:eastAsia="Calibri" w:hAnsi="Calibri" w:cs="Calibri"/>
                                    <w:sz w:val="20"/>
                                  </w:rPr>
                                  <w:t>n = 221</w:t>
                                </w:r>
                              </w:p>
                            </w:txbxContent>
                          </wps:txbx>
                          <wps:bodyPr wrap="square" lIns="38100" tIns="38100" rIns="38100" bIns="38100" anchor="ctr" anchorCtr="0"/>
                        </wps:wsp>
                        <wps:wsp>
                          <wps:cNvPr id="17" name="17 Forma libre"/>
                          <wps:cNvSpPr/>
                          <wps:spPr>
                            <a:xfrm>
                              <a:off x="2937541" y="1481917"/>
                              <a:ext cx="573754" cy="236562"/>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18" name="18 Rectángulo redondeado"/>
                          <wps:cNvSpPr/>
                          <wps:spPr>
                            <a:xfrm>
                              <a:off x="2496191" y="1718481"/>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2E320A5" w14:textId="77777777" w:rsidR="00685EBA" w:rsidRDefault="00685EBA" w:rsidP="00EB3E9B">
                                <w:pPr>
                                  <w:textDirection w:val="btLr"/>
                                </w:pPr>
                              </w:p>
                            </w:txbxContent>
                          </wps:txbx>
                          <wps:bodyPr wrap="square" lIns="91425" tIns="91425" rIns="91425" bIns="91425" anchor="ctr" anchorCtr="0"/>
                        </wps:wsp>
                        <wps:wsp>
                          <wps:cNvPr id="19" name="19 Cuadro de texto"/>
                          <wps:cNvSpPr txBox="1"/>
                          <wps:spPr>
                            <a:xfrm>
                              <a:off x="2513513" y="1735802"/>
                              <a:ext cx="848055" cy="556764"/>
                            </a:xfrm>
                            <a:prstGeom prst="rect">
                              <a:avLst/>
                            </a:prstGeom>
                            <a:noFill/>
                            <a:ln>
                              <a:noFill/>
                            </a:ln>
                          </wps:spPr>
                          <wps:txbx>
                            <w:txbxContent>
                              <w:p w14:paraId="7E1BB6E3" w14:textId="77777777" w:rsidR="00685EBA" w:rsidRDefault="00685EBA" w:rsidP="00EB3E9B">
                                <w:pPr>
                                  <w:spacing w:line="215" w:lineRule="auto"/>
                                  <w:jc w:val="center"/>
                                  <w:textDirection w:val="btLr"/>
                                </w:pPr>
                                <w:r>
                                  <w:rPr>
                                    <w:rFonts w:ascii="Calibri" w:eastAsia="Calibri" w:hAnsi="Calibri" w:cs="Calibri"/>
                                    <w:sz w:val="20"/>
                                  </w:rPr>
                                  <w:t xml:space="preserve">Control Group </w:t>
                                </w:r>
                              </w:p>
                              <w:p w14:paraId="084413AF" w14:textId="49F6A515" w:rsidR="00685EBA" w:rsidRDefault="00685EBA" w:rsidP="00EB3E9B">
                                <w:pPr>
                                  <w:spacing w:before="70" w:line="215" w:lineRule="auto"/>
                                  <w:jc w:val="center"/>
                                  <w:textDirection w:val="btLr"/>
                                </w:pPr>
                                <w:r>
                                  <w:rPr>
                                    <w:rFonts w:ascii="Calibri" w:eastAsia="Calibri" w:hAnsi="Calibri" w:cs="Calibri"/>
                                    <w:sz w:val="20"/>
                                  </w:rPr>
                                  <w:t>n = 111</w:t>
                                </w:r>
                              </w:p>
                            </w:txbxContent>
                          </wps:txbx>
                          <wps:bodyPr wrap="square" lIns="38100" tIns="38100" rIns="38100" bIns="38100" anchor="ctr" anchorCtr="0"/>
                        </wps:wsp>
                        <wps:wsp>
                          <wps:cNvPr id="20" name="20 Forma libre"/>
                          <wps:cNvSpPr/>
                          <wps:spPr>
                            <a:xfrm>
                              <a:off x="2891821" y="2309890"/>
                              <a:ext cx="91439" cy="236562"/>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1" name="21 Rectángulo redondeado"/>
                          <wps:cNvSpPr/>
                          <wps:spPr>
                            <a:xfrm>
                              <a:off x="2496191" y="2546452"/>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E8129E0" w14:textId="77777777" w:rsidR="00685EBA" w:rsidRDefault="00685EBA" w:rsidP="00EB3E9B">
                                <w:pPr>
                                  <w:textDirection w:val="btLr"/>
                                </w:pPr>
                              </w:p>
                            </w:txbxContent>
                          </wps:txbx>
                          <wps:bodyPr wrap="square" lIns="91425" tIns="91425" rIns="91425" bIns="91425" anchor="ctr" anchorCtr="0"/>
                        </wps:wsp>
                        <wps:wsp>
                          <wps:cNvPr id="22" name="22 Cuadro de texto"/>
                          <wps:cNvSpPr txBox="1"/>
                          <wps:spPr>
                            <a:xfrm>
                              <a:off x="2513513" y="2563775"/>
                              <a:ext cx="848055" cy="556764"/>
                            </a:xfrm>
                            <a:prstGeom prst="rect">
                              <a:avLst/>
                            </a:prstGeom>
                            <a:noFill/>
                            <a:ln>
                              <a:noFill/>
                            </a:ln>
                          </wps:spPr>
                          <wps:txbx>
                            <w:txbxContent>
                              <w:p w14:paraId="526B77B5" w14:textId="77777777" w:rsidR="00685EBA" w:rsidRDefault="00685EBA" w:rsidP="00EB3E9B">
                                <w:pPr>
                                  <w:spacing w:line="215" w:lineRule="auto"/>
                                  <w:jc w:val="center"/>
                                  <w:textDirection w:val="btLr"/>
                                </w:pPr>
                                <w:r>
                                  <w:rPr>
                                    <w:rFonts w:ascii="Calibri" w:eastAsia="Calibri" w:hAnsi="Calibri" w:cs="Calibri"/>
                                    <w:sz w:val="20"/>
                                  </w:rPr>
                                  <w:t>n = 29</w:t>
                                </w:r>
                              </w:p>
                            </w:txbxContent>
                          </wps:txbx>
                          <wps:bodyPr wrap="square" lIns="38100" tIns="38100" rIns="38100" bIns="38100" anchor="ctr" anchorCtr="0"/>
                        </wps:wsp>
                        <wps:wsp>
                          <wps:cNvPr id="23" name="23 Forma libre"/>
                          <wps:cNvSpPr/>
                          <wps:spPr>
                            <a:xfrm>
                              <a:off x="3511296" y="1481917"/>
                              <a:ext cx="573754" cy="236562"/>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4" name="24 Rectángulo redondeado"/>
                          <wps:cNvSpPr/>
                          <wps:spPr>
                            <a:xfrm>
                              <a:off x="3643700" y="1718481"/>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3DAC7EF6" w14:textId="77777777" w:rsidR="00685EBA" w:rsidRDefault="00685EBA" w:rsidP="00EB3E9B">
                                <w:pPr>
                                  <w:textDirection w:val="btLr"/>
                                </w:pPr>
                              </w:p>
                            </w:txbxContent>
                          </wps:txbx>
                          <wps:bodyPr wrap="square" lIns="91425" tIns="91425" rIns="91425" bIns="91425" anchor="ctr" anchorCtr="0"/>
                        </wps:wsp>
                        <wps:wsp>
                          <wps:cNvPr id="25" name="25 Cuadro de texto"/>
                          <wps:cNvSpPr txBox="1"/>
                          <wps:spPr>
                            <a:xfrm>
                              <a:off x="3661021" y="1735802"/>
                              <a:ext cx="848055" cy="556764"/>
                            </a:xfrm>
                            <a:prstGeom prst="rect">
                              <a:avLst/>
                            </a:prstGeom>
                            <a:noFill/>
                            <a:ln>
                              <a:noFill/>
                            </a:ln>
                          </wps:spPr>
                          <wps:txbx>
                            <w:txbxContent>
                              <w:p w14:paraId="2319BF11" w14:textId="77777777" w:rsidR="00685EBA" w:rsidRDefault="00685EBA" w:rsidP="00EB3E9B">
                                <w:pPr>
                                  <w:spacing w:line="215" w:lineRule="auto"/>
                                  <w:jc w:val="center"/>
                                  <w:textDirection w:val="btLr"/>
                                </w:pPr>
                                <w:r>
                                  <w:rPr>
                                    <w:rFonts w:ascii="Calibri" w:eastAsia="Calibri" w:hAnsi="Calibri" w:cs="Calibri"/>
                                    <w:sz w:val="20"/>
                                  </w:rPr>
                                  <w:t>Intervenition</w:t>
                                </w:r>
                              </w:p>
                              <w:p w14:paraId="2DC3C4AC" w14:textId="77777777" w:rsidR="00685EBA" w:rsidRDefault="00685EBA" w:rsidP="00EB3E9B">
                                <w:pPr>
                                  <w:spacing w:before="70" w:line="215" w:lineRule="auto"/>
                                  <w:jc w:val="center"/>
                                  <w:textDirection w:val="btLr"/>
                                </w:pPr>
                                <w:r>
                                  <w:rPr>
                                    <w:rFonts w:ascii="Calibri" w:eastAsia="Calibri" w:hAnsi="Calibri" w:cs="Calibri"/>
                                    <w:sz w:val="20"/>
                                  </w:rPr>
                                  <w:t xml:space="preserve">n = 110 </w:t>
                                </w:r>
                              </w:p>
                            </w:txbxContent>
                          </wps:txbx>
                          <wps:bodyPr wrap="square" lIns="38100" tIns="38100" rIns="38100" bIns="38100" anchor="ctr" anchorCtr="0"/>
                        </wps:wsp>
                        <wps:wsp>
                          <wps:cNvPr id="26" name="26 Forma libre"/>
                          <wps:cNvSpPr/>
                          <wps:spPr>
                            <a:xfrm>
                              <a:off x="4039330" y="2309890"/>
                              <a:ext cx="91439" cy="236562"/>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7" name="27 Rectángulo redondeado"/>
                          <wps:cNvSpPr/>
                          <wps:spPr>
                            <a:xfrm>
                              <a:off x="3643700" y="2546452"/>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61FD575B" w14:textId="77777777" w:rsidR="00685EBA" w:rsidRDefault="00685EBA" w:rsidP="00EB3E9B">
                                <w:pPr>
                                  <w:textDirection w:val="btLr"/>
                                </w:pPr>
                              </w:p>
                            </w:txbxContent>
                          </wps:txbx>
                          <wps:bodyPr wrap="square" lIns="91425" tIns="91425" rIns="91425" bIns="91425" anchor="ctr" anchorCtr="0"/>
                        </wps:wsp>
                        <wps:wsp>
                          <wps:cNvPr id="28" name="28 Cuadro de texto"/>
                          <wps:cNvSpPr txBox="1"/>
                          <wps:spPr>
                            <a:xfrm>
                              <a:off x="3661021" y="2563775"/>
                              <a:ext cx="848055" cy="556764"/>
                            </a:xfrm>
                            <a:prstGeom prst="rect">
                              <a:avLst/>
                            </a:prstGeom>
                            <a:noFill/>
                            <a:ln>
                              <a:noFill/>
                            </a:ln>
                          </wps:spPr>
                          <wps:txbx>
                            <w:txbxContent>
                              <w:p w14:paraId="451B3B90" w14:textId="77777777" w:rsidR="00685EBA" w:rsidRDefault="00685EBA" w:rsidP="00EB3E9B">
                                <w:pPr>
                                  <w:spacing w:line="215" w:lineRule="auto"/>
                                  <w:jc w:val="center"/>
                                  <w:textDirection w:val="btLr"/>
                                </w:pPr>
                                <w:r>
                                  <w:rPr>
                                    <w:rFonts w:ascii="Calibri" w:eastAsia="Calibri" w:hAnsi="Calibri" w:cs="Calibri"/>
                                    <w:sz w:val="20"/>
                                  </w:rPr>
                                  <w:t>n = 28</w:t>
                                </w:r>
                              </w:p>
                            </w:txbxContent>
                          </wps:txbx>
                          <wps:bodyPr wrap="square" lIns="38100" tIns="38100" rIns="38100" bIns="38100" anchor="ctr" anchorCtr="0"/>
                        </wps:wsp>
                      </wpg:grpSp>
                    </wpg:wgp>
                  </a:graphicData>
                </a:graphic>
              </wp:inline>
            </w:drawing>
          </mc:Choice>
          <mc:Fallback>
            <w:pict>
              <v:group w14:anchorId="3F05CADE" id="1 Grupo" o:spid="_x0000_s1026"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">
                <v:group id="2 Grupo" o:spid="_x0000_s1027" style="position:absolute;width:54864;height:32004" coordsize="54864,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3 Rectángulo" o:spid="_x0000_s1028" style="position:absolute;width:54864;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496EDF54" w14:textId="77777777" w:rsidR="00685EBA" w:rsidRDefault="00685EBA" w:rsidP="00EB3E9B">
                          <w:pPr>
                            <w:textDirection w:val="btLr"/>
                          </w:pPr>
                        </w:p>
                      </w:txbxContent>
                    </v:textbox>
                  </v:rect>
                  <v:roundrect id="4 Rectángulo redondeado" o:spid="_x0000_s1029" style="position:absolute;top:24873;width:54863;height:7097;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" fillcolor="#cfdeef" stroked="f">
                    <v:textbox inset="2.53958mm,2.53958mm,2.53958mm,2.53958mm">
                      <w:txbxContent>
                        <w:p w14:paraId="1D1E41F1" w14:textId="77777777" w:rsidR="00685EBA" w:rsidRDefault="00685EBA" w:rsidP="00EB3E9B">
                          <w:pPr>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top:24873;width:16459;height:70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" filled="f" stroked="f">
                    <v:textbox inset="2.56806mm,2.56806mm,2.56806mm,2.56806mm">
                      <w:txbxContent>
                        <w:p w14:paraId="6D628AA4" w14:textId="77777777" w:rsidR="00685EBA" w:rsidRDefault="00685EBA" w:rsidP="00EB3E9B">
                          <w:pPr>
                            <w:spacing w:line="215" w:lineRule="auto"/>
                            <w:jc w:val="center"/>
                            <w:textDirection w:val="btLr"/>
                          </w:pPr>
                          <w:r>
                            <w:rPr>
                              <w:rFonts w:ascii="Calibri" w:eastAsia="Calibri" w:hAnsi="Calibri" w:cs="Calibri"/>
                              <w:sz w:val="26"/>
                            </w:rPr>
                            <w:t>Responded T0 &amp; T1 measures</w:t>
                          </w:r>
                        </w:p>
                      </w:txbxContent>
                    </v:textbox>
                  </v:shape>
                  <v:roundrect id="6 Rectángulo redondeado" o:spid="_x0000_s1031" style="position:absolute;top:16593;width:54863;height:7097;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" fillcolor="#cfdeef" stroked="f">
                    <v:textbox inset="2.53958mm,2.53958mm,2.53958mm,2.53958mm">
                      <w:txbxContent>
                        <w:p w14:paraId="241D08D2" w14:textId="77777777" w:rsidR="00685EBA" w:rsidRDefault="00685EBA" w:rsidP="00EB3E9B">
                          <w:pPr>
                            <w:textDirection w:val="btLr"/>
                          </w:pPr>
                        </w:p>
                      </w:txbxContent>
                    </v:textbox>
                  </v:roundrect>
                  <v:shape id="7 Cuadro de texto" o:spid="_x0000_s1032" type="#_x0000_t202" style="position:absolute;top:16593;width:16459;height:70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" filled="f" stroked="f">
                    <v:textbox inset="2.56806mm,2.56806mm,2.56806mm,2.56806mm">
                      <w:txbxContent>
                        <w:p w14:paraId="4A6D9653" w14:textId="77777777" w:rsidR="00685EBA" w:rsidRDefault="00685EBA" w:rsidP="00EB3E9B">
                          <w:pPr>
                            <w:spacing w:line="215" w:lineRule="auto"/>
                            <w:jc w:val="center"/>
                            <w:textDirection w:val="btLr"/>
                          </w:pPr>
                          <w:r>
                            <w:rPr>
                              <w:rFonts w:ascii="Calibri" w:eastAsia="Calibri" w:hAnsi="Calibri" w:cs="Calibri"/>
                              <w:sz w:val="26"/>
                            </w:rPr>
                            <w:t>Randomized</w:t>
                          </w:r>
                        </w:p>
                      </w:txbxContent>
                    </v:textbox>
                  </v:shape>
                  <v:roundrect id="8 Rectángulo redondeado" o:spid="_x0000_s1033" style="position:absolute;top:8313;width:54863;height:7097;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" fillcolor="#cfdeef" stroked="f">
                    <v:textbox inset="2.53958mm,2.53958mm,2.53958mm,2.53958mm">
                      <w:txbxContent>
                        <w:p w14:paraId="744680DC" w14:textId="77777777" w:rsidR="00685EBA" w:rsidRDefault="00685EBA" w:rsidP="00EB3E9B">
                          <w:pPr>
                            <w:textDirection w:val="btLr"/>
                          </w:pPr>
                        </w:p>
                      </w:txbxContent>
                    </v:textbox>
                  </v:roundrect>
                  <v:shape id="9 Cuadro de texto" o:spid="_x0000_s1034" type="#_x0000_t202" style="position:absolute;top:8313;width:16459;height:70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" filled="f" stroked="f">
                    <v:textbox inset="2.56806mm,2.56806mm,2.56806mm,2.56806mm">
                      <w:txbxContent>
                        <w:p w14:paraId="22BD5469" w14:textId="77777777" w:rsidR="00685EBA" w:rsidRDefault="00685EBA" w:rsidP="00EB3E9B">
                          <w:pPr>
                            <w:spacing w:line="215" w:lineRule="auto"/>
                            <w:jc w:val="center"/>
                            <w:textDirection w:val="btLr"/>
                          </w:pPr>
                          <w:r>
                            <w:rPr>
                              <w:rFonts w:ascii="Calibri" w:eastAsia="Calibri" w:hAnsi="Calibri" w:cs="Calibri"/>
                              <w:sz w:val="26"/>
                            </w:rPr>
                            <w:t>Agreed to participate &amp; met criteria</w:t>
                          </w:r>
                        </w:p>
                      </w:txbxContent>
                    </v:textbox>
                  </v:shape>
                  <v:roundrect id="10 Rectángulo redondeado" o:spid="_x0000_s1035" style="position:absolute;top:33;width:54863;height:7097;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" fillcolor="#cfdeef" stroked="f">
                    <v:textbox inset="2.53958mm,2.53958mm,2.53958mm,2.53958mm">
                      <w:txbxContent>
                        <w:p w14:paraId="6C15CD73" w14:textId="77777777" w:rsidR="00685EBA" w:rsidRDefault="00685EBA" w:rsidP="00EB3E9B">
                          <w:pPr>
                            <w:textDirection w:val="btLr"/>
                          </w:pPr>
                        </w:p>
                      </w:txbxContent>
                    </v:textbox>
                  </v:roundrect>
                  <v:shape id="11 Cuadro de texto" o:spid="_x0000_s1036" type="#_x0000_t202" style="position:absolute;top:33;width:16459;height:70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" filled="f" stroked="f">
                    <v:textbox inset="2.56806mm,2.56806mm,2.56806mm,2.56806mm">
                      <w:txbxContent>
                        <w:p w14:paraId="5886C874" w14:textId="77777777" w:rsidR="00685EBA" w:rsidRDefault="00685EBA" w:rsidP="00EB3E9B">
                          <w:pPr>
                            <w:spacing w:line="215" w:lineRule="auto"/>
                            <w:jc w:val="center"/>
                            <w:textDirection w:val="btLr"/>
                          </w:pPr>
                          <w:r>
                            <w:rPr>
                              <w:rFonts w:ascii="Calibri" w:eastAsia="Calibri" w:hAnsi="Calibri" w:cs="Calibri"/>
                              <w:sz w:val="26"/>
                            </w:rPr>
                            <w:t>Invited to participate</w:t>
                          </w:r>
                        </w:p>
                      </w:txbxContent>
                    </v:textbox>
                  </v:shape>
                  <v:roundrect id="12 Rectángulo redondeado" o:spid="_x0000_s1037" style="position:absolute;left:30699;top:625;width:8827;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" fillcolor="#599bd5" strokecolor="white [3201]" strokeweight="1pt">
                    <v:stroke joinstyle="miter"/>
                    <v:textbox inset="2.53958mm,2.53958mm,2.53958mm,2.53958mm">
                      <w:txbxContent>
                        <w:p w14:paraId="2D008AA4" w14:textId="77777777" w:rsidR="00685EBA" w:rsidRDefault="00685EBA" w:rsidP="00EB3E9B">
                          <w:pPr>
                            <w:textDirection w:val="btLr"/>
                          </w:pPr>
                        </w:p>
                      </w:txbxContent>
                    </v:textbox>
                  </v:roundrect>
                  <v:shape id="13 Cuadro de texto" o:spid="_x0000_s1038" type="#_x0000_t202" style="position:absolute;left:30872;top:798;width:8481;height:5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" filled="f" stroked="f">
                    <v:textbox inset="3pt,3pt,3pt,3pt">
                      <w:txbxContent>
                        <w:p w14:paraId="36FB3000" w14:textId="77777777" w:rsidR="00685EBA" w:rsidRDefault="00685EBA" w:rsidP="00EB3E9B">
                          <w:pPr>
                            <w:spacing w:line="215" w:lineRule="auto"/>
                            <w:jc w:val="center"/>
                            <w:textDirection w:val="btLr"/>
                          </w:pPr>
                          <w:r>
                            <w:rPr>
                              <w:rFonts w:ascii="Calibri" w:eastAsia="Calibri" w:hAnsi="Calibri" w:cs="Calibri"/>
                              <w:sz w:val="20"/>
                            </w:rPr>
                            <w:t>n = 953</w:t>
                          </w:r>
                        </w:p>
                      </w:txbxContent>
                    </v:textbox>
                  </v:shape>
                  <v:shape id="14 Forma libre" o:spid="_x0000_s1039" style="position:absolute;left:34655;top:6539;width:915;height:2366;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" path="m60000,r,120000e" filled="f" strokecolor="#487aa8" strokeweight="1pt">
                    <v:stroke joinstyle="miter"/>
                    <v:path arrowok="t" o:extrusionok="f" textboxrect="0,0,120000,120000"/>
                  </v:shape>
                  <v:roundrect id="15 Rectángulo redondeado" o:spid="_x0000_s1040" style="position:absolute;left:30699;top:8905;width:8827;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" fillcolor="#599bd5" strokecolor="white [3201]" strokeweight="1pt">
                    <v:stroke joinstyle="miter"/>
                    <v:textbox inset="2.53958mm,2.53958mm,2.53958mm,2.53958mm">
                      <w:txbxContent>
                        <w:p w14:paraId="44E1ACD6" w14:textId="77777777" w:rsidR="00685EBA" w:rsidRDefault="00685EBA" w:rsidP="00EB3E9B">
                          <w:pPr>
                            <w:textDirection w:val="btLr"/>
                          </w:pPr>
                        </w:p>
                      </w:txbxContent>
                    </v:textbox>
                  </v:roundrect>
                  <v:shape id="16 Cuadro de texto" o:spid="_x0000_s1041" type="#_x0000_t202" style="position:absolute;left:30872;top:9078;width:8481;height:55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" filled="f" stroked="f">
                    <v:textbox inset="3pt,3pt,3pt,3pt">
                      <w:txbxContent>
                        <w:p w14:paraId="2CAD57D8" w14:textId="77777777" w:rsidR="00685EBA" w:rsidRDefault="00685EBA" w:rsidP="00EB3E9B">
                          <w:pPr>
                            <w:spacing w:line="215" w:lineRule="auto"/>
                            <w:jc w:val="center"/>
                            <w:textDirection w:val="btLr"/>
                          </w:pPr>
                          <w:r>
                            <w:rPr>
                              <w:rFonts w:ascii="Calibri" w:eastAsia="Calibri" w:hAnsi="Calibri" w:cs="Calibri"/>
                              <w:sz w:val="20"/>
                            </w:rPr>
                            <w:t>n = 221</w:t>
                          </w:r>
                        </w:p>
                      </w:txbxContent>
                    </v:textbox>
                  </v:shape>
                  <v:shape id="17 Forma libre" o:spid="_x0000_s1042" style="position:absolute;left:29375;top:14819;width:5737;height:2365;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" path="m120000,r,59999l,59999r,60001e" filled="f" strokecolor="#528cbe" strokeweight="1pt">
                    <v:stroke joinstyle="miter"/>
                    <v:path arrowok="t" o:extrusionok="f" textboxrect="0,0,120000,120000"/>
                  </v:shape>
                  <v:roundrect id="18 Rectángulo redondeado" o:spid="_x0000_s1043" style="position:absolute;left:24961;top:17184;width:8827;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" fillcolor="#599bd5" strokecolor="white [3201]" strokeweight="1pt">
                    <v:stroke joinstyle="miter"/>
                    <v:textbox inset="2.53958mm,2.53958mm,2.53958mm,2.53958mm">
                      <w:txbxContent>
                        <w:p w14:paraId="22E320A5" w14:textId="77777777" w:rsidR="00685EBA" w:rsidRDefault="00685EBA" w:rsidP="00EB3E9B">
                          <w:pPr>
                            <w:textDirection w:val="btLr"/>
                          </w:pPr>
                        </w:p>
                      </w:txbxContent>
                    </v:textbox>
                  </v:roundrect>
                  <v:shape id="19 Cuadro de texto" o:spid="_x0000_s1044" type="#_x0000_t202" style="position:absolute;left:25135;top:17358;width:8480;height:55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" filled="f" stroked="f">
                    <v:textbox inset="3pt,3pt,3pt,3pt">
                      <w:txbxContent>
                        <w:p w14:paraId="7E1BB6E3" w14:textId="77777777" w:rsidR="00685EBA" w:rsidRDefault="00685EBA" w:rsidP="00EB3E9B">
                          <w:pPr>
                            <w:spacing w:line="215" w:lineRule="auto"/>
                            <w:jc w:val="center"/>
                            <w:textDirection w:val="btLr"/>
                          </w:pPr>
                          <w:r>
                            <w:rPr>
                              <w:rFonts w:ascii="Calibri" w:eastAsia="Calibri" w:hAnsi="Calibri" w:cs="Calibri"/>
                              <w:sz w:val="20"/>
                            </w:rPr>
                            <w:t xml:space="preserve">Control Group </w:t>
                          </w:r>
                        </w:p>
                        <w:p w14:paraId="084413AF" w14:textId="49F6A515" w:rsidR="00685EBA" w:rsidRDefault="00685EBA" w:rsidP="00EB3E9B">
                          <w:pPr>
                            <w:spacing w:before="70" w:line="215" w:lineRule="auto"/>
                            <w:jc w:val="center"/>
                            <w:textDirection w:val="btLr"/>
                          </w:pPr>
                          <w:r>
                            <w:rPr>
                              <w:rFonts w:ascii="Calibri" w:eastAsia="Calibri" w:hAnsi="Calibri" w:cs="Calibri"/>
                              <w:sz w:val="20"/>
                            </w:rPr>
                            <w:t>n = 111</w:t>
                          </w:r>
                        </w:p>
                      </w:txbxContent>
                    </v:textbox>
                  </v:shape>
                  <v:shape id="20 Forma libre" o:spid="_x0000_s1045" style="position:absolute;left:28918;top:23098;width:914;height:2366;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" path="m60000,r,120000e" filled="f" strokecolor="#528cbe" strokeweight="1pt">
                    <v:stroke joinstyle="miter"/>
                    <v:path arrowok="t" o:extrusionok="f" textboxrect="0,0,120000,120000"/>
                  </v:shape>
                  <v:roundrect id="21 Rectángulo redondeado" o:spid="_x0000_s1046" style="position:absolute;left:24961;top:25464;width:8827;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" fillcolor="#599bd5" strokecolor="white [3201]" strokeweight="1pt">
                    <v:stroke joinstyle="miter"/>
                    <v:textbox inset="2.53958mm,2.53958mm,2.53958mm,2.53958mm">
                      <w:txbxContent>
                        <w:p w14:paraId="2E8129E0" w14:textId="77777777" w:rsidR="00685EBA" w:rsidRDefault="00685EBA" w:rsidP="00EB3E9B">
                          <w:pPr>
                            <w:textDirection w:val="btLr"/>
                          </w:pPr>
                        </w:p>
                      </w:txbxContent>
                    </v:textbox>
                  </v:roundrect>
                  <v:shape id="22 Cuadro de texto" o:spid="_x0000_s1047" type="#_x0000_t202" style="position:absolute;left:25135;top:25637;width:8480;height:5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" filled="f" stroked="f">
                    <v:textbox inset="3pt,3pt,3pt,3pt">
                      <w:txbxContent>
                        <w:p w14:paraId="526B77B5" w14:textId="77777777" w:rsidR="00685EBA" w:rsidRDefault="00685EBA" w:rsidP="00EB3E9B">
                          <w:pPr>
                            <w:spacing w:line="215" w:lineRule="auto"/>
                            <w:jc w:val="center"/>
                            <w:textDirection w:val="btLr"/>
                          </w:pPr>
                          <w:r>
                            <w:rPr>
                              <w:rFonts w:ascii="Calibri" w:eastAsia="Calibri" w:hAnsi="Calibri" w:cs="Calibri"/>
                              <w:sz w:val="20"/>
                            </w:rPr>
                            <w:t>n = 29</w:t>
                          </w:r>
                        </w:p>
                      </w:txbxContent>
                    </v:textbox>
                  </v:shape>
                  <v:shape id="23 Forma libre" o:spid="_x0000_s1048" style="position:absolute;left:35112;top:14819;width:5738;height:2365;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" path="m,l,59999r120000,l120000,120000e" filled="f" strokecolor="#528cbe" strokeweight="1pt">
                    <v:stroke joinstyle="miter"/>
                    <v:path arrowok="t" o:extrusionok="f" textboxrect="0,0,120000,120000"/>
                  </v:shape>
                  <v:roundrect id="24 Rectángulo redondeado" o:spid="_x0000_s1049" style="position:absolute;left:36437;top:17184;width:8826;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" fillcolor="#599bd5" strokecolor="white [3201]" strokeweight="1pt">
                    <v:stroke joinstyle="miter"/>
                    <v:textbox inset="2.53958mm,2.53958mm,2.53958mm,2.53958mm">
                      <w:txbxContent>
                        <w:p w14:paraId="3DAC7EF6" w14:textId="77777777" w:rsidR="00685EBA" w:rsidRDefault="00685EBA" w:rsidP="00EB3E9B">
                          <w:pPr>
                            <w:textDirection w:val="btLr"/>
                          </w:pPr>
                        </w:p>
                      </w:txbxContent>
                    </v:textbox>
                  </v:roundrect>
                  <v:shape id="25 Cuadro de texto" o:spid="_x0000_s1050" type="#_x0000_t202" style="position:absolute;left:36610;top:17358;width:8480;height:55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" filled="f" stroked="f">
                    <v:textbox inset="3pt,3pt,3pt,3pt">
                      <w:txbxContent>
                        <w:p w14:paraId="2319BF11" w14:textId="77777777" w:rsidR="00685EBA" w:rsidRDefault="00685EBA" w:rsidP="00EB3E9B">
                          <w:pPr>
                            <w:spacing w:line="215" w:lineRule="auto"/>
                            <w:jc w:val="center"/>
                            <w:textDirection w:val="btLr"/>
                          </w:pPr>
                          <w:r>
                            <w:rPr>
                              <w:rFonts w:ascii="Calibri" w:eastAsia="Calibri" w:hAnsi="Calibri" w:cs="Calibri"/>
                              <w:sz w:val="20"/>
                            </w:rPr>
                            <w:t>Intervenition</w:t>
                          </w:r>
                        </w:p>
                        <w:p w14:paraId="2DC3C4AC" w14:textId="77777777" w:rsidR="00685EBA" w:rsidRDefault="00685EBA" w:rsidP="00EB3E9B">
                          <w:pPr>
                            <w:spacing w:before="70" w:line="215" w:lineRule="auto"/>
                            <w:jc w:val="center"/>
                            <w:textDirection w:val="btLr"/>
                          </w:pPr>
                          <w:r>
                            <w:rPr>
                              <w:rFonts w:ascii="Calibri" w:eastAsia="Calibri" w:hAnsi="Calibri" w:cs="Calibri"/>
                              <w:sz w:val="20"/>
                            </w:rPr>
                            <w:t xml:space="preserve">n = 110 </w:t>
                          </w:r>
                        </w:p>
                      </w:txbxContent>
                    </v:textbox>
                  </v:shape>
                  <v:shape id="26 Forma libre" o:spid="_x0000_s1051" style="position:absolute;left:40393;top:23098;width:914;height:2366;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" path="m60000,r,120000e" filled="f" strokecolor="#528cbe" strokeweight="1pt">
                    <v:stroke joinstyle="miter"/>
                    <v:path arrowok="t" o:extrusionok="f" textboxrect="0,0,120000,120000"/>
                  </v:shape>
                  <v:roundrect id="27 Rectángulo redondeado" o:spid="_x0000_s1052" style="position:absolute;left:36437;top:25464;width:8826;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" fillcolor="#599bd5" strokecolor="white [3201]" strokeweight="1pt">
                    <v:stroke joinstyle="miter"/>
                    <v:textbox inset="2.53958mm,2.53958mm,2.53958mm,2.53958mm">
                      <w:txbxContent>
                        <w:p w14:paraId="61FD575B" w14:textId="77777777" w:rsidR="00685EBA" w:rsidRDefault="00685EBA" w:rsidP="00EB3E9B">
                          <w:pPr>
                            <w:textDirection w:val="btLr"/>
                          </w:pPr>
                        </w:p>
                      </w:txbxContent>
                    </v:textbox>
                  </v:roundrect>
                  <v:shape id="28 Cuadro de texto" o:spid="_x0000_s1053" type="#_x0000_t202" style="position:absolute;left:36610;top:25637;width:8480;height:5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" filled="f" stroked="f">
                    <v:textbox inset="3pt,3pt,3pt,3pt">
                      <w:txbxContent>
                        <w:p w14:paraId="451B3B90" w14:textId="77777777" w:rsidR="00685EBA" w:rsidRDefault="00685EBA" w:rsidP="00EB3E9B">
                          <w:pPr>
                            <w:spacing w:line="215" w:lineRule="auto"/>
                            <w:jc w:val="center"/>
                            <w:textDirection w:val="btLr"/>
                          </w:pPr>
                          <w:r>
                            <w:rPr>
                              <w:rFonts w:ascii="Calibri" w:eastAsia="Calibri" w:hAnsi="Calibri" w:cs="Calibri"/>
                              <w:sz w:val="20"/>
                            </w:rPr>
                            <w:t>n = 28</w:t>
                          </w:r>
                        </w:p>
                      </w:txbxContent>
                    </v:textbox>
                  </v:shape>
                </v:group>
                <w10:anchorlock/>
              </v:group>
            </w:pict>
          </mc:Fallback>
        </mc:AlternateContent>
      </w:r>
    </w:p>
    <w:p w14:paraId="5EF7ED39" w14:textId="77777777" w:rsidR="00EB3E9B" w:rsidRDefault="00EB3E9B" w:rsidP="00EB3E9B">
      <w:pPr>
        <w:spacing w:line="480" w:lineRule="auto"/>
        <w:ind w:firstLine="720"/>
      </w:pPr>
    </w:p>
    <w:p w14:paraId="68548EA1" w14:textId="77777777" w:rsidR="00EB3E9B" w:rsidRDefault="00EB3E9B" w:rsidP="00EB3E9B">
      <w:pPr>
        <w:spacing w:line="480" w:lineRule="auto"/>
        <w:ind w:firstLine="720"/>
      </w:pPr>
      <w:r>
        <w:t>Figure 1: Flow Diagram</w:t>
      </w:r>
    </w:p>
    <w:p w14:paraId="0EF0980C" w14:textId="77777777" w:rsidR="00EB3E9B" w:rsidRPr="0063054F" w:rsidRDefault="00EB3E9B" w:rsidP="00EB3E9B">
      <w:pPr>
        <w:pStyle w:val="NoSpacing"/>
        <w:spacing w:line="480" w:lineRule="auto"/>
        <w:ind w:firstLine="708"/>
        <w:rPr>
          <w:rFonts w:ascii="Times New Roman" w:hAnsi="Times New Roman" w:cs="Times New Roman"/>
          <w:sz w:val="24"/>
          <w:szCs w:val="24"/>
          <w:lang w:val="en-US"/>
        </w:rPr>
      </w:pPr>
    </w:p>
    <w:sectPr w:rsidR="00EB3E9B" w:rsidRPr="0063054F" w:rsidSect="00E030AE">
      <w:headerReference w:type="default" r:id="rId10"/>
      <w:pgSz w:w="12240" w:h="15840" w:code="1"/>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4-10T15:23:00Z" w:initials="MOU">
    <w:p w14:paraId="74BB57BB" w14:textId="77777777" w:rsidR="00685EBA" w:rsidRDefault="00685EBA" w:rsidP="00D414FC">
      <w:pPr>
        <w:shd w:val="clear" w:color="auto" w:fill="FFFFFF"/>
        <w:rPr>
          <w:rFonts w:ascii="Arial" w:hAnsi="Arial" w:cs="Arial"/>
          <w:b/>
          <w:bCs/>
          <w:color w:val="222222"/>
          <w:sz w:val="19"/>
          <w:szCs w:val="19"/>
          <w:lang w:val="en-US"/>
        </w:rPr>
      </w:pPr>
      <w:r>
        <w:rPr>
          <w:rStyle w:val="CommentReference"/>
        </w:rPr>
        <w:annotationRef/>
      </w:r>
      <w:r>
        <w:rPr>
          <w:rFonts w:ascii="Arial" w:hAnsi="Arial" w:cs="Arial"/>
          <w:b/>
          <w:bCs/>
          <w:color w:val="222222"/>
          <w:sz w:val="19"/>
          <w:szCs w:val="19"/>
          <w:lang w:val="en-US"/>
        </w:rPr>
        <w:t xml:space="preserve">Journal: </w:t>
      </w:r>
    </w:p>
    <w:p w14:paraId="4C806ED6" w14:textId="5221A688" w:rsidR="00685EBA" w:rsidRPr="00D414FC" w:rsidRDefault="00685EBA" w:rsidP="00D414FC">
      <w:pPr>
        <w:shd w:val="clear" w:color="auto" w:fill="FFFFFF"/>
        <w:rPr>
          <w:rFonts w:ascii="Arial" w:hAnsi="Arial" w:cs="Arial"/>
          <w:color w:val="222222"/>
          <w:sz w:val="19"/>
          <w:szCs w:val="19"/>
          <w:lang w:val="en-US"/>
        </w:rPr>
      </w:pPr>
      <w:r w:rsidRPr="00D414FC">
        <w:rPr>
          <w:rFonts w:ascii="Arial" w:hAnsi="Arial" w:cs="Arial"/>
          <w:b/>
          <w:bCs/>
          <w:color w:val="222222"/>
          <w:sz w:val="19"/>
          <w:szCs w:val="19"/>
          <w:lang w:val="en-US"/>
        </w:rPr>
        <w:t>Psychological trauma: Theory, research, practice, and policy</w:t>
      </w:r>
    </w:p>
    <w:p w14:paraId="7628EE51" w14:textId="77777777" w:rsidR="00685EBA" w:rsidRPr="00D414FC" w:rsidRDefault="00685EBA" w:rsidP="00D414FC">
      <w:pPr>
        <w:shd w:val="clear" w:color="auto" w:fill="FFFFFF"/>
        <w:rPr>
          <w:rFonts w:ascii="Arial" w:hAnsi="Arial" w:cs="Arial"/>
          <w:color w:val="222222"/>
          <w:sz w:val="19"/>
          <w:szCs w:val="19"/>
          <w:lang w:val="en-US"/>
        </w:rPr>
      </w:pPr>
    </w:p>
    <w:p w14:paraId="1B4B8CD1" w14:textId="77777777" w:rsidR="00685EBA" w:rsidRDefault="00685EBA" w:rsidP="00D414FC">
      <w:pPr>
        <w:shd w:val="clear" w:color="auto" w:fill="FFFFFF"/>
        <w:rPr>
          <w:rFonts w:ascii="Arial" w:hAnsi="Arial" w:cs="Arial"/>
          <w:color w:val="222222"/>
          <w:sz w:val="19"/>
          <w:szCs w:val="19"/>
        </w:rPr>
      </w:pPr>
      <w:r>
        <w:rPr>
          <w:rFonts w:ascii="Arial" w:hAnsi="Arial" w:cs="Arial"/>
          <w:color w:val="222222"/>
          <w:sz w:val="19"/>
          <w:szCs w:val="19"/>
        </w:rPr>
        <w:t>Respecto a la longitud, se exige una extensión total de 28 páginas (doble espacio), incluyendo referencias y figuras/tablas, con flexibilidad en el contenido. Abstract de 250 palabras máximo 5 keywords. Se exige normas APA.</w:t>
      </w:r>
    </w:p>
    <w:p w14:paraId="3C65FD46" w14:textId="77777777" w:rsidR="00685EBA" w:rsidRDefault="00685EBA" w:rsidP="00D414FC">
      <w:pPr>
        <w:shd w:val="clear" w:color="auto" w:fill="FFFFFF"/>
        <w:rPr>
          <w:rFonts w:ascii="Arial" w:hAnsi="Arial" w:cs="Arial"/>
          <w:color w:val="222222"/>
          <w:sz w:val="19"/>
          <w:szCs w:val="19"/>
        </w:rPr>
      </w:pPr>
    </w:p>
    <w:p w14:paraId="2FB24DFB" w14:textId="77777777" w:rsidR="00685EBA" w:rsidRDefault="00685EBA" w:rsidP="00D414FC">
      <w:pPr>
        <w:shd w:val="clear" w:color="auto" w:fill="FFFFFF"/>
        <w:rPr>
          <w:rFonts w:ascii="Arial" w:hAnsi="Arial" w:cs="Arial"/>
          <w:color w:val="222222"/>
          <w:sz w:val="19"/>
          <w:szCs w:val="19"/>
        </w:rPr>
      </w:pPr>
      <w:r>
        <w:rPr>
          <w:rFonts w:ascii="Arial" w:hAnsi="Arial" w:cs="Arial"/>
          <w:color w:val="222222"/>
          <w:sz w:val="19"/>
          <w:szCs w:val="19"/>
        </w:rPr>
        <w:t>Más información en este link: </w:t>
      </w:r>
      <w:hyperlink r:id="rId1" w:tgtFrame="_blank" w:history="1">
        <w:r>
          <w:rPr>
            <w:rStyle w:val="Hyperlink"/>
            <w:rFonts w:ascii="Arial" w:hAnsi="Arial" w:cs="Arial"/>
            <w:color w:val="1155CC"/>
            <w:sz w:val="19"/>
            <w:szCs w:val="19"/>
          </w:rPr>
          <w:t>http://www.apa.org/pubs/</w:t>
        </w:r>
        <w:r>
          <w:rPr>
            <w:rStyle w:val="il"/>
            <w:rFonts w:ascii="Arial" w:hAnsi="Arial" w:cs="Arial"/>
            <w:color w:val="1155CC"/>
            <w:sz w:val="19"/>
            <w:szCs w:val="19"/>
            <w:u w:val="single"/>
          </w:rPr>
          <w:t>journals</w:t>
        </w:r>
        <w:r>
          <w:rPr>
            <w:rStyle w:val="Hyperlink"/>
            <w:rFonts w:ascii="Arial" w:hAnsi="Arial" w:cs="Arial"/>
            <w:color w:val="1155CC"/>
            <w:sz w:val="19"/>
            <w:szCs w:val="19"/>
          </w:rPr>
          <w:t>/tra/index.aspx?tab=4</w:t>
        </w:r>
      </w:hyperlink>
    </w:p>
    <w:p w14:paraId="2EEB2C61" w14:textId="0F124F7F" w:rsidR="00685EBA" w:rsidRDefault="00685EBA">
      <w:pPr>
        <w:pStyle w:val="CommentText"/>
      </w:pPr>
    </w:p>
  </w:comment>
  <w:comment w:id="1" w:author="Microsoft Office User" w:date="2018-04-10T15:26:00Z" w:initials="MOU">
    <w:p w14:paraId="0794338D" w14:textId="37091FA6" w:rsidR="00685EBA" w:rsidRDefault="00685EBA">
      <w:pPr>
        <w:pStyle w:val="CommentText"/>
      </w:pPr>
      <w:r>
        <w:rPr>
          <w:rStyle w:val="CommentReference"/>
        </w:rPr>
        <w:annotationRef/>
      </w:r>
      <w:r>
        <w:t>CIGIDEN y MIDAP?</w:t>
      </w:r>
    </w:p>
    <w:p w14:paraId="6548DB12" w14:textId="77777777" w:rsidR="00685EBA" w:rsidRDefault="00685EBA">
      <w:pPr>
        <w:pStyle w:val="CommentText"/>
      </w:pPr>
    </w:p>
  </w:comment>
  <w:comment w:id="2" w:author="Microsoft Office User" w:date="2018-04-10T19:00:00Z" w:initials="MOU">
    <w:p w14:paraId="1901BF75" w14:textId="6B21CA93" w:rsidR="0025107F" w:rsidRDefault="0025107F">
      <w:pPr>
        <w:pStyle w:val="CommentText"/>
      </w:pPr>
      <w:r>
        <w:rPr>
          <w:rStyle w:val="CommentReference"/>
        </w:rPr>
        <w:annotationRef/>
      </w:r>
      <w:r>
        <w:t>Elegir 5</w:t>
      </w:r>
      <w:bookmarkStart w:id="3" w:name="_GoBack"/>
      <w:bookmarkEnd w:id="3"/>
    </w:p>
  </w:comment>
  <w:comment w:id="5" w:author="Microsoft Office User" w:date="2018-04-10T16:48:00Z" w:initials="MOU">
    <w:p w14:paraId="6FFE8426" w14:textId="0C0C231A" w:rsidR="00685EBA" w:rsidRDefault="00685EBA">
      <w:pPr>
        <w:pStyle w:val="CommentText"/>
      </w:pPr>
      <w:r>
        <w:rPr>
          <w:rStyle w:val="CommentReference"/>
        </w:rPr>
        <w:annotationRef/>
      </w:r>
      <w:r>
        <w:t>Cuales son los otros 2?</w:t>
      </w:r>
    </w:p>
  </w:comment>
  <w:comment w:id="8" w:author="Microsoft Office User" w:date="2018-04-10T16:58:00Z" w:initials="MOU">
    <w:p w14:paraId="1BB925D2" w14:textId="7C42F2DA" w:rsidR="00685EBA" w:rsidRDefault="00685EBA">
      <w:pPr>
        <w:pStyle w:val="CommentText"/>
      </w:pPr>
      <w:r>
        <w:rPr>
          <w:rStyle w:val="CommentReference"/>
        </w:rPr>
        <w:annotationRef/>
      </w:r>
      <w:r>
        <w:t>Cambiar de lugar</w:t>
      </w:r>
    </w:p>
  </w:comment>
  <w:comment w:id="9" w:author="Microsoft Office User" w:date="2017-10-03T16:44:00Z" w:initials="Office">
    <w:p w14:paraId="669FAA03" w14:textId="1A219DBD" w:rsidR="00685EBA" w:rsidRDefault="00685EBA">
      <w:pPr>
        <w:pStyle w:val="CommentText"/>
      </w:pPr>
      <w:r>
        <w:rPr>
          <w:rStyle w:val="CommentReference"/>
        </w:rPr>
        <w:annotationRef/>
      </w:r>
      <w:r>
        <w:t xml:space="preserve">Averiguar nombre completo con Rodrigo e incluir referencia de la intervención (acá y en lista). Referencia debería ser de la creación de la intervención </w:t>
      </w:r>
    </w:p>
  </w:comment>
  <w:comment w:id="10" w:author="Microsoft Office User" w:date="2017-10-03T16:54:00Z" w:initials="Office">
    <w:p w14:paraId="331A0A83" w14:textId="0EE99246" w:rsidR="00685EBA" w:rsidRDefault="00685EBA">
      <w:pPr>
        <w:pStyle w:val="CommentText"/>
      </w:pPr>
      <w:r>
        <w:rPr>
          <w:rStyle w:val="CommentReference"/>
        </w:rPr>
        <w:annotationRef/>
      </w:r>
      <w:r>
        <w:t>Completar esta información con ayuda de Rodrigo. Seguir ejemplo de PDEQ (describir brevemente la medida y sus propiedad psycométricas)</w:t>
      </w:r>
    </w:p>
  </w:comment>
  <w:comment w:id="11" w:author="Microsoft Office User" w:date="2017-11-05T17:58:00Z" w:initials="Office">
    <w:p w14:paraId="1E235D5E" w14:textId="4DC1AA73" w:rsidR="00685EBA" w:rsidRDefault="00685EBA">
      <w:pPr>
        <w:pStyle w:val="CommentText"/>
      </w:pPr>
      <w:r>
        <w:rPr>
          <w:rStyle w:val="CommentReference"/>
        </w:rPr>
        <w:annotationRef/>
      </w:r>
      <w:r>
        <w:t>Averiguar e incluir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EB2C61" w15:done="0"/>
  <w15:commentEx w15:paraId="6548DB12" w15:done="0"/>
  <w15:commentEx w15:paraId="1901BF75" w15:done="0"/>
  <w15:commentEx w15:paraId="6FFE8426" w15:done="0"/>
  <w15:commentEx w15:paraId="1BB925D2" w15:done="0"/>
  <w15:commentEx w15:paraId="669FAA03" w15:done="0"/>
  <w15:commentEx w15:paraId="331A0A83" w15:done="0"/>
  <w15:commentEx w15:paraId="1E235D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EB2C61" w16cid:durableId="1E775564"/>
  <w16cid:commentId w16cid:paraId="6548DB12" w16cid:durableId="1E77561D"/>
  <w16cid:commentId w16cid:paraId="1901BF75" w16cid:durableId="1E778859"/>
  <w16cid:commentId w16cid:paraId="6FFE8426" w16cid:durableId="1E776950"/>
  <w16cid:commentId w16cid:paraId="1BB925D2" w16cid:durableId="1E776B98"/>
  <w16cid:commentId w16cid:paraId="669FAA03" w16cid:durableId="1E774A25"/>
  <w16cid:commentId w16cid:paraId="331A0A83" w16cid:durableId="1E774A26"/>
  <w16cid:commentId w16cid:paraId="1E235D5E" w16cid:durableId="1E774A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155F1" w14:textId="77777777" w:rsidR="006C27D0" w:rsidRDefault="006C27D0" w:rsidP="00E030AE">
      <w:pPr>
        <w:spacing w:after="0" w:line="240" w:lineRule="auto"/>
      </w:pPr>
      <w:r>
        <w:separator/>
      </w:r>
    </w:p>
  </w:endnote>
  <w:endnote w:type="continuationSeparator" w:id="0">
    <w:p w14:paraId="03A1194A" w14:textId="77777777" w:rsidR="006C27D0" w:rsidRDefault="006C27D0" w:rsidP="00E0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A8795" w14:textId="77777777" w:rsidR="006C27D0" w:rsidRDefault="006C27D0" w:rsidP="00E030AE">
      <w:pPr>
        <w:spacing w:after="0" w:line="240" w:lineRule="auto"/>
      </w:pPr>
      <w:r>
        <w:separator/>
      </w:r>
    </w:p>
  </w:footnote>
  <w:footnote w:type="continuationSeparator" w:id="0">
    <w:p w14:paraId="1F977E30" w14:textId="77777777" w:rsidR="006C27D0" w:rsidRDefault="006C27D0" w:rsidP="00E03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027478"/>
      <w:docPartObj>
        <w:docPartGallery w:val="Page Numbers (Top of Page)"/>
        <w:docPartUnique/>
      </w:docPartObj>
    </w:sdtPr>
    <w:sdtContent>
      <w:p w14:paraId="2981030B" w14:textId="77777777" w:rsidR="00685EBA" w:rsidRDefault="00685EBA">
        <w:pPr>
          <w:pStyle w:val="Header"/>
          <w:jc w:val="right"/>
        </w:pPr>
        <w:r>
          <w:fldChar w:fldCharType="begin"/>
        </w:r>
        <w:r>
          <w:instrText>PAGE   \* MERGEFORMAT</w:instrText>
        </w:r>
        <w:r>
          <w:fldChar w:fldCharType="separate"/>
        </w:r>
        <w:r w:rsidRPr="00973518">
          <w:rPr>
            <w:noProof/>
            <w:lang w:val="es-ES"/>
          </w:rPr>
          <w:t>2</w:t>
        </w:r>
        <w:r>
          <w:fldChar w:fldCharType="end"/>
        </w:r>
      </w:p>
    </w:sdtContent>
  </w:sdt>
  <w:p w14:paraId="555E7FC2" w14:textId="77777777" w:rsidR="00685EBA" w:rsidRPr="00E030AE" w:rsidRDefault="00685EBA" w:rsidP="00E030AE">
    <w:pPr>
      <w:pStyle w:val="Header"/>
    </w:pPr>
    <w:r>
      <w:t>TITLE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AE"/>
    <w:rsid w:val="00014AD5"/>
    <w:rsid w:val="0001626F"/>
    <w:rsid w:val="0004773A"/>
    <w:rsid w:val="000A6ED9"/>
    <w:rsid w:val="000B41FE"/>
    <w:rsid w:val="001203FE"/>
    <w:rsid w:val="00177AF6"/>
    <w:rsid w:val="00196E35"/>
    <w:rsid w:val="001B381D"/>
    <w:rsid w:val="001F3191"/>
    <w:rsid w:val="002344AC"/>
    <w:rsid w:val="0025107F"/>
    <w:rsid w:val="00287C96"/>
    <w:rsid w:val="002C5BC9"/>
    <w:rsid w:val="002F7630"/>
    <w:rsid w:val="00310E17"/>
    <w:rsid w:val="00323C81"/>
    <w:rsid w:val="003715D6"/>
    <w:rsid w:val="003B2BA8"/>
    <w:rsid w:val="00450BCC"/>
    <w:rsid w:val="00467526"/>
    <w:rsid w:val="004A3C20"/>
    <w:rsid w:val="004E2F14"/>
    <w:rsid w:val="00516A11"/>
    <w:rsid w:val="0056305B"/>
    <w:rsid w:val="005A31E9"/>
    <w:rsid w:val="005E7DF7"/>
    <w:rsid w:val="00605FE2"/>
    <w:rsid w:val="006258F0"/>
    <w:rsid w:val="0063054F"/>
    <w:rsid w:val="0065308A"/>
    <w:rsid w:val="00662711"/>
    <w:rsid w:val="00685EBA"/>
    <w:rsid w:val="006C27D0"/>
    <w:rsid w:val="006F03D9"/>
    <w:rsid w:val="00701561"/>
    <w:rsid w:val="00707226"/>
    <w:rsid w:val="00711C72"/>
    <w:rsid w:val="00714A94"/>
    <w:rsid w:val="007C5F78"/>
    <w:rsid w:val="007E2735"/>
    <w:rsid w:val="007F49C7"/>
    <w:rsid w:val="00831E33"/>
    <w:rsid w:val="00890B6A"/>
    <w:rsid w:val="0096360A"/>
    <w:rsid w:val="00973518"/>
    <w:rsid w:val="009E71B6"/>
    <w:rsid w:val="00A002E5"/>
    <w:rsid w:val="00A07FC4"/>
    <w:rsid w:val="00A1408E"/>
    <w:rsid w:val="00A349C2"/>
    <w:rsid w:val="00A37E96"/>
    <w:rsid w:val="00A7689A"/>
    <w:rsid w:val="00A87602"/>
    <w:rsid w:val="00A951A1"/>
    <w:rsid w:val="00B33A0E"/>
    <w:rsid w:val="00B446DF"/>
    <w:rsid w:val="00B758A4"/>
    <w:rsid w:val="00BB3A48"/>
    <w:rsid w:val="00BC6DA1"/>
    <w:rsid w:val="00BD64F3"/>
    <w:rsid w:val="00BF6931"/>
    <w:rsid w:val="00CC26FF"/>
    <w:rsid w:val="00D17A07"/>
    <w:rsid w:val="00D414FC"/>
    <w:rsid w:val="00D55ADD"/>
    <w:rsid w:val="00D71D88"/>
    <w:rsid w:val="00D731C5"/>
    <w:rsid w:val="00DC6367"/>
    <w:rsid w:val="00DC6C46"/>
    <w:rsid w:val="00E030AE"/>
    <w:rsid w:val="00E7341E"/>
    <w:rsid w:val="00E85445"/>
    <w:rsid w:val="00E91712"/>
    <w:rsid w:val="00E96E22"/>
    <w:rsid w:val="00EA303A"/>
    <w:rsid w:val="00EB3E9B"/>
    <w:rsid w:val="00EF2BCE"/>
    <w:rsid w:val="00F006AE"/>
    <w:rsid w:val="00F13245"/>
    <w:rsid w:val="00F65566"/>
    <w:rsid w:val="00F76AC2"/>
    <w:rsid w:val="00F8100D"/>
    <w:rsid w:val="00F96D8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F7F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0AE"/>
    <w:pPr>
      <w:tabs>
        <w:tab w:val="center" w:pos="4419"/>
        <w:tab w:val="right" w:pos="8838"/>
      </w:tabs>
      <w:spacing w:after="0" w:line="240" w:lineRule="auto"/>
    </w:pPr>
  </w:style>
  <w:style w:type="character" w:customStyle="1" w:styleId="HeaderChar">
    <w:name w:val="Header Char"/>
    <w:basedOn w:val="DefaultParagraphFont"/>
    <w:link w:val="Header"/>
    <w:uiPriority w:val="99"/>
    <w:rsid w:val="00E030AE"/>
  </w:style>
  <w:style w:type="paragraph" w:styleId="Footer">
    <w:name w:val="footer"/>
    <w:basedOn w:val="Normal"/>
    <w:link w:val="FooterChar"/>
    <w:uiPriority w:val="99"/>
    <w:unhideWhenUsed/>
    <w:rsid w:val="00E030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30AE"/>
  </w:style>
  <w:style w:type="paragraph" w:styleId="NoSpacing">
    <w:name w:val="No Spacing"/>
    <w:uiPriority w:val="1"/>
    <w:qFormat/>
    <w:rsid w:val="0063054F"/>
    <w:pPr>
      <w:spacing w:after="0" w:line="240" w:lineRule="auto"/>
    </w:pPr>
  </w:style>
  <w:style w:type="character" w:styleId="CommentReference">
    <w:name w:val="annotation reference"/>
    <w:basedOn w:val="DefaultParagraphFont"/>
    <w:uiPriority w:val="99"/>
    <w:semiHidden/>
    <w:unhideWhenUsed/>
    <w:rsid w:val="009E71B6"/>
    <w:rPr>
      <w:sz w:val="18"/>
      <w:szCs w:val="18"/>
    </w:rPr>
  </w:style>
  <w:style w:type="paragraph" w:styleId="CommentText">
    <w:name w:val="annotation text"/>
    <w:basedOn w:val="Normal"/>
    <w:link w:val="CommentTextChar"/>
    <w:uiPriority w:val="99"/>
    <w:semiHidden/>
    <w:unhideWhenUsed/>
    <w:rsid w:val="009E71B6"/>
    <w:pPr>
      <w:spacing w:line="240" w:lineRule="auto"/>
    </w:pPr>
    <w:rPr>
      <w:sz w:val="24"/>
      <w:szCs w:val="24"/>
    </w:rPr>
  </w:style>
  <w:style w:type="character" w:customStyle="1" w:styleId="CommentTextChar">
    <w:name w:val="Comment Text Char"/>
    <w:basedOn w:val="DefaultParagraphFont"/>
    <w:link w:val="CommentText"/>
    <w:uiPriority w:val="99"/>
    <w:semiHidden/>
    <w:rsid w:val="009E71B6"/>
    <w:rPr>
      <w:sz w:val="24"/>
      <w:szCs w:val="24"/>
    </w:rPr>
  </w:style>
  <w:style w:type="paragraph" w:styleId="CommentSubject">
    <w:name w:val="annotation subject"/>
    <w:basedOn w:val="CommentText"/>
    <w:next w:val="CommentText"/>
    <w:link w:val="CommentSubjectChar"/>
    <w:uiPriority w:val="99"/>
    <w:semiHidden/>
    <w:unhideWhenUsed/>
    <w:rsid w:val="009E71B6"/>
    <w:rPr>
      <w:b/>
      <w:bCs/>
      <w:sz w:val="20"/>
      <w:szCs w:val="20"/>
    </w:rPr>
  </w:style>
  <w:style w:type="character" w:customStyle="1" w:styleId="CommentSubjectChar">
    <w:name w:val="Comment Subject Char"/>
    <w:basedOn w:val="CommentTextChar"/>
    <w:link w:val="CommentSubject"/>
    <w:uiPriority w:val="99"/>
    <w:semiHidden/>
    <w:rsid w:val="009E71B6"/>
    <w:rPr>
      <w:b/>
      <w:bCs/>
      <w:sz w:val="20"/>
      <w:szCs w:val="20"/>
    </w:rPr>
  </w:style>
  <w:style w:type="paragraph" w:styleId="BalloonText">
    <w:name w:val="Balloon Text"/>
    <w:basedOn w:val="Normal"/>
    <w:link w:val="BalloonTextChar"/>
    <w:uiPriority w:val="99"/>
    <w:semiHidden/>
    <w:unhideWhenUsed/>
    <w:rsid w:val="009E71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71B6"/>
    <w:rPr>
      <w:rFonts w:ascii="Times New Roman" w:hAnsi="Times New Roman" w:cs="Times New Roman"/>
      <w:sz w:val="18"/>
      <w:szCs w:val="18"/>
    </w:rPr>
  </w:style>
  <w:style w:type="character" w:styleId="Hyperlink">
    <w:name w:val="Hyperlink"/>
    <w:basedOn w:val="DefaultParagraphFont"/>
    <w:uiPriority w:val="99"/>
    <w:semiHidden/>
    <w:unhideWhenUsed/>
    <w:rsid w:val="00D414FC"/>
    <w:rPr>
      <w:color w:val="0000FF"/>
      <w:u w:val="single"/>
    </w:rPr>
  </w:style>
  <w:style w:type="character" w:customStyle="1" w:styleId="il">
    <w:name w:val="il"/>
    <w:basedOn w:val="DefaultParagraphFont"/>
    <w:rsid w:val="00D4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653108">
      <w:bodyDiv w:val="1"/>
      <w:marLeft w:val="0"/>
      <w:marRight w:val="0"/>
      <w:marTop w:val="0"/>
      <w:marBottom w:val="0"/>
      <w:divBdr>
        <w:top w:val="none" w:sz="0" w:space="0" w:color="auto"/>
        <w:left w:val="none" w:sz="0" w:space="0" w:color="auto"/>
        <w:bottom w:val="none" w:sz="0" w:space="0" w:color="auto"/>
        <w:right w:val="none" w:sz="0" w:space="0" w:color="auto"/>
      </w:divBdr>
      <w:divsChild>
        <w:div w:id="926572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848736">
              <w:marLeft w:val="0"/>
              <w:marRight w:val="0"/>
              <w:marTop w:val="0"/>
              <w:marBottom w:val="0"/>
              <w:divBdr>
                <w:top w:val="none" w:sz="0" w:space="0" w:color="auto"/>
                <w:left w:val="none" w:sz="0" w:space="0" w:color="auto"/>
                <w:bottom w:val="none" w:sz="0" w:space="0" w:color="auto"/>
                <w:right w:val="none" w:sz="0" w:space="0" w:color="auto"/>
              </w:divBdr>
              <w:divsChild>
                <w:div w:id="977800632">
                  <w:marLeft w:val="0"/>
                  <w:marRight w:val="0"/>
                  <w:marTop w:val="0"/>
                  <w:marBottom w:val="0"/>
                  <w:divBdr>
                    <w:top w:val="none" w:sz="0" w:space="0" w:color="auto"/>
                    <w:left w:val="none" w:sz="0" w:space="0" w:color="auto"/>
                    <w:bottom w:val="none" w:sz="0" w:space="0" w:color="auto"/>
                    <w:right w:val="none" w:sz="0" w:space="0" w:color="auto"/>
                  </w:divBdr>
                  <w:divsChild>
                    <w:div w:id="1528519247">
                      <w:marLeft w:val="0"/>
                      <w:marRight w:val="0"/>
                      <w:marTop w:val="0"/>
                      <w:marBottom w:val="0"/>
                      <w:divBdr>
                        <w:top w:val="none" w:sz="0" w:space="0" w:color="auto"/>
                        <w:left w:val="none" w:sz="0" w:space="0" w:color="auto"/>
                        <w:bottom w:val="none" w:sz="0" w:space="0" w:color="auto"/>
                        <w:right w:val="none" w:sz="0" w:space="0" w:color="auto"/>
                      </w:divBdr>
                      <w:divsChild>
                        <w:div w:id="10092136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0691125">
                              <w:marLeft w:val="0"/>
                              <w:marRight w:val="0"/>
                              <w:marTop w:val="0"/>
                              <w:marBottom w:val="0"/>
                              <w:divBdr>
                                <w:top w:val="none" w:sz="0" w:space="0" w:color="auto"/>
                                <w:left w:val="none" w:sz="0" w:space="0" w:color="auto"/>
                                <w:bottom w:val="none" w:sz="0" w:space="0" w:color="auto"/>
                                <w:right w:val="none" w:sz="0" w:space="0" w:color="auto"/>
                              </w:divBdr>
                              <w:divsChild>
                                <w:div w:id="280571407">
                                  <w:marLeft w:val="0"/>
                                  <w:marRight w:val="0"/>
                                  <w:marTop w:val="0"/>
                                  <w:marBottom w:val="0"/>
                                  <w:divBdr>
                                    <w:top w:val="none" w:sz="0" w:space="0" w:color="auto"/>
                                    <w:left w:val="none" w:sz="0" w:space="0" w:color="auto"/>
                                    <w:bottom w:val="none" w:sz="0" w:space="0" w:color="auto"/>
                                    <w:right w:val="none" w:sz="0" w:space="0" w:color="auto"/>
                                  </w:divBdr>
                                  <w:divsChild>
                                    <w:div w:id="1438136935">
                                      <w:marLeft w:val="0"/>
                                      <w:marRight w:val="0"/>
                                      <w:marTop w:val="0"/>
                                      <w:marBottom w:val="0"/>
                                      <w:divBdr>
                                        <w:top w:val="none" w:sz="0" w:space="0" w:color="auto"/>
                                        <w:left w:val="none" w:sz="0" w:space="0" w:color="auto"/>
                                        <w:bottom w:val="none" w:sz="0" w:space="0" w:color="auto"/>
                                        <w:right w:val="none" w:sz="0" w:space="0" w:color="auto"/>
                                      </w:divBdr>
                                      <w:divsChild>
                                        <w:div w:id="46494887">
                                          <w:marLeft w:val="0"/>
                                          <w:marRight w:val="0"/>
                                          <w:marTop w:val="0"/>
                                          <w:marBottom w:val="0"/>
                                          <w:divBdr>
                                            <w:top w:val="none" w:sz="0" w:space="0" w:color="auto"/>
                                            <w:left w:val="none" w:sz="0" w:space="0" w:color="auto"/>
                                            <w:bottom w:val="none" w:sz="0" w:space="0" w:color="auto"/>
                                            <w:right w:val="none" w:sz="0" w:space="0" w:color="auto"/>
                                          </w:divBdr>
                                          <w:divsChild>
                                            <w:div w:id="10023936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0768343">
                                                  <w:marLeft w:val="0"/>
                                                  <w:marRight w:val="0"/>
                                                  <w:marTop w:val="0"/>
                                                  <w:marBottom w:val="0"/>
                                                  <w:divBdr>
                                                    <w:top w:val="none" w:sz="0" w:space="0" w:color="auto"/>
                                                    <w:left w:val="none" w:sz="0" w:space="0" w:color="auto"/>
                                                    <w:bottom w:val="none" w:sz="0" w:space="0" w:color="auto"/>
                                                    <w:right w:val="none" w:sz="0" w:space="0" w:color="auto"/>
                                                  </w:divBdr>
                                                  <w:divsChild>
                                                    <w:div w:id="1990328692">
                                                      <w:marLeft w:val="0"/>
                                                      <w:marRight w:val="0"/>
                                                      <w:marTop w:val="0"/>
                                                      <w:marBottom w:val="0"/>
                                                      <w:divBdr>
                                                        <w:top w:val="none" w:sz="0" w:space="0" w:color="auto"/>
                                                        <w:left w:val="none" w:sz="0" w:space="0" w:color="auto"/>
                                                        <w:bottom w:val="none" w:sz="0" w:space="0" w:color="auto"/>
                                                        <w:right w:val="none" w:sz="0" w:space="0" w:color="auto"/>
                                                      </w:divBdr>
                                                      <w:divsChild>
                                                        <w:div w:id="828717493">
                                                          <w:marLeft w:val="0"/>
                                                          <w:marRight w:val="0"/>
                                                          <w:marTop w:val="0"/>
                                                          <w:marBottom w:val="0"/>
                                                          <w:divBdr>
                                                            <w:top w:val="none" w:sz="0" w:space="0" w:color="auto"/>
                                                            <w:left w:val="none" w:sz="0" w:space="0" w:color="auto"/>
                                                            <w:bottom w:val="none" w:sz="0" w:space="0" w:color="auto"/>
                                                            <w:right w:val="none" w:sz="0" w:space="0" w:color="auto"/>
                                                          </w:divBdr>
                                                          <w:divsChild>
                                                            <w:div w:id="61341951">
                                                              <w:marLeft w:val="0"/>
                                                              <w:marRight w:val="0"/>
                                                              <w:marTop w:val="0"/>
                                                              <w:marBottom w:val="0"/>
                                                              <w:divBdr>
                                                                <w:top w:val="none" w:sz="0" w:space="0" w:color="auto"/>
                                                                <w:left w:val="none" w:sz="0" w:space="0" w:color="auto"/>
                                                                <w:bottom w:val="none" w:sz="0" w:space="0" w:color="auto"/>
                                                                <w:right w:val="none" w:sz="0" w:space="0" w:color="auto"/>
                                                              </w:divBdr>
                                                              <w:divsChild>
                                                                <w:div w:id="7032122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0446186">
                                                                      <w:marLeft w:val="0"/>
                                                                      <w:marRight w:val="0"/>
                                                                      <w:marTop w:val="0"/>
                                                                      <w:marBottom w:val="0"/>
                                                                      <w:divBdr>
                                                                        <w:top w:val="none" w:sz="0" w:space="0" w:color="auto"/>
                                                                        <w:left w:val="none" w:sz="0" w:space="0" w:color="auto"/>
                                                                        <w:bottom w:val="none" w:sz="0" w:space="0" w:color="auto"/>
                                                                        <w:right w:val="none" w:sz="0" w:space="0" w:color="auto"/>
                                                                      </w:divBdr>
                                                                      <w:divsChild>
                                                                        <w:div w:id="569074719">
                                                                          <w:marLeft w:val="0"/>
                                                                          <w:marRight w:val="0"/>
                                                                          <w:marTop w:val="0"/>
                                                                          <w:marBottom w:val="0"/>
                                                                          <w:divBdr>
                                                                            <w:top w:val="none" w:sz="0" w:space="0" w:color="auto"/>
                                                                            <w:left w:val="none" w:sz="0" w:space="0" w:color="auto"/>
                                                                            <w:bottom w:val="none" w:sz="0" w:space="0" w:color="auto"/>
                                                                            <w:right w:val="none" w:sz="0" w:space="0" w:color="auto"/>
                                                                          </w:divBdr>
                                                                          <w:divsChild>
                                                                            <w:div w:id="1412237684">
                                                                              <w:marLeft w:val="0"/>
                                                                              <w:marRight w:val="0"/>
                                                                              <w:marTop w:val="0"/>
                                                                              <w:marBottom w:val="0"/>
                                                                              <w:divBdr>
                                                                                <w:top w:val="none" w:sz="0" w:space="0" w:color="auto"/>
                                                                                <w:left w:val="none" w:sz="0" w:space="0" w:color="auto"/>
                                                                                <w:bottom w:val="none" w:sz="0" w:space="0" w:color="auto"/>
                                                                                <w:right w:val="none" w:sz="0" w:space="0" w:color="auto"/>
                                                                              </w:divBdr>
                                                                              <w:divsChild>
                                                                                <w:div w:id="1313876907">
                                                                                  <w:marLeft w:val="0"/>
                                                                                  <w:marRight w:val="0"/>
                                                                                  <w:marTop w:val="0"/>
                                                                                  <w:marBottom w:val="0"/>
                                                                                  <w:divBdr>
                                                                                    <w:top w:val="none" w:sz="0" w:space="0" w:color="auto"/>
                                                                                    <w:left w:val="none" w:sz="0" w:space="0" w:color="auto"/>
                                                                                    <w:bottom w:val="none" w:sz="0" w:space="0" w:color="auto"/>
                                                                                    <w:right w:val="none" w:sz="0" w:space="0" w:color="auto"/>
                                                                                  </w:divBdr>
                                                                                  <w:divsChild>
                                                                                    <w:div w:id="13888693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9906832">
                                                                                          <w:marLeft w:val="0"/>
                                                                                          <w:marRight w:val="0"/>
                                                                                          <w:marTop w:val="0"/>
                                                                                          <w:marBottom w:val="0"/>
                                                                                          <w:divBdr>
                                                                                            <w:top w:val="none" w:sz="0" w:space="0" w:color="auto"/>
                                                                                            <w:left w:val="none" w:sz="0" w:space="0" w:color="auto"/>
                                                                                            <w:bottom w:val="none" w:sz="0" w:space="0" w:color="auto"/>
                                                                                            <w:right w:val="none" w:sz="0" w:space="0" w:color="auto"/>
                                                                                          </w:divBdr>
                                                                                          <w:divsChild>
                                                                                            <w:div w:id="767844891">
                                                                                              <w:marLeft w:val="0"/>
                                                                                              <w:marRight w:val="0"/>
                                                                                              <w:marTop w:val="0"/>
                                                                                              <w:marBottom w:val="0"/>
                                                                                              <w:divBdr>
                                                                                                <w:top w:val="none" w:sz="0" w:space="0" w:color="auto"/>
                                                                                                <w:left w:val="none" w:sz="0" w:space="0" w:color="auto"/>
                                                                                                <w:bottom w:val="none" w:sz="0" w:space="0" w:color="auto"/>
                                                                                                <w:right w:val="none" w:sz="0" w:space="0" w:color="auto"/>
                                                                                              </w:divBdr>
                                                                                              <w:divsChild>
                                                                                                <w:div w:id="721442937">
                                                                                                  <w:marLeft w:val="0"/>
                                                                                                  <w:marRight w:val="0"/>
                                                                                                  <w:marTop w:val="0"/>
                                                                                                  <w:marBottom w:val="0"/>
                                                                                                  <w:divBdr>
                                                                                                    <w:top w:val="none" w:sz="0" w:space="0" w:color="auto"/>
                                                                                                    <w:left w:val="none" w:sz="0" w:space="0" w:color="auto"/>
                                                                                                    <w:bottom w:val="none" w:sz="0" w:space="0" w:color="auto"/>
                                                                                                    <w:right w:val="none" w:sz="0" w:space="0" w:color="auto"/>
                                                                                                  </w:divBdr>
                                                                                                  <w:divsChild>
                                                                                                    <w:div w:id="2144304461">
                                                                                                      <w:marLeft w:val="0"/>
                                                                                                      <w:marRight w:val="0"/>
                                                                                                      <w:marTop w:val="0"/>
                                                                                                      <w:marBottom w:val="0"/>
                                                                                                      <w:divBdr>
                                                                                                        <w:top w:val="none" w:sz="0" w:space="0" w:color="auto"/>
                                                                                                        <w:left w:val="none" w:sz="0" w:space="0" w:color="auto"/>
                                                                                                        <w:bottom w:val="none" w:sz="0" w:space="0" w:color="auto"/>
                                                                                                        <w:right w:val="none" w:sz="0" w:space="0" w:color="auto"/>
                                                                                                      </w:divBdr>
                                                                                                      <w:divsChild>
                                                                                                        <w:div w:id="5054427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9574207">
                                                                                                              <w:marLeft w:val="0"/>
                                                                                                              <w:marRight w:val="0"/>
                                                                                                              <w:marTop w:val="0"/>
                                                                                                              <w:marBottom w:val="0"/>
                                                                                                              <w:divBdr>
                                                                                                                <w:top w:val="none" w:sz="0" w:space="0" w:color="auto"/>
                                                                                                                <w:left w:val="none" w:sz="0" w:space="0" w:color="auto"/>
                                                                                                                <w:bottom w:val="none" w:sz="0" w:space="0" w:color="auto"/>
                                                                                                                <w:right w:val="none" w:sz="0" w:space="0" w:color="auto"/>
                                                                                                              </w:divBdr>
                                                                                                              <w:divsChild>
                                                                                                                <w:div w:id="902370076">
                                                                                                                  <w:marLeft w:val="0"/>
                                                                                                                  <w:marRight w:val="0"/>
                                                                                                                  <w:marTop w:val="0"/>
                                                                                                                  <w:marBottom w:val="0"/>
                                                                                                                  <w:divBdr>
                                                                                                                    <w:top w:val="none" w:sz="0" w:space="0" w:color="auto"/>
                                                                                                                    <w:left w:val="none" w:sz="0" w:space="0" w:color="auto"/>
                                                                                                                    <w:bottom w:val="none" w:sz="0" w:space="0" w:color="auto"/>
                                                                                                                    <w:right w:val="none" w:sz="0" w:space="0" w:color="auto"/>
                                                                                                                  </w:divBdr>
                                                                                                                  <w:divsChild>
                                                                                                                    <w:div w:id="1889225971">
                                                                                                                      <w:marLeft w:val="0"/>
                                                                                                                      <w:marRight w:val="0"/>
                                                                                                                      <w:marTop w:val="0"/>
                                                                                                                      <w:marBottom w:val="0"/>
                                                                                                                      <w:divBdr>
                                                                                                                        <w:top w:val="none" w:sz="0" w:space="0" w:color="auto"/>
                                                                                                                        <w:left w:val="none" w:sz="0" w:space="0" w:color="auto"/>
                                                                                                                        <w:bottom w:val="none" w:sz="0" w:space="0" w:color="auto"/>
                                                                                                                        <w:right w:val="none" w:sz="0" w:space="0" w:color="auto"/>
                                                                                                                      </w:divBdr>
                                                                                                                      <w:divsChild>
                                                                                                                        <w:div w:id="1270354384">
                                                                                                                          <w:marLeft w:val="0"/>
                                                                                                                          <w:marRight w:val="0"/>
                                                                                                                          <w:marTop w:val="0"/>
                                                                                                                          <w:marBottom w:val="0"/>
                                                                                                                          <w:divBdr>
                                                                                                                            <w:top w:val="none" w:sz="0" w:space="0" w:color="auto"/>
                                                                                                                            <w:left w:val="none" w:sz="0" w:space="0" w:color="auto"/>
                                                                                                                            <w:bottom w:val="none" w:sz="0" w:space="0" w:color="auto"/>
                                                                                                                            <w:right w:val="none" w:sz="0" w:space="0" w:color="auto"/>
                                                                                                                          </w:divBdr>
                                                                                                                          <w:divsChild>
                                                                                                                            <w:div w:id="4467792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8917463">
                                                                                                                                  <w:marLeft w:val="0"/>
                                                                                                                                  <w:marRight w:val="0"/>
                                                                                                                                  <w:marTop w:val="0"/>
                                                                                                                                  <w:marBottom w:val="0"/>
                                                                                                                                  <w:divBdr>
                                                                                                                                    <w:top w:val="none" w:sz="0" w:space="0" w:color="auto"/>
                                                                                                                                    <w:left w:val="none" w:sz="0" w:space="0" w:color="auto"/>
                                                                                                                                    <w:bottom w:val="none" w:sz="0" w:space="0" w:color="auto"/>
                                                                                                                                    <w:right w:val="none" w:sz="0" w:space="0" w:color="auto"/>
                                                                                                                                  </w:divBdr>
                                                                                                                                  <w:divsChild>
                                                                                                                                    <w:div w:id="871304295">
                                                                                                                                      <w:marLeft w:val="0"/>
                                                                                                                                      <w:marRight w:val="0"/>
                                                                                                                                      <w:marTop w:val="0"/>
                                                                                                                                      <w:marBottom w:val="0"/>
                                                                                                                                      <w:divBdr>
                                                                                                                                        <w:top w:val="none" w:sz="0" w:space="0" w:color="auto"/>
                                                                                                                                        <w:left w:val="none" w:sz="0" w:space="0" w:color="auto"/>
                                                                                                                                        <w:bottom w:val="none" w:sz="0" w:space="0" w:color="auto"/>
                                                                                                                                        <w:right w:val="none" w:sz="0" w:space="0" w:color="auto"/>
                                                                                                                                      </w:divBdr>
                                                                                                                                      <w:divsChild>
                                                                                                                                        <w:div w:id="942566596">
                                                                                                                                          <w:marLeft w:val="0"/>
                                                                                                                                          <w:marRight w:val="0"/>
                                                                                                                                          <w:marTop w:val="0"/>
                                                                                                                                          <w:marBottom w:val="0"/>
                                                                                                                                          <w:divBdr>
                                                                                                                                            <w:top w:val="none" w:sz="0" w:space="0" w:color="auto"/>
                                                                                                                                            <w:left w:val="none" w:sz="0" w:space="0" w:color="auto"/>
                                                                                                                                            <w:bottom w:val="none" w:sz="0" w:space="0" w:color="auto"/>
                                                                                                                                            <w:right w:val="none" w:sz="0" w:space="0" w:color="auto"/>
                                                                                                                                          </w:divBdr>
                                                                                                                                          <w:divsChild>
                                                                                                                                            <w:div w:id="2056272331">
                                                                                                                                              <w:marLeft w:val="0"/>
                                                                                                                                              <w:marRight w:val="0"/>
                                                                                                                                              <w:marTop w:val="0"/>
                                                                                                                                              <w:marBottom w:val="0"/>
                                                                                                                                              <w:divBdr>
                                                                                                                                                <w:top w:val="none" w:sz="0" w:space="0" w:color="auto"/>
                                                                                                                                                <w:left w:val="none" w:sz="0" w:space="0" w:color="auto"/>
                                                                                                                                                <w:bottom w:val="none" w:sz="0" w:space="0" w:color="auto"/>
                                                                                                                                                <w:right w:val="none" w:sz="0" w:space="0" w:color="auto"/>
                                                                                                                                              </w:divBdr>
                                                                                                                                              <w:divsChild>
                                                                                                                                                <w:div w:id="2283512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81247868">
                                                                                                                                                      <w:marLeft w:val="0"/>
                                                                                                                                                      <w:marRight w:val="0"/>
                                                                                                                                                      <w:marTop w:val="0"/>
                                                                                                                                                      <w:marBottom w:val="0"/>
                                                                                                                                                      <w:divBdr>
                                                                                                                                                        <w:top w:val="none" w:sz="0" w:space="0" w:color="auto"/>
                                                                                                                                                        <w:left w:val="none" w:sz="0" w:space="0" w:color="auto"/>
                                                                                                                                                        <w:bottom w:val="none" w:sz="0" w:space="0" w:color="auto"/>
                                                                                                                                                        <w:right w:val="none" w:sz="0" w:space="0" w:color="auto"/>
                                                                                                                                                      </w:divBdr>
                                                                                                                                                      <w:divsChild>
                                                                                                                                                        <w:div w:id="1890416179">
                                                                                                                                                          <w:marLeft w:val="0"/>
                                                                                                                                                          <w:marRight w:val="0"/>
                                                                                                                                                          <w:marTop w:val="0"/>
                                                                                                                                                          <w:marBottom w:val="0"/>
                                                                                                                                                          <w:divBdr>
                                                                                                                                                            <w:top w:val="none" w:sz="0" w:space="0" w:color="auto"/>
                                                                                                                                                            <w:left w:val="none" w:sz="0" w:space="0" w:color="auto"/>
                                                                                                                                                            <w:bottom w:val="none" w:sz="0" w:space="0" w:color="auto"/>
                                                                                                                                                            <w:right w:val="none" w:sz="0" w:space="0" w:color="auto"/>
                                                                                                                                                          </w:divBdr>
                                                                                                                                                        </w:div>
                                                                                                                                                        <w:div w:id="657996274">
                                                                                                                                                          <w:marLeft w:val="0"/>
                                                                                                                                                          <w:marRight w:val="0"/>
                                                                                                                                                          <w:marTop w:val="0"/>
                                                                                                                                                          <w:marBottom w:val="0"/>
                                                                                                                                                          <w:divBdr>
                                                                                                                                                            <w:top w:val="none" w:sz="0" w:space="0" w:color="auto"/>
                                                                                                                                                            <w:left w:val="none" w:sz="0" w:space="0" w:color="auto"/>
                                                                                                                                                            <w:bottom w:val="none" w:sz="0" w:space="0" w:color="auto"/>
                                                                                                                                                            <w:right w:val="none" w:sz="0" w:space="0" w:color="auto"/>
                                                                                                                                                          </w:divBdr>
                                                                                                                                                        </w:div>
                                                                                                                                                        <w:div w:id="436024081">
                                                                                                                                                          <w:marLeft w:val="0"/>
                                                                                                                                                          <w:marRight w:val="0"/>
                                                                                                                                                          <w:marTop w:val="0"/>
                                                                                                                                                          <w:marBottom w:val="0"/>
                                                                                                                                                          <w:divBdr>
                                                                                                                                                            <w:top w:val="none" w:sz="0" w:space="0" w:color="auto"/>
                                                                                                                                                            <w:left w:val="none" w:sz="0" w:space="0" w:color="auto"/>
                                                                                                                                                            <w:bottom w:val="none" w:sz="0" w:space="0" w:color="auto"/>
                                                                                                                                                            <w:right w:val="none" w:sz="0" w:space="0" w:color="auto"/>
                                                                                                                                                          </w:divBdr>
                                                                                                                                                        </w:div>
                                                                                                                                                        <w:div w:id="855073479">
                                                                                                                                                          <w:marLeft w:val="0"/>
                                                                                                                                                          <w:marRight w:val="0"/>
                                                                                                                                                          <w:marTop w:val="0"/>
                                                                                                                                                          <w:marBottom w:val="0"/>
                                                                                                                                                          <w:divBdr>
                                                                                                                                                            <w:top w:val="none" w:sz="0" w:space="0" w:color="auto"/>
                                                                                                                                                            <w:left w:val="none" w:sz="0" w:space="0" w:color="auto"/>
                                                                                                                                                            <w:bottom w:val="none" w:sz="0" w:space="0" w:color="auto"/>
                                                                                                                                                            <w:right w:val="none" w:sz="0" w:space="0" w:color="auto"/>
                                                                                                                                                          </w:divBdr>
                                                                                                                                                        </w:div>
                                                                                                                                                        <w:div w:id="564609640">
                                                                                                                                                          <w:marLeft w:val="0"/>
                                                                                                                                                          <w:marRight w:val="0"/>
                                                                                                                                                          <w:marTop w:val="0"/>
                                                                                                                                                          <w:marBottom w:val="0"/>
                                                                                                                                                          <w:divBdr>
                                                                                                                                                            <w:top w:val="none" w:sz="0" w:space="0" w:color="auto"/>
                                                                                                                                                            <w:left w:val="none" w:sz="0" w:space="0" w:color="auto"/>
                                                                                                                                                            <w:bottom w:val="none" w:sz="0" w:space="0" w:color="auto"/>
                                                                                                                                                            <w:right w:val="none" w:sz="0" w:space="0" w:color="auto"/>
                                                                                                                                                          </w:divBdr>
                                                                                                                                                        </w:div>
                                                                                                                                                        <w:div w:id="753237598">
                                                                                                                                                          <w:marLeft w:val="0"/>
                                                                                                                                                          <w:marRight w:val="0"/>
                                                                                                                                                          <w:marTop w:val="0"/>
                                                                                                                                                          <w:marBottom w:val="0"/>
                                                                                                                                                          <w:divBdr>
                                                                                                                                                            <w:top w:val="none" w:sz="0" w:space="0" w:color="auto"/>
                                                                                                                                                            <w:left w:val="none" w:sz="0" w:space="0" w:color="auto"/>
                                                                                                                                                            <w:bottom w:val="none" w:sz="0" w:space="0" w:color="auto"/>
                                                                                                                                                            <w:right w:val="none" w:sz="0" w:space="0" w:color="auto"/>
                                                                                                                                                          </w:divBdr>
                                                                                                                                                        </w:div>
                                                                                                                                                        <w:div w:id="281501903">
                                                                                                                                                          <w:marLeft w:val="0"/>
                                                                                                                                                          <w:marRight w:val="0"/>
                                                                                                                                                          <w:marTop w:val="0"/>
                                                                                                                                                          <w:marBottom w:val="0"/>
                                                                                                                                                          <w:divBdr>
                                                                                                                                                            <w:top w:val="none" w:sz="0" w:space="0" w:color="auto"/>
                                                                                                                                                            <w:left w:val="none" w:sz="0" w:space="0" w:color="auto"/>
                                                                                                                                                            <w:bottom w:val="none" w:sz="0" w:space="0" w:color="auto"/>
                                                                                                                                                            <w:right w:val="none" w:sz="0" w:space="0" w:color="auto"/>
                                                                                                                                                          </w:divBdr>
                                                                                                                                                        </w:div>
                                                                                                                                                        <w:div w:id="213663673">
                                                                                                                                                          <w:marLeft w:val="0"/>
                                                                                                                                                          <w:marRight w:val="0"/>
                                                                                                                                                          <w:marTop w:val="0"/>
                                                                                                                                                          <w:marBottom w:val="0"/>
                                                                                                                                                          <w:divBdr>
                                                                                                                                                            <w:top w:val="none" w:sz="0" w:space="0" w:color="auto"/>
                                                                                                                                                            <w:left w:val="none" w:sz="0" w:space="0" w:color="auto"/>
                                                                                                                                                            <w:bottom w:val="none" w:sz="0" w:space="0" w:color="auto"/>
                                                                                                                                                            <w:right w:val="none" w:sz="0" w:space="0" w:color="auto"/>
                                                                                                                                                          </w:divBdr>
                                                                                                                                                        </w:div>
                                                                                                                                                        <w:div w:id="721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apa.org/pubs/journals/tra/index.aspx?tab=4"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C431E-0E02-2F41-AB75-939CC5BC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27</Pages>
  <Words>6285</Words>
  <Characters>35825</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Fritzsche</dc:creator>
  <cp:lastModifiedBy>Microsoft Office User</cp:lastModifiedBy>
  <cp:revision>6</cp:revision>
  <dcterms:created xsi:type="dcterms:W3CDTF">2018-04-10T17:35:00Z</dcterms:created>
  <dcterms:modified xsi:type="dcterms:W3CDTF">2018-04-10T22:00:00Z</dcterms:modified>
</cp:coreProperties>
</file>