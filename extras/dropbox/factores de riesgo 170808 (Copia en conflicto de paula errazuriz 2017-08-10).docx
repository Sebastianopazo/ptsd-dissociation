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8DDB13" w14:textId="1377072A" w:rsidR="009C211A" w:rsidRDefault="009C211A" w:rsidP="009C211A">
      <w:pPr>
        <w:ind w:firstLine="720"/>
        <w:contextualSpacing/>
        <w:rPr>
          <w:lang w:val="es-CL"/>
        </w:rPr>
      </w:pPr>
      <w:r>
        <w:rPr>
          <w:lang w:val="es-CL"/>
        </w:rPr>
        <w:t>Reunión con Rodrigo</w:t>
      </w:r>
    </w:p>
    <w:p w14:paraId="585AA41B" w14:textId="77777777" w:rsidR="009C211A" w:rsidRDefault="009C211A" w:rsidP="009C211A">
      <w:pPr>
        <w:ind w:firstLine="720"/>
        <w:contextualSpacing/>
        <w:rPr>
          <w:lang w:val="es-CL"/>
        </w:rPr>
      </w:pPr>
    </w:p>
    <w:p w14:paraId="14379719" w14:textId="77FC6C85" w:rsidR="009C211A" w:rsidRPr="009C211A" w:rsidRDefault="009C211A" w:rsidP="009C211A">
      <w:pPr>
        <w:ind w:firstLine="720"/>
        <w:contextualSpacing/>
        <w:rPr>
          <w:color w:val="FF0000"/>
          <w:lang w:val="es-CL"/>
        </w:rPr>
      </w:pPr>
      <w:r>
        <w:rPr>
          <w:color w:val="FF0000"/>
          <w:lang w:val="es-CL"/>
        </w:rPr>
        <w:t>Sugerencia revista para adecuar el formato</w:t>
      </w:r>
    </w:p>
    <w:p w14:paraId="52214906" w14:textId="77777777" w:rsidR="009C211A" w:rsidRPr="009C211A" w:rsidRDefault="009C211A" w:rsidP="009C211A">
      <w:pPr>
        <w:ind w:firstLine="720"/>
        <w:contextualSpacing/>
        <w:rPr>
          <w:lang w:val="es-CL"/>
        </w:rPr>
      </w:pPr>
      <w:r w:rsidRPr="009C211A">
        <w:rPr>
          <w:lang w:val="es-CL"/>
        </w:rPr>
        <w:t>BACKGROUND:</w:t>
      </w:r>
    </w:p>
    <w:p w14:paraId="61FB5E58" w14:textId="28569573" w:rsidR="009C211A" w:rsidRDefault="009C211A" w:rsidP="009C211A">
      <w:pPr>
        <w:ind w:firstLine="720"/>
        <w:contextualSpacing/>
        <w:rPr>
          <w:lang w:val="es-CL"/>
        </w:rPr>
      </w:pPr>
      <w:r w:rsidRPr="009C211A">
        <w:rPr>
          <w:lang w:val="es-CL"/>
        </w:rPr>
        <w:t>Pienso que falta formular mejor la pregunta e hipótesis de investigación (falta una argumentación que resalte mejor el vacío de conocimiento o la controversia, que permita entender mejor el valor agregado del trabajo).</w:t>
      </w:r>
      <w:r>
        <w:rPr>
          <w:lang w:val="es-CL"/>
        </w:rPr>
        <w:t xml:space="preserve"> </w:t>
      </w:r>
    </w:p>
    <w:p w14:paraId="1CB01700" w14:textId="5D6A0081" w:rsidR="009C211A" w:rsidRPr="009C211A" w:rsidRDefault="009C211A" w:rsidP="009C211A">
      <w:pPr>
        <w:ind w:firstLine="720"/>
        <w:contextualSpacing/>
        <w:rPr>
          <w:color w:val="FF0000"/>
          <w:lang w:val="es-CL"/>
        </w:rPr>
      </w:pPr>
      <w:r>
        <w:rPr>
          <w:color w:val="FF0000"/>
          <w:lang w:val="es-CL"/>
        </w:rPr>
        <w:t>Sugerir cómo hacerlo. Cuál es el vacío en la investigación y/o controversia</w:t>
      </w:r>
      <w:proofErr w:type="gramStart"/>
      <w:r>
        <w:rPr>
          <w:color w:val="FF0000"/>
          <w:lang w:val="es-CL"/>
        </w:rPr>
        <w:t>?</w:t>
      </w:r>
      <w:proofErr w:type="gramEnd"/>
      <w:r>
        <w:rPr>
          <w:color w:val="FF0000"/>
          <w:lang w:val="es-CL"/>
        </w:rPr>
        <w:t xml:space="preserve"> </w:t>
      </w:r>
      <w:proofErr w:type="spellStart"/>
      <w:r>
        <w:rPr>
          <w:color w:val="FF0000"/>
          <w:lang w:val="es-CL"/>
        </w:rPr>
        <w:t>Cual</w:t>
      </w:r>
      <w:proofErr w:type="spellEnd"/>
      <w:r>
        <w:rPr>
          <w:color w:val="FF0000"/>
          <w:lang w:val="es-CL"/>
        </w:rPr>
        <w:t xml:space="preserve"> cree es el aporte de nuestro trabajo</w:t>
      </w:r>
    </w:p>
    <w:p w14:paraId="035F36C8" w14:textId="77777777" w:rsidR="009C211A" w:rsidRPr="009C211A" w:rsidRDefault="009C211A" w:rsidP="009C211A">
      <w:pPr>
        <w:ind w:firstLine="720"/>
        <w:contextualSpacing/>
        <w:rPr>
          <w:lang w:val="es-CL"/>
        </w:rPr>
      </w:pPr>
    </w:p>
    <w:p w14:paraId="76C53DD7" w14:textId="77777777" w:rsidR="009C211A" w:rsidRPr="009C211A" w:rsidRDefault="009C211A" w:rsidP="009C211A">
      <w:pPr>
        <w:ind w:firstLine="720"/>
        <w:contextualSpacing/>
        <w:rPr>
          <w:lang w:val="es-CL"/>
        </w:rPr>
      </w:pPr>
      <w:r w:rsidRPr="009C211A">
        <w:rPr>
          <w:lang w:val="es-CL"/>
        </w:rPr>
        <w:t>MÉTODOS:</w:t>
      </w:r>
    </w:p>
    <w:p w14:paraId="07E2613D" w14:textId="77777777" w:rsidR="009C211A" w:rsidRDefault="009C211A" w:rsidP="009C211A">
      <w:pPr>
        <w:ind w:firstLine="720"/>
        <w:contextualSpacing/>
        <w:rPr>
          <w:lang w:val="es-CL"/>
        </w:rPr>
      </w:pPr>
      <w:r w:rsidRPr="009C211A">
        <w:rPr>
          <w:lang w:val="es-CL"/>
        </w:rPr>
        <w:t>Hay que describir mejor las características de la muestra, muestreo, e instrumentos.</w:t>
      </w:r>
    </w:p>
    <w:p w14:paraId="46A238BE" w14:textId="1422C04A" w:rsidR="009C211A" w:rsidRPr="009C211A" w:rsidRDefault="009C211A" w:rsidP="009C211A">
      <w:pPr>
        <w:ind w:firstLine="720"/>
        <w:contextualSpacing/>
        <w:rPr>
          <w:color w:val="FF0000"/>
          <w:lang w:val="es-CL"/>
        </w:rPr>
      </w:pPr>
      <w:r>
        <w:rPr>
          <w:color w:val="FF0000"/>
          <w:lang w:val="es-CL"/>
        </w:rPr>
        <w:t>Que se encargue Rodrigo</w:t>
      </w:r>
    </w:p>
    <w:p w14:paraId="12B905A7" w14:textId="77777777" w:rsidR="009C211A" w:rsidRPr="009C211A" w:rsidRDefault="009C211A" w:rsidP="009C211A">
      <w:pPr>
        <w:ind w:firstLine="720"/>
        <w:contextualSpacing/>
        <w:rPr>
          <w:lang w:val="es-CL"/>
        </w:rPr>
      </w:pPr>
    </w:p>
    <w:p w14:paraId="5F1A9CC0" w14:textId="77777777" w:rsidR="009C211A" w:rsidRPr="009C211A" w:rsidRDefault="009C211A" w:rsidP="009C211A">
      <w:pPr>
        <w:ind w:firstLine="720"/>
        <w:contextualSpacing/>
        <w:rPr>
          <w:lang w:val="es-CL"/>
        </w:rPr>
      </w:pPr>
      <w:r w:rsidRPr="009C211A">
        <w:rPr>
          <w:lang w:val="es-CL"/>
        </w:rPr>
        <w:t>RESULTADOS:</w:t>
      </w:r>
    </w:p>
    <w:p w14:paraId="1AFC5DB9" w14:textId="77777777" w:rsidR="009C211A" w:rsidRPr="009C211A" w:rsidRDefault="009C211A" w:rsidP="009C211A">
      <w:pPr>
        <w:ind w:firstLine="720"/>
        <w:contextualSpacing/>
        <w:rPr>
          <w:lang w:val="es-CL"/>
        </w:rPr>
      </w:pPr>
      <w:r w:rsidRPr="009C211A">
        <w:rPr>
          <w:lang w:val="es-CL"/>
        </w:rPr>
        <w:t>OK.</w:t>
      </w:r>
    </w:p>
    <w:p w14:paraId="5EA4523B" w14:textId="77777777" w:rsidR="009C211A" w:rsidRPr="009C211A" w:rsidRDefault="009C211A" w:rsidP="009C211A">
      <w:pPr>
        <w:ind w:firstLine="720"/>
        <w:contextualSpacing/>
        <w:rPr>
          <w:lang w:val="es-CL"/>
        </w:rPr>
      </w:pPr>
    </w:p>
    <w:p w14:paraId="60F37AF9" w14:textId="77777777" w:rsidR="009C211A" w:rsidRPr="009C211A" w:rsidRDefault="009C211A" w:rsidP="009C211A">
      <w:pPr>
        <w:ind w:firstLine="720"/>
        <w:contextualSpacing/>
        <w:rPr>
          <w:lang w:val="es-CL"/>
        </w:rPr>
      </w:pPr>
      <w:r w:rsidRPr="009C211A">
        <w:rPr>
          <w:lang w:val="es-CL"/>
        </w:rPr>
        <w:t>DISCUSIÓN:</w:t>
      </w:r>
    </w:p>
    <w:p w14:paraId="23106DB3" w14:textId="102A8420" w:rsidR="006127D3" w:rsidRPr="006127D3" w:rsidRDefault="009C211A" w:rsidP="009C211A">
      <w:pPr>
        <w:ind w:firstLine="720"/>
        <w:contextualSpacing/>
        <w:rPr>
          <w:ins w:id="0" w:author="user" w:date="2017-08-08T11:42:00Z"/>
          <w:color w:val="FF0000"/>
          <w:lang w:val="es-CL"/>
          <w:rPrChange w:id="1" w:author="user" w:date="2017-08-08T11:42:00Z">
            <w:rPr>
              <w:ins w:id="2" w:author="user" w:date="2017-08-08T11:42:00Z"/>
              <w:lang w:val="es-CL"/>
            </w:rPr>
          </w:rPrChange>
        </w:rPr>
      </w:pPr>
      <w:r w:rsidRPr="009C211A">
        <w:rPr>
          <w:lang w:val="es-CL"/>
        </w:rPr>
        <w:t xml:space="preserve">Pienso que las limitaciones de estudio son más que las que se presentan, incluyendo limitaciones de la muestra utilizada, y de los instrumentos utilizados. </w:t>
      </w:r>
      <w:ins w:id="3" w:author="user" w:date="2017-08-08T11:42:00Z">
        <w:r w:rsidR="006127D3">
          <w:rPr>
            <w:color w:val="FF0000"/>
            <w:lang w:val="es-CL"/>
          </w:rPr>
          <w:t>Agregué algunos, que Rodrigo complete</w:t>
        </w:r>
      </w:ins>
    </w:p>
    <w:p w14:paraId="77C17E9E" w14:textId="484D208D" w:rsidR="009C211A" w:rsidRPr="009C211A" w:rsidRDefault="009C211A" w:rsidP="009C211A">
      <w:pPr>
        <w:ind w:firstLine="720"/>
        <w:contextualSpacing/>
        <w:rPr>
          <w:lang w:val="es-CL"/>
        </w:rPr>
      </w:pPr>
      <w:r w:rsidRPr="009C211A">
        <w:rPr>
          <w:lang w:val="es-CL"/>
        </w:rPr>
        <w:t xml:space="preserve">A la interpretación de los resultados también se les puede dar un giro más, por ej., en relación a </w:t>
      </w:r>
      <w:r w:rsidRPr="006127D3">
        <w:rPr>
          <w:highlight w:val="yellow"/>
          <w:lang w:val="es-CL"/>
          <w:rPrChange w:id="4" w:author="user" w:date="2017-08-08T11:45:00Z">
            <w:rPr>
              <w:lang w:val="es-CL"/>
            </w:rPr>
          </w:rPrChange>
        </w:rPr>
        <w:t>educación</w:t>
      </w:r>
      <w:r w:rsidRPr="009C211A">
        <w:rPr>
          <w:lang w:val="es-CL"/>
        </w:rPr>
        <w:t xml:space="preserve"> y la falta de asociación entre PTSD y variables conocidas como </w:t>
      </w:r>
      <w:r w:rsidRPr="006127D3">
        <w:rPr>
          <w:highlight w:val="yellow"/>
          <w:lang w:val="es-CL"/>
          <w:rPrChange w:id="5" w:author="user" w:date="2017-08-08T11:45:00Z">
            <w:rPr>
              <w:lang w:val="es-CL"/>
            </w:rPr>
          </w:rPrChange>
        </w:rPr>
        <w:t>género</w:t>
      </w:r>
      <w:r w:rsidRPr="009C211A">
        <w:rPr>
          <w:lang w:val="es-CL"/>
        </w:rPr>
        <w:t xml:space="preserve"> y </w:t>
      </w:r>
      <w:r w:rsidRPr="006127D3">
        <w:rPr>
          <w:highlight w:val="yellow"/>
          <w:lang w:val="es-CL"/>
          <w:rPrChange w:id="6" w:author="user" w:date="2017-08-08T11:45:00Z">
            <w:rPr>
              <w:lang w:val="es-CL"/>
            </w:rPr>
          </w:rPrChange>
        </w:rPr>
        <w:t>apoyo social</w:t>
      </w:r>
      <w:r w:rsidRPr="009C211A">
        <w:rPr>
          <w:lang w:val="es-CL"/>
        </w:rPr>
        <w:t xml:space="preserve">. </w:t>
      </w:r>
    </w:p>
    <w:p w14:paraId="55235D45" w14:textId="77777777" w:rsidR="009C211A" w:rsidRPr="009C211A" w:rsidRDefault="009C211A" w:rsidP="009C211A">
      <w:pPr>
        <w:ind w:firstLine="720"/>
        <w:contextualSpacing/>
        <w:rPr>
          <w:lang w:val="es-CL"/>
        </w:rPr>
      </w:pPr>
    </w:p>
    <w:p w14:paraId="48BE133B" w14:textId="77777777" w:rsidR="009C211A" w:rsidRDefault="009C211A" w:rsidP="009C211A">
      <w:pPr>
        <w:ind w:firstLine="720"/>
        <w:contextualSpacing/>
      </w:pPr>
      <w:r>
        <w:t>ASPECTOS FORMALES:</w:t>
      </w:r>
    </w:p>
    <w:p w14:paraId="36727FE1" w14:textId="3EF49F3E" w:rsidR="009C211A" w:rsidRPr="009C211A" w:rsidRDefault="009C211A" w:rsidP="009C211A">
      <w:pPr>
        <w:ind w:firstLine="720"/>
        <w:contextualSpacing/>
        <w:rPr>
          <w:lang w:val="es-CL"/>
        </w:rPr>
      </w:pPr>
      <w:r w:rsidRPr="009C211A">
        <w:rPr>
          <w:lang w:val="es-CL"/>
        </w:rPr>
        <w:t>Hay que mejorar la gramática y la ortografía.</w:t>
      </w:r>
    </w:p>
    <w:p w14:paraId="69990D56" w14:textId="77777777" w:rsidR="009C211A" w:rsidRPr="009C211A" w:rsidRDefault="009C211A" w:rsidP="00B44153">
      <w:pPr>
        <w:ind w:firstLine="720"/>
        <w:contextualSpacing/>
        <w:rPr>
          <w:lang w:val="es-CL"/>
        </w:rPr>
      </w:pPr>
    </w:p>
    <w:p w14:paraId="61A09C4C" w14:textId="77777777" w:rsidR="009C211A" w:rsidRPr="009C211A" w:rsidRDefault="009C211A" w:rsidP="00B44153">
      <w:pPr>
        <w:ind w:firstLine="720"/>
        <w:contextualSpacing/>
        <w:rPr>
          <w:lang w:val="es-CL"/>
        </w:rPr>
      </w:pPr>
    </w:p>
    <w:p w14:paraId="4F84D0EC" w14:textId="192E02E9" w:rsidR="007719A6" w:rsidRPr="00B44153" w:rsidRDefault="005D5BD8" w:rsidP="00B44153">
      <w:pPr>
        <w:ind w:firstLine="720"/>
        <w:contextualSpacing/>
      </w:pPr>
      <w:r w:rsidRPr="00B44153">
        <w:t xml:space="preserve">During a </w:t>
      </w:r>
      <w:r w:rsidRPr="00B44153">
        <w:rPr>
          <w:b/>
        </w:rPr>
        <w:t>traumatic event</w:t>
      </w:r>
      <w:r w:rsidRPr="00B44153">
        <w:t xml:space="preserve"> an individual may suffer </w:t>
      </w:r>
      <w:r w:rsidR="0073233F" w:rsidRPr="00B44153">
        <w:t>alterations in the experience of time, place, and person,</w:t>
      </w:r>
      <w:r w:rsidRPr="00B44153">
        <w:t xml:space="preserve"> </w:t>
      </w:r>
      <w:r w:rsidR="0073233F" w:rsidRPr="00B44153">
        <w:t xml:space="preserve">which </w:t>
      </w:r>
      <w:r w:rsidRPr="00B44153">
        <w:t xml:space="preserve">making the traumatic event feel unreal. This way of processing information during a traumatic experience, or subsequently, has been </w:t>
      </w:r>
      <w:r w:rsidRPr="00B44153">
        <w:rPr>
          <w:b/>
        </w:rPr>
        <w:t>conceptualized as traumatic dissociation</w:t>
      </w:r>
      <w:r w:rsidR="00360FDB" w:rsidRPr="00B44153">
        <w:t xml:space="preserve"> (Van d</w:t>
      </w:r>
      <w:r w:rsidRPr="00B44153">
        <w:t xml:space="preserve">er </w:t>
      </w:r>
      <w:proofErr w:type="spellStart"/>
      <w:r w:rsidRPr="00B44153">
        <w:t>Kolk</w:t>
      </w:r>
      <w:proofErr w:type="spellEnd"/>
      <w:r w:rsidR="00360FDB" w:rsidRPr="00B44153">
        <w:t>, Van d</w:t>
      </w:r>
      <w:r w:rsidRPr="00B44153">
        <w:t xml:space="preserve">er Hart, &amp; </w:t>
      </w:r>
      <w:proofErr w:type="spellStart"/>
      <w:r w:rsidRPr="00B44153">
        <w:t>Marmar</w:t>
      </w:r>
      <w:proofErr w:type="spellEnd"/>
      <w:r w:rsidRPr="00B44153">
        <w:t xml:space="preserve">, 1996). </w:t>
      </w:r>
      <w:r w:rsidR="00887A29" w:rsidRPr="00B44153">
        <w:t xml:space="preserve">According to Van der </w:t>
      </w:r>
      <w:proofErr w:type="spellStart"/>
      <w:r w:rsidR="00887A29" w:rsidRPr="00B44153">
        <w:t>Kolk</w:t>
      </w:r>
      <w:proofErr w:type="spellEnd"/>
      <w:r w:rsidR="00887A29" w:rsidRPr="00B44153">
        <w:t xml:space="preserve"> (2014</w:t>
      </w:r>
      <w:r w:rsidR="00015648" w:rsidRPr="00B44153">
        <w:t>), d</w:t>
      </w:r>
      <w:r w:rsidR="00887A29" w:rsidRPr="00B44153">
        <w:t>issociation is the essence of trauma</w:t>
      </w:r>
      <w:r w:rsidR="00015648" w:rsidRPr="00B44153">
        <w:t xml:space="preserve">, and refers to the </w:t>
      </w:r>
      <w:r w:rsidR="0054611C" w:rsidRPr="00B44153">
        <w:t xml:space="preserve">a </w:t>
      </w:r>
      <w:proofErr w:type="spellStart"/>
      <w:r w:rsidR="0054611C" w:rsidRPr="00B44153">
        <w:t>compartamentalization</w:t>
      </w:r>
      <w:proofErr w:type="spellEnd"/>
      <w:r w:rsidR="0054611C" w:rsidRPr="00B44153">
        <w:t xml:space="preserve"> of experience where the elements of trauma are not integrated into a sense of self or a unitary whole. The </w:t>
      </w:r>
      <w:r w:rsidR="0054611C" w:rsidRPr="00B44153">
        <w:rPr>
          <w:b/>
        </w:rPr>
        <w:t>d</w:t>
      </w:r>
      <w:r w:rsidR="000E0AE4" w:rsidRPr="00B44153">
        <w:rPr>
          <w:b/>
        </w:rPr>
        <w:t>issociative symptoms</w:t>
      </w:r>
      <w:r w:rsidR="007719A6" w:rsidRPr="00B44153">
        <w:t xml:space="preserve"> may manifest as psychological or as bodily phenomena and include</w:t>
      </w:r>
      <w:r w:rsidR="000E0AE4" w:rsidRPr="00B44153">
        <w:t xml:space="preserve"> disrupted memory encoding, affect compartmentalization, and time distortion and fugue</w:t>
      </w:r>
      <w:r w:rsidR="007719A6" w:rsidRPr="00B44153">
        <w:t xml:space="preserve">. </w:t>
      </w:r>
    </w:p>
    <w:p w14:paraId="191402CD" w14:textId="532EE9A6" w:rsidR="00F24E99" w:rsidRPr="00B44153" w:rsidRDefault="00360FDB" w:rsidP="00B44153">
      <w:pPr>
        <w:ind w:firstLine="720"/>
        <w:contextualSpacing/>
      </w:pPr>
      <w:r w:rsidRPr="00B44153">
        <w:t>T</w:t>
      </w:r>
      <w:r w:rsidR="00F24E99" w:rsidRPr="00B44153">
        <w:t xml:space="preserve">he </w:t>
      </w:r>
      <w:r w:rsidRPr="00B44153">
        <w:t>term</w:t>
      </w:r>
      <w:r w:rsidR="00F24E99" w:rsidRPr="00B44153">
        <w:t xml:space="preserve"> “dissociation” refers to three distinct but related mental health phenomena, one of which is </w:t>
      </w:r>
      <w:proofErr w:type="spellStart"/>
      <w:r w:rsidR="00F24E99" w:rsidRPr="00B44153">
        <w:t>peritraumatic</w:t>
      </w:r>
      <w:proofErr w:type="spellEnd"/>
      <w:r w:rsidR="00F24E99" w:rsidRPr="00B44153">
        <w:t xml:space="preserve"> dissociation, also called “secondary dissociation”</w:t>
      </w:r>
      <w:r w:rsidRPr="00B44153">
        <w:t xml:space="preserve"> (Van der Hart, Van der </w:t>
      </w:r>
      <w:proofErr w:type="spellStart"/>
      <w:r w:rsidRPr="00B44153">
        <w:t>Kolk</w:t>
      </w:r>
      <w:proofErr w:type="spellEnd"/>
      <w:r w:rsidRPr="00B44153">
        <w:t>, &amp; Boon, 1996).</w:t>
      </w:r>
      <w:r w:rsidR="00F24E99" w:rsidRPr="00B44153">
        <w:t xml:space="preserve"> </w:t>
      </w:r>
      <w:proofErr w:type="spellStart"/>
      <w:r w:rsidR="00DD3D4A" w:rsidRPr="00B44153">
        <w:t>Marmar</w:t>
      </w:r>
      <w:proofErr w:type="spellEnd"/>
      <w:r w:rsidR="00DD3D4A" w:rsidRPr="00B44153">
        <w:t xml:space="preserve"> and his colleagues </w:t>
      </w:r>
      <w:r w:rsidR="00F54C60" w:rsidRPr="00B44153">
        <w:t xml:space="preserve">(1994) </w:t>
      </w:r>
      <w:r w:rsidR="00DD3D4A" w:rsidRPr="00B44153">
        <w:t xml:space="preserve">have described </w:t>
      </w:r>
      <w:proofErr w:type="spellStart"/>
      <w:r w:rsidR="00DD3D4A" w:rsidRPr="00B44153">
        <w:t>peritraumatic</w:t>
      </w:r>
      <w:proofErr w:type="spellEnd"/>
      <w:r w:rsidR="00DD3D4A" w:rsidRPr="00B44153">
        <w:t xml:space="preserve"> dissociation as </w:t>
      </w:r>
      <w:r w:rsidR="00F54C60" w:rsidRPr="00B44153">
        <w:t>an alteration in the experience of time place and person</w:t>
      </w:r>
      <w:r w:rsidR="00DD3D4A" w:rsidRPr="00B44153">
        <w:t xml:space="preserve"> </w:t>
      </w:r>
      <w:r w:rsidR="00F54C60" w:rsidRPr="00B44153">
        <w:t xml:space="preserve">that make the occurring event seem unreal. Some of the symptoms they describe in this type of dissociation include experiencing that time is going slower or faster, </w:t>
      </w:r>
      <w:proofErr w:type="spellStart"/>
      <w:r w:rsidR="00F54C60" w:rsidRPr="00B44153">
        <w:t>despersonalization</w:t>
      </w:r>
      <w:proofErr w:type="spellEnd"/>
      <w:r w:rsidR="00F54C60" w:rsidRPr="00B44153">
        <w:t xml:space="preserve">, out-of-body </w:t>
      </w:r>
      <w:r w:rsidRPr="00B44153">
        <w:t>experiences</w:t>
      </w:r>
      <w:r w:rsidR="00F54C60" w:rsidRPr="00B44153">
        <w:t xml:space="preserve">, confusion, bewilderment, disorientation, altered perception of pain, tunnel vision, and altered body image. </w:t>
      </w:r>
    </w:p>
    <w:p w14:paraId="18643162" w14:textId="34AE685E" w:rsidR="00872AFE" w:rsidRPr="00B44153" w:rsidRDefault="00A64718" w:rsidP="00B44153">
      <w:pPr>
        <w:ind w:firstLine="720"/>
        <w:contextualSpacing/>
      </w:pPr>
      <w:r w:rsidRPr="00B44153">
        <w:lastRenderedPageBreak/>
        <w:t>O</w:t>
      </w:r>
      <w:r w:rsidR="00510040" w:rsidRPr="00B44153">
        <w:t xml:space="preserve">ver a century ago Pierre </w:t>
      </w:r>
      <w:r w:rsidR="00510040" w:rsidRPr="00B44153">
        <w:rPr>
          <w:b/>
        </w:rPr>
        <w:t xml:space="preserve">Janet </w:t>
      </w:r>
      <w:r w:rsidR="00510040" w:rsidRPr="00B44153">
        <w:t xml:space="preserve">(1907) described as the main problem of severely traumatized victims the </w:t>
      </w:r>
      <w:r w:rsidR="00510040" w:rsidRPr="00B44153">
        <w:rPr>
          <w:b/>
        </w:rPr>
        <w:t>inability to emotionally process trauma</w:t>
      </w:r>
      <w:r w:rsidRPr="00B44153">
        <w:rPr>
          <w:b/>
        </w:rPr>
        <w:t>tic memories</w:t>
      </w:r>
      <w:r w:rsidRPr="00B44153">
        <w:t>.</w:t>
      </w:r>
      <w:r w:rsidR="00510040" w:rsidRPr="00B44153">
        <w:t xml:space="preserve"> </w:t>
      </w:r>
      <w:r w:rsidRPr="00B44153">
        <w:t>According to Janet’s clinical observations</w:t>
      </w:r>
      <w:r w:rsidR="00AB2BD9" w:rsidRPr="00B44153">
        <w:t>, in the wake of traumatic experiences, the self lacks the capacity to incorporate into its structure emotions and memor</w:t>
      </w:r>
      <w:r w:rsidR="00440BE3" w:rsidRPr="00B44153">
        <w:t xml:space="preserve">ies resulting from the trauma. </w:t>
      </w:r>
      <w:r w:rsidRPr="00B44153">
        <w:t>Thus</w:t>
      </w:r>
      <w:r w:rsidR="00F6768C" w:rsidRPr="00B44153">
        <w:t>, the traumatic experience is not available to normal</w:t>
      </w:r>
      <w:r w:rsidR="007C28B2" w:rsidRPr="00B44153">
        <w:t xml:space="preserve"> </w:t>
      </w:r>
      <w:r w:rsidR="00F6768C" w:rsidRPr="00B44153">
        <w:t>co</w:t>
      </w:r>
      <w:r w:rsidRPr="00B44153">
        <w:t>nscious representation, and therefore</w:t>
      </w:r>
      <w:r w:rsidR="00F6768C" w:rsidRPr="00B44153">
        <w:t xml:space="preserve"> cannot be processed, persisting</w:t>
      </w:r>
      <w:r w:rsidR="007C28B2" w:rsidRPr="00B44153">
        <w:t xml:space="preserve"> as a fixed idea that </w:t>
      </w:r>
      <w:r w:rsidR="00F6768C" w:rsidRPr="00B44153">
        <w:t xml:space="preserve">is split off from consciousness and distorts subsequent experiences. </w:t>
      </w:r>
      <w:r w:rsidR="007C28B2" w:rsidRPr="00B44153">
        <w:t>Unlike normal memories, t</w:t>
      </w:r>
      <w:r w:rsidR="00F6768C" w:rsidRPr="00B44153">
        <w:t xml:space="preserve">raumatic memories </w:t>
      </w:r>
      <w:r w:rsidR="007C28B2" w:rsidRPr="00B44153">
        <w:t xml:space="preserve">are not </w:t>
      </w:r>
      <w:r w:rsidR="00F6768C" w:rsidRPr="00B44153">
        <w:t>associate</w:t>
      </w:r>
      <w:r w:rsidR="007C28B2" w:rsidRPr="00B44153">
        <w:t>d with an internal sense of self</w:t>
      </w:r>
      <w:r w:rsidR="00F6768C" w:rsidRPr="00B44153">
        <w:t xml:space="preserve">, and consequently, </w:t>
      </w:r>
      <w:r w:rsidR="007C28B2" w:rsidRPr="00B44153">
        <w:t>the retrieval of those memories are not</w:t>
      </w:r>
      <w:r w:rsidR="00F6768C" w:rsidRPr="00B44153">
        <w:t xml:space="preserve"> under voluntary control </w:t>
      </w:r>
      <w:r w:rsidR="007C28B2" w:rsidRPr="00B44153">
        <w:t xml:space="preserve">(Bower and </w:t>
      </w:r>
      <w:proofErr w:type="spellStart"/>
      <w:r w:rsidR="007C28B2" w:rsidRPr="00B44153">
        <w:t>Sivers</w:t>
      </w:r>
      <w:proofErr w:type="spellEnd"/>
      <w:r w:rsidR="007C28B2" w:rsidRPr="00B44153">
        <w:t xml:space="preserve">, 1998). Nevertheless, the sensory </w:t>
      </w:r>
      <w:r w:rsidR="00F6768C" w:rsidRPr="00B44153">
        <w:t xml:space="preserve">fragments </w:t>
      </w:r>
      <w:r w:rsidR="007C28B2" w:rsidRPr="00B44153">
        <w:t xml:space="preserve">of the traumatic experiences </w:t>
      </w:r>
      <w:r w:rsidRPr="00B44153">
        <w:t>can</w:t>
      </w:r>
      <w:r w:rsidR="007C28B2" w:rsidRPr="00B44153">
        <w:t xml:space="preserve"> be revived in consciousness when</w:t>
      </w:r>
      <w:r w:rsidR="00F6768C" w:rsidRPr="00B44153">
        <w:t xml:space="preserve"> associated </w:t>
      </w:r>
      <w:r w:rsidR="007C28B2" w:rsidRPr="00B44153">
        <w:t xml:space="preserve">to </w:t>
      </w:r>
      <w:r w:rsidR="00F6768C" w:rsidRPr="00B44153">
        <w:t>e</w:t>
      </w:r>
      <w:r w:rsidR="007C28B2" w:rsidRPr="00B44153">
        <w:t xml:space="preserve">xternal cues similar to those </w:t>
      </w:r>
      <w:r w:rsidR="00F6768C" w:rsidRPr="00B44153">
        <w:t>of the original traumatic experience</w:t>
      </w:r>
      <w:r w:rsidR="007C28B2" w:rsidRPr="00B44153">
        <w:t xml:space="preserve">, which could explain the </w:t>
      </w:r>
      <w:r w:rsidR="007C28B2" w:rsidRPr="00B44153">
        <w:rPr>
          <w:b/>
        </w:rPr>
        <w:t xml:space="preserve">relationship between </w:t>
      </w:r>
      <w:proofErr w:type="spellStart"/>
      <w:r w:rsidR="00F6768C" w:rsidRPr="00B44153">
        <w:rPr>
          <w:b/>
        </w:rPr>
        <w:t>peritraumatic</w:t>
      </w:r>
      <w:proofErr w:type="spellEnd"/>
      <w:r w:rsidR="007C28B2" w:rsidRPr="00B44153">
        <w:rPr>
          <w:b/>
        </w:rPr>
        <w:t xml:space="preserve"> dissociative </w:t>
      </w:r>
      <w:r w:rsidR="00F6768C" w:rsidRPr="00B44153">
        <w:rPr>
          <w:b/>
        </w:rPr>
        <w:t>experiences and intrusive thoughts or flashbacks</w:t>
      </w:r>
      <w:r w:rsidRPr="00B44153">
        <w:t xml:space="preserve">, key symptoms of </w:t>
      </w:r>
      <w:proofErr w:type="spellStart"/>
      <w:r w:rsidRPr="00B44153">
        <w:t>Post Traumatic</w:t>
      </w:r>
      <w:proofErr w:type="spellEnd"/>
      <w:r w:rsidRPr="00B44153">
        <w:t xml:space="preserve"> Stress </w:t>
      </w:r>
      <w:proofErr w:type="spellStart"/>
      <w:r w:rsidRPr="00B44153">
        <w:t>Dissorder</w:t>
      </w:r>
      <w:proofErr w:type="spellEnd"/>
      <w:r w:rsidRPr="00B44153">
        <w:t xml:space="preserve"> (PTSD; American Psychiatric Association, 2013)</w:t>
      </w:r>
      <w:r w:rsidR="00872AFE" w:rsidRPr="00B44153">
        <w:t>.</w:t>
      </w:r>
    </w:p>
    <w:p w14:paraId="29D44A67" w14:textId="77777777" w:rsidR="00B069EA" w:rsidRPr="00B44153" w:rsidRDefault="00B069EA" w:rsidP="00B44153">
      <w:pPr>
        <w:contextualSpacing/>
      </w:pPr>
    </w:p>
    <w:p w14:paraId="50371B85" w14:textId="269060A8" w:rsidR="00B069EA" w:rsidRPr="002975E0" w:rsidRDefault="00B069EA" w:rsidP="002975E0">
      <w:pPr>
        <w:contextualSpacing/>
        <w:rPr>
          <w:b/>
        </w:rPr>
      </w:pPr>
      <w:r w:rsidRPr="002975E0">
        <w:rPr>
          <w:b/>
        </w:rPr>
        <w:t>PTSD</w:t>
      </w:r>
    </w:p>
    <w:p w14:paraId="28C05285" w14:textId="1D1AFAD1" w:rsidR="00872AFE" w:rsidRPr="00B44153" w:rsidRDefault="00872AFE" w:rsidP="00B44153">
      <w:pPr>
        <w:ind w:firstLine="720"/>
        <w:contextualSpacing/>
        <w:rPr>
          <w:color w:val="212121"/>
          <w:lang w:val="en"/>
        </w:rPr>
      </w:pPr>
      <w:r w:rsidRPr="009440BA">
        <w:rPr>
          <w:rFonts w:eastAsiaTheme="minorHAnsi"/>
          <w:color w:val="212121"/>
          <w:lang w:val="en"/>
        </w:rPr>
        <w:t>According to the most recent version of the Diagnostic and Statistical Manual of Mental Disorders (DSM-5, American Psychiatric Association, 2013), trauma is defined as any situation of exposure to death, serious injury or actual o</w:t>
      </w:r>
      <w:r w:rsidRPr="00B44153">
        <w:rPr>
          <w:rFonts w:eastAsiaTheme="minorHAnsi"/>
          <w:color w:val="212121"/>
          <w:lang w:val="en"/>
        </w:rPr>
        <w:t xml:space="preserve">r threatened sexual violence, directly or as a witness. Traumatic </w:t>
      </w:r>
      <w:r w:rsidRPr="00B44153">
        <w:rPr>
          <w:color w:val="212121"/>
          <w:lang w:val="en"/>
        </w:rPr>
        <w:t xml:space="preserve">experiences produce strong emotional reactions in most people. Only a minority, but significant group, of those who experience a trauma will develop long-term emotional sequelae, such as Posttraumatic Stress Disorder (PTSD; Cova, Rincon, </w:t>
      </w:r>
      <w:proofErr w:type="spellStart"/>
      <w:r w:rsidRPr="00B44153">
        <w:rPr>
          <w:color w:val="212121"/>
          <w:lang w:val="en"/>
        </w:rPr>
        <w:t>Grandón</w:t>
      </w:r>
      <w:proofErr w:type="spellEnd"/>
      <w:r w:rsidRPr="00B44153">
        <w:rPr>
          <w:color w:val="212121"/>
          <w:lang w:val="en"/>
        </w:rPr>
        <w:t>, &amp; Vicente, 2011). PTSD is characterized by involuntary re-experience of trauma through involuntary, almost dreamlike images, memories and / o</w:t>
      </w:r>
      <w:r w:rsidR="00E63FDB">
        <w:rPr>
          <w:color w:val="212121"/>
          <w:lang w:val="en"/>
        </w:rPr>
        <w:t>r sensations about the trauma; s</w:t>
      </w:r>
      <w:r w:rsidRPr="00B44153">
        <w:rPr>
          <w:color w:val="212121"/>
          <w:lang w:val="en"/>
        </w:rPr>
        <w:t>trong discomfort and / or need to escape from people, situations, places or th</w:t>
      </w:r>
      <w:r w:rsidR="00E63FDB">
        <w:rPr>
          <w:color w:val="212121"/>
          <w:lang w:val="en"/>
        </w:rPr>
        <w:t>ings that remind of the event; f</w:t>
      </w:r>
      <w:r w:rsidRPr="00B44153">
        <w:rPr>
          <w:color w:val="212121"/>
          <w:lang w:val="en"/>
        </w:rPr>
        <w:t xml:space="preserve">ear, guilt, anger, sadness, embarrassment and / or feeling of emotional dullness (Friedman, </w:t>
      </w:r>
      <w:proofErr w:type="spellStart"/>
      <w:r w:rsidRPr="00B44153">
        <w:rPr>
          <w:color w:val="212121"/>
          <w:lang w:val="en"/>
        </w:rPr>
        <w:t>Resick</w:t>
      </w:r>
      <w:proofErr w:type="spellEnd"/>
      <w:r w:rsidRPr="00B44153">
        <w:rPr>
          <w:color w:val="212121"/>
          <w:lang w:val="en"/>
        </w:rPr>
        <w:t xml:space="preserve">, Bryant, &amp; Brewin, 2011). It has been reported that up to 11.8% of people attending primary care services may suffer PTSD, but their diagnosis is much lower (Wade, Howard, Fletcher, Cooper, &amp; Forbes, 2013, </w:t>
      </w:r>
      <w:proofErr w:type="spellStart"/>
      <w:r w:rsidRPr="00B44153">
        <w:rPr>
          <w:color w:val="212121"/>
          <w:lang w:val="en"/>
        </w:rPr>
        <w:t>Grinage</w:t>
      </w:r>
      <w:proofErr w:type="spellEnd"/>
      <w:r w:rsidRPr="00B44153">
        <w:rPr>
          <w:color w:val="212121"/>
          <w:lang w:val="en"/>
        </w:rPr>
        <w:t xml:space="preserve"> 2003; Stein, </w:t>
      </w:r>
      <w:proofErr w:type="spellStart"/>
      <w:r w:rsidRPr="00B44153">
        <w:rPr>
          <w:color w:val="212121"/>
          <w:lang w:val="en"/>
        </w:rPr>
        <w:t>McQuaid</w:t>
      </w:r>
      <w:proofErr w:type="spellEnd"/>
      <w:r w:rsidRPr="00B44153">
        <w:rPr>
          <w:color w:val="212121"/>
          <w:lang w:val="en"/>
        </w:rPr>
        <w:t xml:space="preserve">, </w:t>
      </w:r>
      <w:proofErr w:type="spellStart"/>
      <w:r w:rsidRPr="00B44153">
        <w:rPr>
          <w:color w:val="212121"/>
          <w:lang w:val="en"/>
        </w:rPr>
        <w:t>Pedrelli</w:t>
      </w:r>
      <w:proofErr w:type="spellEnd"/>
      <w:r w:rsidRPr="00B44153">
        <w:rPr>
          <w:color w:val="212121"/>
          <w:lang w:val="en"/>
        </w:rPr>
        <w:t xml:space="preserve">, Lenox, &amp; </w:t>
      </w:r>
      <w:proofErr w:type="spellStart"/>
      <w:r w:rsidRPr="00B44153">
        <w:rPr>
          <w:color w:val="212121"/>
          <w:lang w:val="en"/>
        </w:rPr>
        <w:t>McCahill</w:t>
      </w:r>
      <w:proofErr w:type="spellEnd"/>
      <w:r w:rsidRPr="00B44153">
        <w:rPr>
          <w:color w:val="212121"/>
          <w:lang w:val="en"/>
        </w:rPr>
        <w:t>, 2000).</w:t>
      </w:r>
    </w:p>
    <w:p w14:paraId="4021978C" w14:textId="77AF18DB" w:rsidR="00872AFE" w:rsidRPr="00B44153" w:rsidRDefault="00872AFE" w:rsidP="00B44153">
      <w:pPr>
        <w:ind w:firstLine="720"/>
        <w:contextualSpacing/>
        <w:rPr>
          <w:color w:val="212121"/>
          <w:lang w:val="en"/>
        </w:rPr>
      </w:pPr>
      <w:r w:rsidRPr="00B44153">
        <w:rPr>
          <w:color w:val="212121"/>
          <w:lang w:val="en"/>
        </w:rPr>
        <w:t xml:space="preserve">Unlike what was previously thought, the experience of having lived a trauma is </w:t>
      </w:r>
      <w:r w:rsidR="00A12845">
        <w:rPr>
          <w:color w:val="212121"/>
          <w:lang w:val="en"/>
        </w:rPr>
        <w:t>very frequent in the life of</w:t>
      </w:r>
      <w:r w:rsidRPr="00B44153">
        <w:rPr>
          <w:color w:val="212121"/>
          <w:lang w:val="en"/>
        </w:rPr>
        <w:t xml:space="preserve"> people, varying the frequency between different countries. For example, in a study almost 80% of the population in Mexico reported having experienced a traumatic event in their lifetime, compared to Germany, where only slightly above 20% reported the same (</w:t>
      </w:r>
      <w:r w:rsidR="00F12F3A" w:rsidRPr="002975E0">
        <w:rPr>
          <w:color w:val="212121"/>
          <w:lang w:val="en"/>
        </w:rPr>
        <w:t>Norris et al., 2003</w:t>
      </w:r>
      <w:r w:rsidRPr="002975E0">
        <w:rPr>
          <w:color w:val="212121"/>
          <w:lang w:val="en"/>
        </w:rPr>
        <w:t xml:space="preserve">; </w:t>
      </w:r>
      <w:proofErr w:type="spellStart"/>
      <w:r w:rsidRPr="002975E0">
        <w:rPr>
          <w:color w:val="212121"/>
          <w:lang w:val="en"/>
        </w:rPr>
        <w:t>Perkonigg</w:t>
      </w:r>
      <w:proofErr w:type="spellEnd"/>
      <w:r w:rsidRPr="00B44153">
        <w:rPr>
          <w:color w:val="212121"/>
          <w:lang w:val="en"/>
        </w:rPr>
        <w:t xml:space="preserve">, Kessler, </w:t>
      </w:r>
      <w:proofErr w:type="spellStart"/>
      <w:r w:rsidRPr="00B44153">
        <w:rPr>
          <w:color w:val="212121"/>
          <w:lang w:val="en"/>
        </w:rPr>
        <w:t>Storz</w:t>
      </w:r>
      <w:proofErr w:type="spellEnd"/>
      <w:r w:rsidRPr="00B44153">
        <w:rPr>
          <w:color w:val="212121"/>
          <w:lang w:val="en"/>
        </w:rPr>
        <w:t xml:space="preserve">, &amp; </w:t>
      </w:r>
      <w:proofErr w:type="spellStart"/>
      <w:r w:rsidRPr="00B44153">
        <w:rPr>
          <w:color w:val="212121"/>
          <w:lang w:val="en"/>
        </w:rPr>
        <w:t>Wittchen</w:t>
      </w:r>
      <w:proofErr w:type="spellEnd"/>
      <w:r w:rsidRPr="00B44153">
        <w:rPr>
          <w:color w:val="212121"/>
          <w:lang w:val="en"/>
        </w:rPr>
        <w:t xml:space="preserve">, 2000). In the United States and Australia the figure was just over 50% (Creamer, Burgess, &amp; McFarlane, 2001; Kessler, </w:t>
      </w:r>
      <w:proofErr w:type="spellStart"/>
      <w:r w:rsidRPr="00B44153">
        <w:rPr>
          <w:color w:val="212121"/>
          <w:lang w:val="en"/>
        </w:rPr>
        <w:t>Sonnega</w:t>
      </w:r>
      <w:proofErr w:type="spellEnd"/>
      <w:r w:rsidRPr="00B44153">
        <w:rPr>
          <w:color w:val="212121"/>
          <w:lang w:val="en"/>
        </w:rPr>
        <w:t xml:space="preserve">, </w:t>
      </w:r>
      <w:proofErr w:type="spellStart"/>
      <w:r w:rsidRPr="00B44153">
        <w:rPr>
          <w:color w:val="212121"/>
          <w:lang w:val="en"/>
        </w:rPr>
        <w:t>Bromet</w:t>
      </w:r>
      <w:proofErr w:type="spellEnd"/>
      <w:r w:rsidRPr="00B44153">
        <w:rPr>
          <w:color w:val="212121"/>
          <w:lang w:val="en"/>
        </w:rPr>
        <w:t>, Hughes, &amp; Nelson, 1995). Chile has an intermediate situation: almost 40% of Chileans report having experienced a trauma at some time in their lives (</w:t>
      </w:r>
      <w:proofErr w:type="spellStart"/>
      <w:r w:rsidRPr="00B44153">
        <w:rPr>
          <w:color w:val="212121"/>
          <w:lang w:val="en"/>
        </w:rPr>
        <w:t>Zlotnick</w:t>
      </w:r>
      <w:proofErr w:type="spellEnd"/>
      <w:r w:rsidRPr="00B44153">
        <w:rPr>
          <w:color w:val="212121"/>
          <w:lang w:val="en"/>
        </w:rPr>
        <w:t xml:space="preserve"> et al., 2006).</w:t>
      </w:r>
    </w:p>
    <w:p w14:paraId="6A1F94EC" w14:textId="3D8A4924" w:rsidR="00646072" w:rsidRPr="00B44153" w:rsidRDefault="00872AFE" w:rsidP="00B44153">
      <w:pPr>
        <w:ind w:firstLine="720"/>
        <w:contextualSpacing/>
      </w:pPr>
      <w:r w:rsidRPr="00B44153">
        <w:rPr>
          <w:color w:val="212121"/>
          <w:lang w:val="en"/>
        </w:rPr>
        <w:t xml:space="preserve">The incidence of PTSD after trauma varies according to the type of trauma, its severity, duration and the amount of time that has passed since the event occurred. In general terms, one out of seven people (14%) are described as having long-term emotional sequelae following trauma, such as PTSD, post-traumatic depression or anxiety disorders (Kessler, </w:t>
      </w:r>
      <w:proofErr w:type="spellStart"/>
      <w:r w:rsidRPr="00B44153">
        <w:rPr>
          <w:color w:val="212121"/>
          <w:lang w:val="en"/>
        </w:rPr>
        <w:t>Sonnega</w:t>
      </w:r>
      <w:proofErr w:type="spellEnd"/>
      <w:r w:rsidRPr="00B44153">
        <w:rPr>
          <w:color w:val="212121"/>
          <w:lang w:val="en"/>
        </w:rPr>
        <w:t xml:space="preserve">, </w:t>
      </w:r>
      <w:proofErr w:type="spellStart"/>
      <w:r w:rsidRPr="00B44153">
        <w:rPr>
          <w:color w:val="212121"/>
          <w:lang w:val="en"/>
        </w:rPr>
        <w:t>Bromet</w:t>
      </w:r>
      <w:proofErr w:type="spellEnd"/>
      <w:r w:rsidRPr="00B44153">
        <w:rPr>
          <w:color w:val="212121"/>
          <w:lang w:val="en"/>
        </w:rPr>
        <w:t>, Hughes,</w:t>
      </w:r>
      <w:r w:rsidR="003B5C74">
        <w:rPr>
          <w:color w:val="212121"/>
          <w:lang w:val="en"/>
        </w:rPr>
        <w:t xml:space="preserve"> &amp; Nelson</w:t>
      </w:r>
      <w:r w:rsidR="00A12845">
        <w:rPr>
          <w:color w:val="212121"/>
          <w:lang w:val="en"/>
        </w:rPr>
        <w:t>, 1995;</w:t>
      </w:r>
      <w:r w:rsidR="003B5C74">
        <w:rPr>
          <w:color w:val="212121"/>
          <w:lang w:val="en"/>
        </w:rPr>
        <w:t xml:space="preserve"> Norris et al., 2003;</w:t>
      </w:r>
      <w:r w:rsidRPr="00B44153">
        <w:rPr>
          <w:color w:val="212121"/>
          <w:lang w:val="en"/>
        </w:rPr>
        <w:t xml:space="preserve"> </w:t>
      </w:r>
      <w:proofErr w:type="spellStart"/>
      <w:r w:rsidRPr="00B44153">
        <w:rPr>
          <w:color w:val="212121"/>
          <w:lang w:val="en"/>
        </w:rPr>
        <w:t>Zlotnick</w:t>
      </w:r>
      <w:proofErr w:type="spellEnd"/>
      <w:r w:rsidRPr="00B44153">
        <w:rPr>
          <w:color w:val="212121"/>
          <w:lang w:val="en"/>
        </w:rPr>
        <w:t xml:space="preserve"> et al., 2006).</w:t>
      </w:r>
      <w:r w:rsidRPr="00B44153">
        <w:t xml:space="preserve"> </w:t>
      </w:r>
      <w:r w:rsidRPr="004265C6">
        <w:rPr>
          <w:rFonts w:eastAsia="Times New Roman"/>
          <w:color w:val="212121"/>
          <w:shd w:val="clear" w:color="auto" w:fill="FFFFFF"/>
        </w:rPr>
        <w:t xml:space="preserve">PTSD is more frequent in women than in men, with a 2: 1 ratio (Breslau, 2001). </w:t>
      </w:r>
      <w:r w:rsidRPr="004265C6">
        <w:rPr>
          <w:rFonts w:eastAsia="Times New Roman"/>
          <w:color w:val="212121"/>
          <w:shd w:val="clear" w:color="auto" w:fill="FFFFFF"/>
        </w:rPr>
        <w:lastRenderedPageBreak/>
        <w:t xml:space="preserve">Other risk factors include a low perception of social support and a high perception of post-trauma stress (Ozer, Best, </w:t>
      </w:r>
      <w:proofErr w:type="spellStart"/>
      <w:r w:rsidRPr="004265C6">
        <w:rPr>
          <w:rFonts w:eastAsia="Times New Roman"/>
          <w:color w:val="212121"/>
          <w:shd w:val="clear" w:color="auto" w:fill="FFFFFF"/>
        </w:rPr>
        <w:t>Lipsey</w:t>
      </w:r>
      <w:proofErr w:type="spellEnd"/>
      <w:r w:rsidRPr="004265C6">
        <w:rPr>
          <w:rFonts w:eastAsia="Times New Roman"/>
          <w:color w:val="212121"/>
          <w:shd w:val="clear" w:color="auto" w:fill="FFFFFF"/>
        </w:rPr>
        <w:t xml:space="preserve">, &amp; Weiss, 2003), a high perception of vital risk during trauma, physical sequelae and </w:t>
      </w:r>
      <w:r w:rsidRPr="00B44153">
        <w:rPr>
          <w:rFonts w:eastAsia="Times New Roman"/>
          <w:color w:val="212121"/>
          <w:shd w:val="clear" w:color="auto" w:fill="FFFFFF"/>
        </w:rPr>
        <w:t xml:space="preserve">previous </w:t>
      </w:r>
      <w:r w:rsidRPr="004265C6">
        <w:rPr>
          <w:rFonts w:eastAsia="Times New Roman"/>
          <w:color w:val="212121"/>
          <w:shd w:val="clear" w:color="auto" w:fill="FFFFFF"/>
        </w:rPr>
        <w:t xml:space="preserve">psychiatric history. It is important to note, however, that none of these factors increases the risk by more than 50% (Brewin, Andrews, &amp; Valentine, 2000; Ozer, Best, </w:t>
      </w:r>
      <w:proofErr w:type="spellStart"/>
      <w:r w:rsidRPr="004265C6">
        <w:rPr>
          <w:rFonts w:eastAsia="Times New Roman"/>
          <w:color w:val="212121"/>
          <w:shd w:val="clear" w:color="auto" w:fill="FFFFFF"/>
        </w:rPr>
        <w:t>Lipsey</w:t>
      </w:r>
      <w:proofErr w:type="spellEnd"/>
      <w:r w:rsidRPr="004265C6">
        <w:rPr>
          <w:rFonts w:eastAsia="Times New Roman"/>
          <w:color w:val="212121"/>
          <w:shd w:val="clear" w:color="auto" w:fill="FFFFFF"/>
        </w:rPr>
        <w:t>, &amp; Weiss, 2003)</w:t>
      </w:r>
      <w:r w:rsidR="00B069EA" w:rsidRPr="00B44153">
        <w:t>.</w:t>
      </w:r>
      <w:r w:rsidR="005B1327" w:rsidRPr="00B44153">
        <w:t xml:space="preserve"> </w:t>
      </w:r>
    </w:p>
    <w:p w14:paraId="02601EFB" w14:textId="619B371E" w:rsidR="005B1327" w:rsidRPr="00B44153" w:rsidRDefault="005B1327" w:rsidP="00B44153">
      <w:pPr>
        <w:ind w:firstLine="720"/>
        <w:contextualSpacing/>
      </w:pPr>
      <w:r w:rsidRPr="00B44153">
        <w:t>The results of two well-</w:t>
      </w:r>
      <w:r w:rsidRPr="00CA358E">
        <w:t xml:space="preserve">known meta-analysis (Brewin et al., 2000; </w:t>
      </w:r>
      <w:r w:rsidR="00CA358E" w:rsidRPr="00CA358E">
        <w:t>Ozer et al., 2003</w:t>
      </w:r>
      <w:r w:rsidRPr="00CA358E">
        <w:t xml:space="preserve">) reveal that the variables that have been proven  to be </w:t>
      </w:r>
      <w:r w:rsidRPr="004D7619">
        <w:rPr>
          <w:highlight w:val="yellow"/>
          <w:rPrChange w:id="7" w:author="user" w:date="2017-08-08T12:00:00Z">
            <w:rPr/>
          </w:rPrChange>
        </w:rPr>
        <w:t>relevant predicting PTSD</w:t>
      </w:r>
      <w:r w:rsidRPr="00CA358E">
        <w:t xml:space="preserve"> symptoms one month after suffering a traumatic event are the following: </w:t>
      </w:r>
      <w:commentRangeStart w:id="8"/>
      <w:r w:rsidRPr="00CA358E">
        <w:t xml:space="preserve">a) demographic variables: age, sex and </w:t>
      </w:r>
      <w:r w:rsidRPr="004D7619">
        <w:rPr>
          <w:highlight w:val="yellow"/>
          <w:rPrChange w:id="9" w:author="user" w:date="2017-08-08T12:00:00Z">
            <w:rPr/>
          </w:rPrChange>
        </w:rPr>
        <w:t>education</w:t>
      </w:r>
      <w:r w:rsidRPr="00CA358E">
        <w:t>; b) non-demographics personal characteristics salient for psychological processing and functioning: perceived social support, traumatic load;</w:t>
      </w:r>
      <w:commentRangeEnd w:id="8"/>
      <w:r w:rsidR="00215C8D">
        <w:rPr>
          <w:rStyle w:val="Refdecomentario"/>
          <w:rFonts w:ascii="Arial" w:hAnsi="Arial" w:cs="Arial"/>
          <w:color w:val="000000"/>
          <w:lang w:val="es-CL" w:eastAsia="es-CL"/>
        </w:rPr>
        <w:commentReference w:id="8"/>
      </w:r>
      <w:r w:rsidRPr="00CA358E">
        <w:t xml:space="preserve"> and c) aspects of the traumatic event or </w:t>
      </w:r>
      <w:proofErr w:type="spellStart"/>
      <w:r w:rsidRPr="00CA358E">
        <w:t>sequeale</w:t>
      </w:r>
      <w:proofErr w:type="spellEnd"/>
      <w:r w:rsidRPr="00CA358E">
        <w:t>: dissociation and traumatic stress during the event.</w:t>
      </w:r>
      <w:r w:rsidRPr="00B44153">
        <w:t xml:space="preserve"> </w:t>
      </w:r>
    </w:p>
    <w:p w14:paraId="58A110DA" w14:textId="77777777" w:rsidR="00646072" w:rsidRPr="00B44153" w:rsidRDefault="00646072" w:rsidP="00B44153">
      <w:pPr>
        <w:contextualSpacing/>
      </w:pPr>
    </w:p>
    <w:p w14:paraId="36106359" w14:textId="577300A5" w:rsidR="00646072" w:rsidRPr="009C211A" w:rsidRDefault="00B069EA" w:rsidP="00B44153">
      <w:pPr>
        <w:contextualSpacing/>
        <w:rPr>
          <w:b/>
        </w:rPr>
      </w:pPr>
      <w:r w:rsidRPr="009C211A">
        <w:rPr>
          <w:b/>
        </w:rPr>
        <w:t>Dissociative experiences and PTSD</w:t>
      </w:r>
    </w:p>
    <w:p w14:paraId="2582B856" w14:textId="707DEB81" w:rsidR="00B45383" w:rsidRPr="00B44153" w:rsidRDefault="00440BE3" w:rsidP="00B44153">
      <w:pPr>
        <w:ind w:firstLine="720"/>
        <w:contextualSpacing/>
      </w:pPr>
      <w:r w:rsidRPr="00B44153">
        <w:t xml:space="preserve">During the past decades trauma research has confirmed that </w:t>
      </w:r>
      <w:r w:rsidRPr="00B44153">
        <w:rPr>
          <w:b/>
        </w:rPr>
        <w:t>dissociative experiences during a traumatic event may play a critical role in the development of trauma-related psychological disorders</w:t>
      </w:r>
      <w:r w:rsidRPr="00B44153">
        <w:t xml:space="preserve">, including PTSD (e.g., Van Der </w:t>
      </w:r>
      <w:proofErr w:type="spellStart"/>
      <w:r w:rsidRPr="00B44153">
        <w:t>Kolk</w:t>
      </w:r>
      <w:proofErr w:type="spellEnd"/>
      <w:r w:rsidRPr="00B44153">
        <w:t xml:space="preserve">, Van Der Hart, &amp; </w:t>
      </w:r>
      <w:proofErr w:type="spellStart"/>
      <w:r w:rsidRPr="00B44153">
        <w:t>Marmar</w:t>
      </w:r>
      <w:proofErr w:type="spellEnd"/>
      <w:r w:rsidRPr="00B44153">
        <w:t>, 1996). In addition, p</w:t>
      </w:r>
      <w:r w:rsidR="00B45383" w:rsidRPr="00B44153">
        <w:t xml:space="preserve">athological </w:t>
      </w:r>
      <w:r w:rsidR="00A91E36" w:rsidRPr="00B44153">
        <w:t xml:space="preserve">dissociation </w:t>
      </w:r>
      <w:r w:rsidRPr="00B44153">
        <w:t>has been</w:t>
      </w:r>
      <w:r w:rsidR="00B45383" w:rsidRPr="00B44153">
        <w:t xml:space="preserve"> </w:t>
      </w:r>
      <w:r w:rsidR="00A91E36" w:rsidRPr="00B44153">
        <w:t>used as a basis for a subtype of PTSD</w:t>
      </w:r>
      <w:r w:rsidR="00B45383" w:rsidRPr="00B44153">
        <w:t xml:space="preserve"> because research has</w:t>
      </w:r>
      <w:r w:rsidR="00A91E36" w:rsidRPr="00B44153">
        <w:t xml:space="preserve"> </w:t>
      </w:r>
      <w:r w:rsidR="00B45383" w:rsidRPr="00B44153">
        <w:t xml:space="preserve">identifying </w:t>
      </w:r>
      <w:r w:rsidR="00A91E36" w:rsidRPr="00B44153">
        <w:t>a subgroup of individuals with both biolog</w:t>
      </w:r>
      <w:r w:rsidR="00B45383" w:rsidRPr="00B44153">
        <w:t xml:space="preserve">ical and psychological features </w:t>
      </w:r>
      <w:r w:rsidR="00A91E36" w:rsidRPr="00B44153">
        <w:t>of dissociation in addition to PTSD (</w:t>
      </w:r>
      <w:proofErr w:type="spellStart"/>
      <w:r w:rsidR="00A91E36" w:rsidRPr="00B44153">
        <w:t>Lani</w:t>
      </w:r>
      <w:r w:rsidRPr="00B44153">
        <w:t>us</w:t>
      </w:r>
      <w:proofErr w:type="spellEnd"/>
      <w:r w:rsidRPr="00B44153">
        <w:t xml:space="preserve">, Brand, </w:t>
      </w:r>
      <w:proofErr w:type="spellStart"/>
      <w:r w:rsidRPr="00B44153">
        <w:t>Vermetten</w:t>
      </w:r>
      <w:proofErr w:type="spellEnd"/>
      <w:r w:rsidRPr="00B44153">
        <w:t xml:space="preserve">, </w:t>
      </w:r>
      <w:proofErr w:type="spellStart"/>
      <w:r w:rsidRPr="00B44153">
        <w:t>Frewen</w:t>
      </w:r>
      <w:proofErr w:type="spellEnd"/>
      <w:r w:rsidRPr="00B44153">
        <w:t xml:space="preserve">, &amp; </w:t>
      </w:r>
      <w:r w:rsidR="00A91E36" w:rsidRPr="00B44153">
        <w:t>Spiegel, 2012)</w:t>
      </w:r>
      <w:r w:rsidR="00B45383" w:rsidRPr="00B44153">
        <w:t>.</w:t>
      </w:r>
      <w:r w:rsidR="00A91E36" w:rsidRPr="00B44153">
        <w:t xml:space="preserve"> </w:t>
      </w:r>
    </w:p>
    <w:p w14:paraId="153263AA" w14:textId="1FF3DF4F" w:rsidR="00015648" w:rsidRPr="00B44153" w:rsidRDefault="00015648" w:rsidP="00B44153">
      <w:pPr>
        <w:ind w:firstLine="720"/>
        <w:contextualSpacing/>
      </w:pPr>
      <w:r w:rsidRPr="00B44153">
        <w:t xml:space="preserve">According to van der </w:t>
      </w:r>
      <w:proofErr w:type="spellStart"/>
      <w:r w:rsidRPr="00B44153">
        <w:t>Kolk</w:t>
      </w:r>
      <w:proofErr w:type="spellEnd"/>
      <w:r w:rsidRPr="00B44153">
        <w:t xml:space="preserve"> (2014), due to dissociation the traumatic experience is split off and fragmented, causing sounds, images, emotions, thoughts, and physical sensations to be left unintegrated. These split off aspects would be then intrude into the present in those who suffer PTSD. As he explains “As long as the trauma is not resolved, the stress hormones that the body secretes to protect itself keep circulating, and the defensive movements and emotional responses keep getting replayed.” (</w:t>
      </w:r>
      <w:proofErr w:type="spellStart"/>
      <w:r w:rsidRPr="00B44153">
        <w:t>pag</w:t>
      </w:r>
      <w:proofErr w:type="spellEnd"/>
      <w:r w:rsidRPr="00B44153">
        <w:t>. 66).</w:t>
      </w:r>
    </w:p>
    <w:p w14:paraId="6CF71B24" w14:textId="6D1C1A08" w:rsidR="00A654F9" w:rsidRPr="00B44153" w:rsidRDefault="00440BE3" w:rsidP="00B44153">
      <w:pPr>
        <w:contextualSpacing/>
        <w:rPr>
          <w:b/>
        </w:rPr>
      </w:pPr>
      <w:r w:rsidRPr="00B44153">
        <w:t>In a study of over 2</w:t>
      </w:r>
      <w:r w:rsidR="00A64718" w:rsidRPr="00B44153">
        <w:t>5,000 adults from 16 countries Stein et al. (</w:t>
      </w:r>
      <w:r w:rsidRPr="00B44153">
        <w:t xml:space="preserve">2013), </w:t>
      </w:r>
      <w:r w:rsidR="00A64718" w:rsidRPr="00B44153">
        <w:t xml:space="preserve">found that </w:t>
      </w:r>
      <w:r w:rsidR="00A64718" w:rsidRPr="00B44153">
        <w:rPr>
          <w:b/>
        </w:rPr>
        <w:t>d</w:t>
      </w:r>
      <w:r w:rsidRPr="00B44153">
        <w:rPr>
          <w:b/>
        </w:rPr>
        <w:t>issociative symptoms</w:t>
      </w:r>
      <w:r w:rsidRPr="00B44153">
        <w:t xml:space="preserve"> were present in 14% of individuals with 12-month DSM-IV/Composite International Diagnostic Interview </w:t>
      </w:r>
      <w:r w:rsidRPr="00B44153">
        <w:rPr>
          <w:b/>
        </w:rPr>
        <w:t>PTSD</w:t>
      </w:r>
      <w:r w:rsidRPr="00B44153">
        <w:t xml:space="preserve">. </w:t>
      </w:r>
      <w:r w:rsidRPr="00B44153">
        <w:rPr>
          <w:b/>
        </w:rPr>
        <w:t xml:space="preserve">These symptoms were associated with high counts of re-experiencing symptoms, severe role impairment, specific phobia, and suicidality. Individuals who reported dissociative symptoms were more likely to be male, have a childhood onset of PTSD, high exposure to traumatic events and childhood adversities, </w:t>
      </w:r>
      <w:r w:rsidR="00FD7714" w:rsidRPr="00B44153">
        <w:rPr>
          <w:b/>
        </w:rPr>
        <w:t xml:space="preserve">and </w:t>
      </w:r>
      <w:r w:rsidRPr="00B44153">
        <w:rPr>
          <w:b/>
        </w:rPr>
        <w:t>prior histories of separation anxiety disorder</w:t>
      </w:r>
      <w:r w:rsidR="00FD7714" w:rsidRPr="00B44153">
        <w:rPr>
          <w:b/>
        </w:rPr>
        <w:t>.</w:t>
      </w:r>
    </w:p>
    <w:p w14:paraId="189D75A3" w14:textId="775FB3B6" w:rsidR="00145C1C" w:rsidRPr="00B44153" w:rsidRDefault="00034A4F" w:rsidP="00B44153">
      <w:pPr>
        <w:ind w:firstLine="720"/>
        <w:contextualSpacing/>
        <w:rPr>
          <w:color w:val="000000" w:themeColor="text1"/>
        </w:rPr>
      </w:pPr>
      <w:r w:rsidRPr="00B44153">
        <w:t xml:space="preserve">But not everyone who undergoes a traumatic experience dissociates. </w:t>
      </w:r>
      <w:r w:rsidR="00145C1C" w:rsidRPr="00B44153">
        <w:t>Research has shown that</w:t>
      </w:r>
      <w:r w:rsidR="00145C1C" w:rsidRPr="00B44153">
        <w:rPr>
          <w:color w:val="000000" w:themeColor="text1"/>
        </w:rPr>
        <w:t xml:space="preserve"> a </w:t>
      </w:r>
      <w:r w:rsidR="00145C1C" w:rsidRPr="00B44153">
        <w:rPr>
          <w:b/>
          <w:color w:val="000000" w:themeColor="text1"/>
        </w:rPr>
        <w:t>potential etiological factor of dissociation is that of traumatic experiences</w:t>
      </w:r>
      <w:r w:rsidR="00145C1C" w:rsidRPr="00B44153">
        <w:rPr>
          <w:color w:val="000000" w:themeColor="text1"/>
        </w:rPr>
        <w:t xml:space="preserve">, particularly childhood abuse (see Dutra, Bureau, Holmes, &amp; </w:t>
      </w:r>
      <w:proofErr w:type="spellStart"/>
      <w:r w:rsidR="00145C1C" w:rsidRPr="00B44153">
        <w:rPr>
          <w:color w:val="000000" w:themeColor="text1"/>
        </w:rPr>
        <w:t>Lyubchik</w:t>
      </w:r>
      <w:proofErr w:type="spellEnd"/>
      <w:r w:rsidR="00145C1C" w:rsidRPr="00B44153">
        <w:rPr>
          <w:color w:val="000000" w:themeColor="text1"/>
        </w:rPr>
        <w:t xml:space="preserve">, 2009 for an overview). </w:t>
      </w:r>
      <w:r w:rsidRPr="00B44153">
        <w:rPr>
          <w:color w:val="000000" w:themeColor="text1"/>
        </w:rPr>
        <w:t xml:space="preserve">Bernstein and Putnam (1986) found among hospital admissions that of the patients who reported highest dissociation, all of them had a history of sexual abuse, and a very high percentage also had a history of physical abuse and/or witnessing domestic violence. </w:t>
      </w:r>
      <w:r w:rsidR="000A44AD" w:rsidRPr="00B44153">
        <w:rPr>
          <w:color w:val="000000" w:themeColor="text1"/>
        </w:rPr>
        <w:t>At the same time, a protective factor appears to be social support, since research has consistently found that having a good support network is the most powerful protection agains</w:t>
      </w:r>
      <w:r w:rsidR="008E3926" w:rsidRPr="00B44153">
        <w:rPr>
          <w:color w:val="000000" w:themeColor="text1"/>
        </w:rPr>
        <w:t>t being traumatized</w:t>
      </w:r>
      <w:r w:rsidR="00C15B8E" w:rsidRPr="00B44153">
        <w:rPr>
          <w:color w:val="000000" w:themeColor="text1"/>
        </w:rPr>
        <w:t xml:space="preserve">, and not having an adequate social support gives rise to problems such as dissociation (van der </w:t>
      </w:r>
      <w:proofErr w:type="spellStart"/>
      <w:r w:rsidR="00C15B8E" w:rsidRPr="00B44153">
        <w:rPr>
          <w:color w:val="000000" w:themeColor="text1"/>
        </w:rPr>
        <w:t>Kolk</w:t>
      </w:r>
      <w:proofErr w:type="spellEnd"/>
      <w:r w:rsidR="00C15B8E" w:rsidRPr="00B44153">
        <w:rPr>
          <w:color w:val="000000" w:themeColor="text1"/>
        </w:rPr>
        <w:t>, 2014)</w:t>
      </w:r>
      <w:r w:rsidR="008E3926" w:rsidRPr="00B44153">
        <w:rPr>
          <w:color w:val="000000" w:themeColor="text1"/>
        </w:rPr>
        <w:t>. To the best of our knowledge, e</w:t>
      </w:r>
      <w:r w:rsidR="00145C1C" w:rsidRPr="00B44153">
        <w:rPr>
          <w:color w:val="000000" w:themeColor="text1"/>
        </w:rPr>
        <w:t xml:space="preserve">xisting research has not convincingly demonstrated that </w:t>
      </w:r>
      <w:r w:rsidR="00145C1C" w:rsidRPr="00B44153">
        <w:rPr>
          <w:b/>
          <w:color w:val="000000" w:themeColor="text1"/>
        </w:rPr>
        <w:t>age, gender, culture, and education significantly influence dissociation</w:t>
      </w:r>
      <w:r w:rsidR="00145C1C" w:rsidRPr="00B44153">
        <w:rPr>
          <w:color w:val="000000" w:themeColor="text1"/>
        </w:rPr>
        <w:t xml:space="preserve"> (Dutra el al., 2009). </w:t>
      </w:r>
    </w:p>
    <w:p w14:paraId="279CC2DD" w14:textId="1D2F30DE" w:rsidR="00034A4F" w:rsidRPr="00B44153" w:rsidRDefault="00034A4F" w:rsidP="00B44153">
      <w:pPr>
        <w:ind w:firstLine="720"/>
        <w:contextualSpacing/>
      </w:pPr>
      <w:r w:rsidRPr="00B44153">
        <w:lastRenderedPageBreak/>
        <w:t xml:space="preserve">While we have advanced greatly in the understanding of dissociation, </w:t>
      </w:r>
      <w:r w:rsidR="009C211A" w:rsidRPr="00B44153">
        <w:t>further</w:t>
      </w:r>
      <w:r w:rsidRPr="00B44153">
        <w:t xml:space="preserve"> research is necessary to understand individual characteristics that make a person more vulnerable to experiencing </w:t>
      </w:r>
      <w:proofErr w:type="spellStart"/>
      <w:r w:rsidRPr="00B44153">
        <w:t>peritraumatic</w:t>
      </w:r>
      <w:proofErr w:type="spellEnd"/>
      <w:r w:rsidRPr="00B44153">
        <w:t xml:space="preserve"> dissociation, and how this type of dissociation, as well as other individual variables, are related to the development of PTSD in the aftermath of a traumatic event.</w:t>
      </w:r>
    </w:p>
    <w:p w14:paraId="62CAB955" w14:textId="3A9AA9EF" w:rsidR="00FD7714" w:rsidRPr="00B44153" w:rsidRDefault="00FD7714" w:rsidP="00B44153">
      <w:pPr>
        <w:ind w:firstLine="720"/>
        <w:contextualSpacing/>
        <w:rPr>
          <w:color w:val="7030A0"/>
        </w:rPr>
      </w:pPr>
      <w:r w:rsidRPr="00B44153">
        <w:t xml:space="preserve">The </w:t>
      </w:r>
      <w:r w:rsidRPr="00B44153">
        <w:rPr>
          <w:b/>
        </w:rPr>
        <w:t>current study</w:t>
      </w:r>
      <w:r w:rsidRPr="00B44153">
        <w:t xml:space="preserve"> focused on </w:t>
      </w:r>
      <w:r w:rsidR="00675906">
        <w:t xml:space="preserve">better </w:t>
      </w:r>
      <w:r w:rsidRPr="00B44153">
        <w:t xml:space="preserve">understanding the role of </w:t>
      </w:r>
      <w:proofErr w:type="spellStart"/>
      <w:r w:rsidRPr="00B44153">
        <w:t>peritraumatic</w:t>
      </w:r>
      <w:proofErr w:type="spellEnd"/>
      <w:r w:rsidRPr="00B44153">
        <w:t xml:space="preserve"> dissociation. We had three ob</w:t>
      </w:r>
      <w:r w:rsidR="00A654F9" w:rsidRPr="00B44153">
        <w:t>jectives a</w:t>
      </w:r>
      <w:r w:rsidRPr="00B44153">
        <w:t xml:space="preserve">) </w:t>
      </w:r>
      <w:r w:rsidR="0099625D" w:rsidRPr="00B44153">
        <w:t xml:space="preserve">Predict which subjects would develop </w:t>
      </w:r>
      <w:proofErr w:type="spellStart"/>
      <w:r w:rsidR="0099625D" w:rsidRPr="00B44153">
        <w:t>peritraumatic</w:t>
      </w:r>
      <w:proofErr w:type="spellEnd"/>
      <w:r w:rsidR="0099625D" w:rsidRPr="00B44153">
        <w:t xml:space="preserve"> dissociation; b) A</w:t>
      </w:r>
      <w:r w:rsidRPr="00B44153">
        <w:t>ssess the role of dissociation as a predictor of PTSD symp</w:t>
      </w:r>
      <w:r w:rsidR="00A654F9" w:rsidRPr="00B44153">
        <w:t xml:space="preserve">tomatology; </w:t>
      </w:r>
      <w:r w:rsidR="00215C8D">
        <w:t xml:space="preserve">and c) Test </w:t>
      </w:r>
      <w:r w:rsidR="0099625D" w:rsidRPr="00B44153">
        <w:t xml:space="preserve">mediational model with dissociation </w:t>
      </w:r>
      <w:r w:rsidR="00D16A37" w:rsidRPr="00B44153">
        <w:t>mediating between traumatic load and PTSD symptomatology.</w:t>
      </w:r>
      <w:r w:rsidR="0099625D" w:rsidRPr="00B44153">
        <w:t xml:space="preserve"> </w:t>
      </w:r>
      <w:r w:rsidR="00A654F9" w:rsidRPr="00B44153">
        <w:t xml:space="preserve">Based on the previous literature we hypothesized that: a) </w:t>
      </w:r>
      <w:r w:rsidR="00D16A37" w:rsidRPr="00B44153">
        <w:t xml:space="preserve">Traumatic load would predict dissociation even after controlling for other variables; b) </w:t>
      </w:r>
      <w:r w:rsidR="00A654F9" w:rsidRPr="00B44153">
        <w:t>Dissociation would significantly predict the development of PTSD symptoms, even after contro</w:t>
      </w:r>
      <w:r w:rsidR="00D16A37" w:rsidRPr="00B44153">
        <w:t xml:space="preserve">lling for XXX; </w:t>
      </w:r>
      <w:r w:rsidR="00A654F9" w:rsidRPr="00B44153">
        <w:t xml:space="preserve">and c) Dissociation would significantly mediate between traumatic load and PTSD symptoms. </w:t>
      </w:r>
    </w:p>
    <w:p w14:paraId="4BB9416E" w14:textId="77777777" w:rsidR="000B249E" w:rsidRPr="00B44153" w:rsidRDefault="000B249E" w:rsidP="00B44153">
      <w:pPr>
        <w:contextualSpacing/>
        <w:rPr>
          <w:b/>
        </w:rPr>
      </w:pPr>
    </w:p>
    <w:p w14:paraId="1B2EAA0F" w14:textId="2383C323" w:rsidR="000F4DD1" w:rsidRPr="00B44153" w:rsidRDefault="000B249E" w:rsidP="002975E0">
      <w:pPr>
        <w:contextualSpacing/>
        <w:jc w:val="center"/>
        <w:rPr>
          <w:b/>
        </w:rPr>
      </w:pPr>
      <w:r w:rsidRPr="00B44153">
        <w:rPr>
          <w:b/>
        </w:rPr>
        <w:t>Methods</w:t>
      </w:r>
    </w:p>
    <w:p w14:paraId="2DA5EBC5" w14:textId="456CB069" w:rsidR="008D64E3" w:rsidRPr="00E63FDB" w:rsidRDefault="008D64E3" w:rsidP="00B44153">
      <w:pPr>
        <w:contextualSpacing/>
        <w:rPr>
          <w:b/>
        </w:rPr>
      </w:pPr>
      <w:r w:rsidRPr="002975E0">
        <w:rPr>
          <w:b/>
        </w:rPr>
        <w:t>Design</w:t>
      </w:r>
    </w:p>
    <w:p w14:paraId="5525BD89" w14:textId="7D318CA7" w:rsidR="008D64E3" w:rsidRPr="00B44153" w:rsidRDefault="008D64E3" w:rsidP="002975E0">
      <w:pPr>
        <w:ind w:firstLine="720"/>
        <w:contextualSpacing/>
      </w:pPr>
      <w:r w:rsidRPr="00B44153">
        <w:t xml:space="preserve">This is a secondary analysis of a randomized </w:t>
      </w:r>
      <w:r w:rsidR="00100A06">
        <w:t xml:space="preserve">clinical </w:t>
      </w:r>
      <w:r w:rsidRPr="00B44153">
        <w:t xml:space="preserve">trial that took place </w:t>
      </w:r>
      <w:r w:rsidR="000E2656" w:rsidRPr="00B44153">
        <w:t xml:space="preserve">between </w:t>
      </w:r>
      <w:r w:rsidRPr="00B44153">
        <w:t xml:space="preserve"> </w:t>
      </w:r>
    </w:p>
    <w:p w14:paraId="26FF1BD0" w14:textId="2A67BFD5" w:rsidR="000E2656" w:rsidRDefault="000E2656" w:rsidP="00B44153">
      <w:pPr>
        <w:contextualSpacing/>
      </w:pPr>
      <w:r w:rsidRPr="00B44153">
        <w:t>XX and XX of 2016 in the emergency room</w:t>
      </w:r>
      <w:r w:rsidR="00100A06">
        <w:t>s</w:t>
      </w:r>
      <w:r w:rsidRPr="00B44153">
        <w:t xml:space="preserve"> of </w:t>
      </w:r>
      <w:r w:rsidR="00100A06">
        <w:t xml:space="preserve">general </w:t>
      </w:r>
      <w:r w:rsidRPr="00B44153">
        <w:t>hospital</w:t>
      </w:r>
      <w:r w:rsidR="00100A06">
        <w:t>s</w:t>
      </w:r>
      <w:r w:rsidRPr="00B44153">
        <w:t xml:space="preserve"> in Santiago de Chile. </w:t>
      </w:r>
      <w:r w:rsidR="00100A06">
        <w:t>A</w:t>
      </w:r>
      <w:r w:rsidRPr="00B44153">
        <w:t xml:space="preserve">dults who came to the emergency </w:t>
      </w:r>
      <w:r w:rsidR="00100A06">
        <w:t xml:space="preserve">who had experienced a </w:t>
      </w:r>
      <w:r w:rsidR="00235A4F">
        <w:t xml:space="preserve">recent </w:t>
      </w:r>
      <w:r w:rsidR="00BF7D5B">
        <w:t xml:space="preserve">non-intentional </w:t>
      </w:r>
      <w:r w:rsidR="00100A06">
        <w:t>traumatic experience (as defined by DSM5)</w:t>
      </w:r>
      <w:r w:rsidRPr="00B44153">
        <w:t>, and who were medically able to respond to questionnaires</w:t>
      </w:r>
      <w:r w:rsidR="00BF7D5B">
        <w:t xml:space="preserve">, </w:t>
      </w:r>
      <w:r w:rsidRPr="00B44153">
        <w:t xml:space="preserve">were invited to participate in the study. All participants signed informed consent forms, and the study was approved by the relevant ethical review boards. </w:t>
      </w:r>
    </w:p>
    <w:p w14:paraId="20579907" w14:textId="7674F3C7" w:rsidR="00235A4F" w:rsidRPr="00235A4F" w:rsidRDefault="00235A4F" w:rsidP="002975E0">
      <w:pPr>
        <w:ind w:firstLine="720"/>
        <w:contextualSpacing/>
      </w:pPr>
      <w:r w:rsidRPr="00235A4F">
        <w:t>Inclusion criteria:</w:t>
      </w:r>
      <w:r>
        <w:t xml:space="preserve"> </w:t>
      </w:r>
      <w:r w:rsidRPr="00235A4F">
        <w:t>Adults (≥ 18 years old) attending the emergency service, either as a patient or companion, who have been victims of recent unintentional trauma (less than 72 hours), and who meet one of the following criteria:</w:t>
      </w:r>
      <w:r w:rsidR="00BF7D5B">
        <w:t xml:space="preserve"> a) </w:t>
      </w:r>
      <w:r w:rsidRPr="00235A4F">
        <w:t>Direct victim</w:t>
      </w:r>
      <w:r w:rsidR="00BF7D5B">
        <w:t>, or witness</w:t>
      </w:r>
      <w:r w:rsidRPr="00235A4F">
        <w:t xml:space="preserve">, to a </w:t>
      </w:r>
      <w:r w:rsidR="00BF7D5B" w:rsidRPr="00235A4F">
        <w:t xml:space="preserve">risk for life </w:t>
      </w:r>
      <w:r w:rsidRPr="00235A4F">
        <w:t>situation that</w:t>
      </w:r>
      <w:r w:rsidR="00BF7D5B">
        <w:t xml:space="preserve">; b) </w:t>
      </w:r>
      <w:r w:rsidRPr="00235A4F">
        <w:t xml:space="preserve">Direct victim, </w:t>
      </w:r>
      <w:r w:rsidR="00BF7D5B">
        <w:t xml:space="preserve">or witness, </w:t>
      </w:r>
      <w:r w:rsidRPr="00235A4F">
        <w:t>to a situation that</w:t>
      </w:r>
      <w:r w:rsidR="00BF7D5B">
        <w:t xml:space="preserve"> that pose a </w:t>
      </w:r>
      <w:r w:rsidRPr="00235A4F">
        <w:t>serious risk to physical integrity.</w:t>
      </w:r>
      <w:r w:rsidR="00BF7D5B">
        <w:t xml:space="preserve"> Examples of these situations </w:t>
      </w:r>
      <w:r w:rsidRPr="00235A4F">
        <w:t>include serious accidents, catastrophic illnesses, highly painful medical procedures, bad medical news, natural catastrophes, fires, witnessing the violent death of another person, explosions, among others.</w:t>
      </w:r>
    </w:p>
    <w:p w14:paraId="124C9B14" w14:textId="14149567" w:rsidR="00235A4F" w:rsidRPr="00235A4F" w:rsidRDefault="00235A4F" w:rsidP="002975E0">
      <w:pPr>
        <w:ind w:firstLine="720"/>
        <w:contextualSpacing/>
      </w:pPr>
      <w:r w:rsidRPr="00235A4F">
        <w:t>Exclusion criteria:</w:t>
      </w:r>
      <w:r w:rsidR="00BF7D5B">
        <w:t xml:space="preserve"> a) Does not understand Spanish; b) </w:t>
      </w:r>
      <w:r w:rsidRPr="00235A4F">
        <w:t>Does not remember the traumatic experience</w:t>
      </w:r>
      <w:r w:rsidR="00BF7D5B">
        <w:t xml:space="preserve">; c) </w:t>
      </w:r>
      <w:r w:rsidRPr="00235A4F">
        <w:t>Poisoning</w:t>
      </w:r>
      <w:r w:rsidR="00BF7D5B">
        <w:t xml:space="preserve">; d) </w:t>
      </w:r>
      <w:r w:rsidRPr="00235A4F">
        <w:t>Loss of consciousness for more than 5 minutes</w:t>
      </w:r>
      <w:r w:rsidR="00BF7D5B">
        <w:t xml:space="preserve">; e) </w:t>
      </w:r>
      <w:r w:rsidRPr="00235A4F">
        <w:t>Psychosi</w:t>
      </w:r>
      <w:r w:rsidR="00BF7D5B">
        <w:t xml:space="preserve">s (loss of judgment of reality); f) </w:t>
      </w:r>
      <w:r w:rsidRPr="00235A4F">
        <w:t>Children and adolescents (&lt;18 years)</w:t>
      </w:r>
      <w:r w:rsidR="00BF7D5B">
        <w:t xml:space="preserve">; g) </w:t>
      </w:r>
      <w:r w:rsidRPr="00235A4F">
        <w:t>People at risk of life or medical instability requiring the implementation of life support measures incompat</w:t>
      </w:r>
      <w:r w:rsidR="00BF7D5B">
        <w:t>ible with the application of measures</w:t>
      </w:r>
      <w:r w:rsidRPr="00235A4F">
        <w:t xml:space="preserve"> (severe fractures, wounds with severe uncontrolled hemorrhage, unbearable pain, </w:t>
      </w:r>
      <w:r w:rsidR="00BF7D5B">
        <w:t xml:space="preserve">unstable myocardial infarction); h) </w:t>
      </w:r>
      <w:r w:rsidRPr="00235A4F">
        <w:t>Relatives of imminently impaired or newly deceased persons in the emergency department in whom the offer to participate in the investigati</w:t>
      </w:r>
      <w:r w:rsidR="00BF7D5B">
        <w:t xml:space="preserve">on may cause further discomfort; </w:t>
      </w:r>
      <w:proofErr w:type="spellStart"/>
      <w:r w:rsidR="00BF7D5B">
        <w:t>i</w:t>
      </w:r>
      <w:proofErr w:type="spellEnd"/>
      <w:r w:rsidR="00BF7D5B">
        <w:t xml:space="preserve">) </w:t>
      </w:r>
      <w:r w:rsidRPr="00235A4F">
        <w:t>Commitmen</w:t>
      </w:r>
      <w:r w:rsidR="00BF7D5B">
        <w:t xml:space="preserve">t of conscience (Glasgow 2 &lt;15); j) </w:t>
      </w:r>
      <w:r w:rsidRPr="00235A4F">
        <w:t>Direct and indirect victim of intentional trauma (</w:t>
      </w:r>
      <w:proofErr w:type="spellStart"/>
      <w:r w:rsidRPr="00235A4F">
        <w:t>eg</w:t>
      </w:r>
      <w:proofErr w:type="spellEnd"/>
      <w:r w:rsidRPr="00235A4F">
        <w:t xml:space="preserve"> assault, abduction, sex</w:t>
      </w:r>
      <w:r w:rsidR="00BF7D5B">
        <w:t xml:space="preserve">ual abuse, terrorist act, etc.); k) </w:t>
      </w:r>
      <w:r w:rsidRPr="00235A4F">
        <w:t>Patients who are vulnerable to psychiatric disorder (excluding personality disorder), in formal medical treatment (</w:t>
      </w:r>
      <w:proofErr w:type="spellStart"/>
      <w:r w:rsidRPr="00235A4F">
        <w:t>eg</w:t>
      </w:r>
      <w:proofErr w:type="spellEnd"/>
      <w:r w:rsidRPr="00235A4F">
        <w:t>, schizophrenia, mental retardation, autism, obsessive-compulsive disorder, bipolar disorder, depression, Alzheimer's, panic disorder, etc. .)</w:t>
      </w:r>
    </w:p>
    <w:p w14:paraId="2D7D8659" w14:textId="2127EA0A" w:rsidR="008D64E3" w:rsidRPr="00B44153" w:rsidRDefault="008D64E3" w:rsidP="002975E0">
      <w:pPr>
        <w:ind w:firstLine="720"/>
        <w:contextualSpacing/>
      </w:pPr>
      <w:r w:rsidRPr="00B44153">
        <w:t xml:space="preserve">Of </w:t>
      </w:r>
      <w:commentRangeStart w:id="10"/>
      <w:r w:rsidRPr="00B44153">
        <w:t xml:space="preserve">953 individuals </w:t>
      </w:r>
      <w:commentRangeEnd w:id="10"/>
      <w:r w:rsidR="002975E0">
        <w:rPr>
          <w:rStyle w:val="Refdecomentario"/>
          <w:rFonts w:ascii="Arial" w:hAnsi="Arial" w:cs="Arial"/>
          <w:color w:val="000000"/>
          <w:lang w:val="es-CL" w:eastAsia="es-CL"/>
        </w:rPr>
        <w:commentReference w:id="10"/>
      </w:r>
      <w:r w:rsidRPr="00B44153">
        <w:t>invited to participate, XX (XX%) agreed and XX (XX%) completed measures time 0 (T0) measures that include</w:t>
      </w:r>
      <w:r w:rsidR="000E2656" w:rsidRPr="00B44153">
        <w:t xml:space="preserve">d XX self-report </w:t>
      </w:r>
      <w:proofErr w:type="spellStart"/>
      <w:r w:rsidR="000E2656" w:rsidRPr="00B44153">
        <w:t>quetionnaires</w:t>
      </w:r>
      <w:proofErr w:type="spellEnd"/>
      <w:r w:rsidRPr="00B44153">
        <w:t xml:space="preserve">. Participants were randomly assigned to a treatment XX and a Psychoeducation control </w:t>
      </w:r>
      <w:r w:rsidRPr="00B44153">
        <w:lastRenderedPageBreak/>
        <w:t xml:space="preserve">group. A month later (time 1 – T1), 57 participants completed </w:t>
      </w:r>
      <w:r w:rsidR="000E2656" w:rsidRPr="00B44153">
        <w:t xml:space="preserve">the second data collection, which included XX self-report questionnaires. </w:t>
      </w:r>
      <w:r w:rsidRPr="00B44153">
        <w:t xml:space="preserve">Because some of the analyses of the current study require T1 data, only the 57 participants that completed T0 and T1 measures were included. </w:t>
      </w:r>
      <w:r w:rsidR="00BF7D5B">
        <w:t xml:space="preserve">Data </w:t>
      </w:r>
      <w:r w:rsidR="00BF7D5B" w:rsidRPr="002975E0">
        <w:t>at T0 and T1</w:t>
      </w:r>
      <w:r w:rsidR="00BF7D5B">
        <w:t xml:space="preserve"> was collected by a psychologist.</w:t>
      </w:r>
    </w:p>
    <w:p w14:paraId="727C2A9B" w14:textId="77777777" w:rsidR="008D64E3" w:rsidRPr="00B44153" w:rsidRDefault="008D64E3" w:rsidP="00B44153">
      <w:pPr>
        <w:contextualSpacing/>
      </w:pPr>
    </w:p>
    <w:p w14:paraId="35C7FB43" w14:textId="5F33D9CA" w:rsidR="008D64E3" w:rsidRPr="002975E0" w:rsidRDefault="000F4DD1" w:rsidP="00B44153">
      <w:pPr>
        <w:contextualSpacing/>
        <w:rPr>
          <w:b/>
        </w:rPr>
      </w:pPr>
      <w:r w:rsidRPr="002975E0">
        <w:rPr>
          <w:b/>
        </w:rPr>
        <w:t>Participants</w:t>
      </w:r>
    </w:p>
    <w:p w14:paraId="5EBF4121" w14:textId="038C345D" w:rsidR="00CF48AC" w:rsidRPr="00B44153" w:rsidRDefault="000F4DD1" w:rsidP="002975E0">
      <w:pPr>
        <w:ind w:firstLine="720"/>
        <w:contextualSpacing/>
      </w:pPr>
      <w:r w:rsidRPr="00B44153">
        <w:t>Participants were 57 adults</w:t>
      </w:r>
      <w:r w:rsidR="00F751BD" w:rsidRPr="00B44153">
        <w:t xml:space="preserve"> </w:t>
      </w:r>
      <w:r w:rsidR="00BF7D5B">
        <w:t>(</w:t>
      </w:r>
      <w:r w:rsidR="00BF7D5B" w:rsidRPr="00B44153">
        <w:t>35</w:t>
      </w:r>
      <w:r w:rsidR="00BF7D5B">
        <w:t xml:space="preserve"> </w:t>
      </w:r>
      <w:r w:rsidR="00BF7D5B" w:rsidRPr="00B44153">
        <w:t>female and 22 male</w:t>
      </w:r>
      <w:r w:rsidR="00BF7D5B">
        <w:t>)</w:t>
      </w:r>
      <w:r w:rsidR="00BF7D5B" w:rsidRPr="00B44153">
        <w:t xml:space="preserve"> </w:t>
      </w:r>
      <w:r w:rsidR="00F751BD" w:rsidRPr="00B44153">
        <w:t>who attended a hospital emergency room aft</w:t>
      </w:r>
      <w:r w:rsidR="00644231">
        <w:t>er experiencing or witnessing a</w:t>
      </w:r>
      <w:r w:rsidR="00BF7D5B">
        <w:t xml:space="preserve"> </w:t>
      </w:r>
      <w:r w:rsidR="00644231">
        <w:t>non-intentional traumatic event</w:t>
      </w:r>
      <w:r w:rsidR="009101AD" w:rsidRPr="00B44153">
        <w:t>. The mean age was 46.79 (SD=17.21) and the mean years of education 12.09 (SD=</w:t>
      </w:r>
      <w:r w:rsidR="002165C1" w:rsidRPr="00B44153">
        <w:t xml:space="preserve">3.82). Regarding the most recent trauma exposure (reason why they were in the ER), </w:t>
      </w:r>
      <w:r w:rsidR="00124F5B" w:rsidRPr="00B44153">
        <w:t>29.82% (</w:t>
      </w:r>
      <w:r w:rsidR="002165C1" w:rsidRPr="00B44153">
        <w:t>17</w:t>
      </w:r>
      <w:r w:rsidR="00124F5B" w:rsidRPr="00B44153">
        <w:t>)</w:t>
      </w:r>
      <w:r w:rsidR="002165C1" w:rsidRPr="00B44153">
        <w:t xml:space="preserve"> were having a serious, severe or very painful medical problem; </w:t>
      </w:r>
      <w:r w:rsidR="00124F5B" w:rsidRPr="00B44153">
        <w:t>also 29.82% (17) r</w:t>
      </w:r>
      <w:r w:rsidR="002165C1" w:rsidRPr="00B44153">
        <w:t>eceived in a violent manner the news of family member, or other loved one, that died or was gravely injured</w:t>
      </w:r>
      <w:r w:rsidR="00CF48AC" w:rsidRPr="00B44153">
        <w:t xml:space="preserve">; </w:t>
      </w:r>
      <w:r w:rsidR="00124F5B" w:rsidRPr="00B44153">
        <w:t>26.32% (</w:t>
      </w:r>
      <w:r w:rsidR="00CF48AC" w:rsidRPr="00B44153">
        <w:t>15</w:t>
      </w:r>
      <w:r w:rsidR="00124F5B" w:rsidRPr="00B44153">
        <w:t>)</w:t>
      </w:r>
      <w:r w:rsidR="00CF48AC" w:rsidRPr="00B44153">
        <w:t xml:space="preserve"> had been in a vehicle accident or other type of accident; </w:t>
      </w:r>
      <w:r w:rsidR="00124F5B" w:rsidRPr="00B44153">
        <w:t>3.51% (</w:t>
      </w:r>
      <w:r w:rsidR="00CF48AC" w:rsidRPr="00B44153">
        <w:t>2</w:t>
      </w:r>
      <w:r w:rsidR="00124F5B" w:rsidRPr="00B44153">
        <w:t>)</w:t>
      </w:r>
      <w:r w:rsidR="00CF48AC" w:rsidRPr="00B44153">
        <w:t xml:space="preserve"> </w:t>
      </w:r>
      <w:r w:rsidR="00124F5B" w:rsidRPr="00B44153">
        <w:t>w</w:t>
      </w:r>
      <w:r w:rsidR="00CF48AC" w:rsidRPr="00B44153">
        <w:t xml:space="preserve">itness murder or grave injury, and </w:t>
      </w:r>
      <w:r w:rsidR="00124F5B" w:rsidRPr="00B44153">
        <w:t>10.53% (</w:t>
      </w:r>
      <w:r w:rsidR="00CF48AC" w:rsidRPr="00B44153">
        <w:t>6</w:t>
      </w:r>
      <w:r w:rsidR="00124F5B" w:rsidRPr="00B44153">
        <w:t>)</w:t>
      </w:r>
      <w:r w:rsidR="00CF48AC" w:rsidRPr="00B44153">
        <w:t xml:space="preserve"> had other type of traumatic experience.</w:t>
      </w:r>
    </w:p>
    <w:p w14:paraId="10D768C2" w14:textId="5EB35C00" w:rsidR="00E62426" w:rsidRPr="00B44153" w:rsidRDefault="000E2656" w:rsidP="002975E0">
      <w:pPr>
        <w:ind w:firstLine="720"/>
        <w:contextualSpacing/>
      </w:pPr>
      <w:r w:rsidRPr="00B44153">
        <w:t xml:space="preserve">After being randomized, </w:t>
      </w:r>
      <w:r w:rsidR="009048BB" w:rsidRPr="00B44153">
        <w:t xml:space="preserve">28 of the subjects received an intervention (PAP) and 29 were in a psychoeducation </w:t>
      </w:r>
      <w:r w:rsidRPr="00B44153">
        <w:t xml:space="preserve">control </w:t>
      </w:r>
      <w:r w:rsidR="009048BB" w:rsidRPr="00B44153">
        <w:t>group.</w:t>
      </w:r>
    </w:p>
    <w:p w14:paraId="5F0F6EBA" w14:textId="77777777" w:rsidR="0073233F" w:rsidRPr="00B44153" w:rsidRDefault="0073233F" w:rsidP="00B44153">
      <w:pPr>
        <w:contextualSpacing/>
        <w:rPr>
          <w:b/>
        </w:rPr>
      </w:pPr>
    </w:p>
    <w:p w14:paraId="6E17CD14" w14:textId="4430982B" w:rsidR="0073233F" w:rsidRPr="00B44153" w:rsidRDefault="0073233F" w:rsidP="00B44153">
      <w:pPr>
        <w:contextualSpacing/>
        <w:rPr>
          <w:b/>
        </w:rPr>
      </w:pPr>
      <w:r w:rsidRPr="00B44153">
        <w:rPr>
          <w:b/>
        </w:rPr>
        <w:t>Measures</w:t>
      </w:r>
    </w:p>
    <w:p w14:paraId="21DD4ED5" w14:textId="77777777" w:rsidR="000E2656" w:rsidRPr="00B44153" w:rsidRDefault="000E2656" w:rsidP="00B44153">
      <w:pPr>
        <w:contextualSpacing/>
        <w:rPr>
          <w:color w:val="7030A0"/>
        </w:rPr>
      </w:pPr>
    </w:p>
    <w:p w14:paraId="744A552C" w14:textId="60988F89" w:rsidR="00DC20A4" w:rsidRPr="00B44153" w:rsidRDefault="00DC20A4" w:rsidP="00B44153">
      <w:pPr>
        <w:contextualSpacing/>
        <w:rPr>
          <w:color w:val="000000" w:themeColor="text1"/>
        </w:rPr>
      </w:pPr>
      <w:r w:rsidRPr="00B44153">
        <w:rPr>
          <w:color w:val="000000" w:themeColor="text1"/>
        </w:rPr>
        <w:t>CIDI</w:t>
      </w:r>
      <w:r w:rsidR="00B42E50" w:rsidRPr="00B44153">
        <w:rPr>
          <w:color w:val="000000" w:themeColor="text1"/>
        </w:rPr>
        <w:t>: Administered at T0.</w:t>
      </w:r>
    </w:p>
    <w:p w14:paraId="3CF50502" w14:textId="77777777" w:rsidR="001206B1" w:rsidRPr="00B44153" w:rsidRDefault="001206B1" w:rsidP="00B44153">
      <w:pPr>
        <w:contextualSpacing/>
        <w:rPr>
          <w:color w:val="000000" w:themeColor="text1"/>
        </w:rPr>
      </w:pPr>
    </w:p>
    <w:p w14:paraId="722E02DC" w14:textId="6197DAF5" w:rsidR="001206B1" w:rsidRPr="00B44153" w:rsidRDefault="001206B1" w:rsidP="00B44153">
      <w:pPr>
        <w:contextualSpacing/>
        <w:rPr>
          <w:color w:val="000000" w:themeColor="text1"/>
        </w:rPr>
      </w:pPr>
      <w:r w:rsidRPr="00B44153">
        <w:rPr>
          <w:color w:val="000000" w:themeColor="text1"/>
        </w:rPr>
        <w:t>TQ: Administered at T0.</w:t>
      </w:r>
      <w:r w:rsidR="00C91431" w:rsidRPr="00B44153">
        <w:rPr>
          <w:color w:val="000000" w:themeColor="text1"/>
        </w:rPr>
        <w:t xml:space="preserve"> For this study we use a total score of traumatic load, which was calculated by adding the number of traumatic experiences endorsed.</w:t>
      </w:r>
    </w:p>
    <w:p w14:paraId="73A95A90" w14:textId="77777777" w:rsidR="00DC20A4" w:rsidRPr="00B44153" w:rsidRDefault="00DC20A4" w:rsidP="00B44153">
      <w:pPr>
        <w:contextualSpacing/>
        <w:rPr>
          <w:color w:val="000000" w:themeColor="text1"/>
        </w:rPr>
      </w:pPr>
    </w:p>
    <w:p w14:paraId="4C0E8BCC" w14:textId="1268837E" w:rsidR="00B42E50" w:rsidRPr="00B44153" w:rsidRDefault="00B42E50" w:rsidP="00B44153">
      <w:pPr>
        <w:contextualSpacing/>
        <w:rPr>
          <w:color w:val="000000" w:themeColor="text1"/>
        </w:rPr>
      </w:pPr>
      <w:r w:rsidRPr="00B44153">
        <w:rPr>
          <w:color w:val="000000" w:themeColor="text1"/>
        </w:rPr>
        <w:t>MSPSS. Administered at T0.</w:t>
      </w:r>
    </w:p>
    <w:p w14:paraId="141B1E7C" w14:textId="6F6D381C" w:rsidR="00B42E50" w:rsidRPr="00B44153" w:rsidRDefault="00B42E50" w:rsidP="00B44153">
      <w:pPr>
        <w:contextualSpacing/>
        <w:rPr>
          <w:color w:val="000000" w:themeColor="text1"/>
        </w:rPr>
      </w:pPr>
    </w:p>
    <w:p w14:paraId="738D7053" w14:textId="4E8935D7" w:rsidR="00B42E50" w:rsidRPr="00B44153" w:rsidRDefault="00B42E50" w:rsidP="00B44153">
      <w:pPr>
        <w:contextualSpacing/>
        <w:rPr>
          <w:color w:val="000000" w:themeColor="text1"/>
        </w:rPr>
      </w:pPr>
      <w:r w:rsidRPr="00B44153">
        <w:rPr>
          <w:color w:val="000000" w:themeColor="text1"/>
        </w:rPr>
        <w:t>PCL: administered at T0 and T1.</w:t>
      </w:r>
    </w:p>
    <w:p w14:paraId="42E1529E" w14:textId="77777777" w:rsidR="00DC20A4" w:rsidRPr="00B44153" w:rsidRDefault="00DC20A4" w:rsidP="00B44153">
      <w:pPr>
        <w:contextualSpacing/>
        <w:rPr>
          <w:color w:val="000000" w:themeColor="text1"/>
        </w:rPr>
      </w:pPr>
    </w:p>
    <w:p w14:paraId="22236D9B" w14:textId="0E2EF872" w:rsidR="0073233F" w:rsidRPr="00116EEB" w:rsidRDefault="0073233F" w:rsidP="00B44153">
      <w:pPr>
        <w:contextualSpacing/>
        <w:rPr>
          <w:color w:val="000000" w:themeColor="text1"/>
        </w:rPr>
      </w:pPr>
      <w:proofErr w:type="spellStart"/>
      <w:r w:rsidRPr="00B44153">
        <w:rPr>
          <w:color w:val="000000" w:themeColor="text1"/>
        </w:rPr>
        <w:t>Peritraumatic</w:t>
      </w:r>
      <w:proofErr w:type="spellEnd"/>
      <w:r w:rsidRPr="00B44153">
        <w:rPr>
          <w:color w:val="000000" w:themeColor="text1"/>
        </w:rPr>
        <w:t xml:space="preserve"> Dissociative Experiences Questionnaire (PDEQ)</w:t>
      </w:r>
      <w:r w:rsidR="00B42E50" w:rsidRPr="00B44153">
        <w:rPr>
          <w:color w:val="000000" w:themeColor="text1"/>
        </w:rPr>
        <w:t xml:space="preserve">: </w:t>
      </w:r>
      <w:r w:rsidR="00D715C2" w:rsidRPr="00B44153">
        <w:rPr>
          <w:color w:val="000000" w:themeColor="text1"/>
        </w:rPr>
        <w:t xml:space="preserve">The PDEQ is a 10-item self-report questionnaire that was used to measure the level of </w:t>
      </w:r>
      <w:proofErr w:type="spellStart"/>
      <w:r w:rsidR="00D715C2" w:rsidRPr="00B44153">
        <w:rPr>
          <w:color w:val="000000" w:themeColor="text1"/>
        </w:rPr>
        <w:t>peritraumatic</w:t>
      </w:r>
      <w:proofErr w:type="spellEnd"/>
      <w:r w:rsidR="00D715C2" w:rsidRPr="00B44153">
        <w:rPr>
          <w:color w:val="000000" w:themeColor="text1"/>
        </w:rPr>
        <w:t xml:space="preserve"> dissociation during the last traumatic event (the one related </w:t>
      </w:r>
      <w:r w:rsidR="00D715C2" w:rsidRPr="002975E0">
        <w:rPr>
          <w:color w:val="000000" w:themeColor="text1"/>
        </w:rPr>
        <w:t xml:space="preserve">to the participant`s visit to the ER). </w:t>
      </w:r>
      <w:commentRangeStart w:id="11"/>
      <w:r w:rsidR="00D715C2" w:rsidRPr="002975E0">
        <w:rPr>
          <w:color w:val="000000" w:themeColor="text1"/>
        </w:rPr>
        <w:t>The items describe</w:t>
      </w:r>
      <w:r w:rsidRPr="002975E0">
        <w:rPr>
          <w:color w:val="000000" w:themeColor="text1"/>
        </w:rPr>
        <w:t xml:space="preserve"> dissociative experiences at the time a</w:t>
      </w:r>
      <w:r w:rsidR="00D715C2" w:rsidRPr="002975E0">
        <w:rPr>
          <w:color w:val="000000" w:themeColor="text1"/>
        </w:rPr>
        <w:t xml:space="preserve"> traumatic event was occurring:</w:t>
      </w:r>
      <w:r w:rsidRPr="002975E0">
        <w:rPr>
          <w:color w:val="000000" w:themeColor="text1"/>
        </w:rPr>
        <w:t xml:space="preserve"> moments of losing track of</w:t>
      </w:r>
      <w:r w:rsidR="00D715C2" w:rsidRPr="002975E0">
        <w:rPr>
          <w:color w:val="000000" w:themeColor="text1"/>
        </w:rPr>
        <w:t xml:space="preserve"> </w:t>
      </w:r>
      <w:r w:rsidRPr="002975E0">
        <w:rPr>
          <w:color w:val="000000" w:themeColor="text1"/>
        </w:rPr>
        <w:t>time or blanking out; finding oneself acting on “automatic</w:t>
      </w:r>
      <w:r w:rsidR="00D715C2" w:rsidRPr="002975E0">
        <w:rPr>
          <w:color w:val="000000" w:themeColor="text1"/>
        </w:rPr>
        <w:t xml:space="preserve"> </w:t>
      </w:r>
      <w:r w:rsidRPr="002975E0">
        <w:rPr>
          <w:color w:val="000000" w:themeColor="text1"/>
        </w:rPr>
        <w:t>pilot”; a sense of time changing during the event; the event</w:t>
      </w:r>
      <w:r w:rsidR="00D715C2" w:rsidRPr="002975E0">
        <w:rPr>
          <w:color w:val="000000" w:themeColor="text1"/>
        </w:rPr>
        <w:t xml:space="preserve"> </w:t>
      </w:r>
      <w:r w:rsidRPr="002975E0">
        <w:rPr>
          <w:color w:val="000000" w:themeColor="text1"/>
        </w:rPr>
        <w:t>seeming unreal; a feeling as if floating above the scene; a</w:t>
      </w:r>
      <w:r w:rsidR="00D715C2" w:rsidRPr="002975E0">
        <w:rPr>
          <w:color w:val="000000" w:themeColor="text1"/>
        </w:rPr>
        <w:t xml:space="preserve"> </w:t>
      </w:r>
      <w:r w:rsidRPr="002975E0">
        <w:rPr>
          <w:color w:val="000000" w:themeColor="text1"/>
        </w:rPr>
        <w:t>feeling of body distortion; confusion as to what was happening</w:t>
      </w:r>
      <w:r w:rsidR="00D715C2" w:rsidRPr="002975E0">
        <w:rPr>
          <w:color w:val="000000" w:themeColor="text1"/>
        </w:rPr>
        <w:t xml:space="preserve"> </w:t>
      </w:r>
      <w:r w:rsidRPr="002975E0">
        <w:rPr>
          <w:color w:val="000000" w:themeColor="text1"/>
        </w:rPr>
        <w:t>to the self and others; not being aware of things that</w:t>
      </w:r>
      <w:r w:rsidR="00D715C2" w:rsidRPr="002975E0">
        <w:rPr>
          <w:color w:val="000000" w:themeColor="text1"/>
        </w:rPr>
        <w:t xml:space="preserve"> </w:t>
      </w:r>
      <w:r w:rsidRPr="002975E0">
        <w:rPr>
          <w:color w:val="000000" w:themeColor="text1"/>
        </w:rPr>
        <w:t xml:space="preserve">happened during the event; and disorientation </w:t>
      </w:r>
      <w:r w:rsidR="000A44AD" w:rsidRPr="002975E0">
        <w:rPr>
          <w:color w:val="000000" w:themeColor="text1"/>
        </w:rPr>
        <w:t>(</w:t>
      </w:r>
      <w:proofErr w:type="spellStart"/>
      <w:r w:rsidR="000A44AD" w:rsidRPr="002975E0">
        <w:rPr>
          <w:color w:val="000000" w:themeColor="text1"/>
        </w:rPr>
        <w:t>Marmar</w:t>
      </w:r>
      <w:proofErr w:type="spellEnd"/>
      <w:r w:rsidR="000A44AD" w:rsidRPr="002975E0">
        <w:rPr>
          <w:color w:val="000000" w:themeColor="text1"/>
        </w:rPr>
        <w:t xml:space="preserve">, Weiss, &amp; Metzler, 1997). </w:t>
      </w:r>
      <w:commentRangeEnd w:id="11"/>
      <w:r w:rsidR="002975E0" w:rsidRPr="002975E0">
        <w:rPr>
          <w:rStyle w:val="Refdecomentario"/>
          <w:rFonts w:ascii="Arial" w:hAnsi="Arial" w:cs="Arial"/>
          <w:color w:val="000000" w:themeColor="text1"/>
          <w:lang w:val="es-CL" w:eastAsia="es-CL"/>
        </w:rPr>
        <w:commentReference w:id="11"/>
      </w:r>
      <w:r w:rsidR="000A44AD" w:rsidRPr="002975E0">
        <w:rPr>
          <w:color w:val="000000" w:themeColor="text1"/>
        </w:rPr>
        <w:t xml:space="preserve">Administered </w:t>
      </w:r>
      <w:r w:rsidR="000A44AD" w:rsidRPr="00B44153">
        <w:rPr>
          <w:color w:val="000000" w:themeColor="text1"/>
        </w:rPr>
        <w:t>at T0 and T1.</w:t>
      </w:r>
    </w:p>
    <w:p w14:paraId="26A637D4" w14:textId="77777777" w:rsidR="00A0669E" w:rsidRPr="00B44153" w:rsidRDefault="00A0669E" w:rsidP="00B44153">
      <w:pPr>
        <w:contextualSpacing/>
        <w:rPr>
          <w:b/>
        </w:rPr>
      </w:pPr>
    </w:p>
    <w:p w14:paraId="1F483D94" w14:textId="10E504C7" w:rsidR="001206B1" w:rsidRPr="00B44153" w:rsidRDefault="00B42E50" w:rsidP="00B44153">
      <w:pPr>
        <w:contextualSpacing/>
        <w:rPr>
          <w:color w:val="000000" w:themeColor="text1"/>
        </w:rPr>
      </w:pPr>
      <w:r w:rsidRPr="00B44153">
        <w:rPr>
          <w:b/>
        </w:rPr>
        <w:t>PDI</w:t>
      </w:r>
      <w:r w:rsidR="001206B1" w:rsidRPr="00B44153">
        <w:rPr>
          <w:b/>
        </w:rPr>
        <w:t xml:space="preserve">: </w:t>
      </w:r>
      <w:r w:rsidR="001206B1" w:rsidRPr="00B44153">
        <w:rPr>
          <w:color w:val="000000" w:themeColor="text1"/>
        </w:rPr>
        <w:t>Administered at T0 and T1.</w:t>
      </w:r>
    </w:p>
    <w:p w14:paraId="72516DF7" w14:textId="77777777" w:rsidR="00B42E50" w:rsidRPr="00B44153" w:rsidRDefault="00B42E50" w:rsidP="00B44153">
      <w:pPr>
        <w:contextualSpacing/>
        <w:rPr>
          <w:b/>
        </w:rPr>
      </w:pPr>
    </w:p>
    <w:p w14:paraId="6F62166D" w14:textId="77777777" w:rsidR="008D64E3" w:rsidRDefault="008D64E3" w:rsidP="00B44153">
      <w:pPr>
        <w:keepNext/>
        <w:contextualSpacing/>
        <w:rPr>
          <w:b/>
        </w:rPr>
      </w:pPr>
      <w:r w:rsidRPr="00B44153">
        <w:rPr>
          <w:b/>
        </w:rPr>
        <w:t>Data Analysis Strategy</w:t>
      </w:r>
    </w:p>
    <w:p w14:paraId="5468A8FB" w14:textId="6FEA0BAA" w:rsidR="00675906" w:rsidRDefault="00675906" w:rsidP="00675906">
      <w:pPr>
        <w:ind w:firstLine="720"/>
        <w:contextualSpacing/>
      </w:pPr>
      <w:r>
        <w:t xml:space="preserve">We included in our analyses the variables that are the focus of the current study, </w:t>
      </w:r>
      <w:proofErr w:type="spellStart"/>
      <w:r>
        <w:t>peritraumatic</w:t>
      </w:r>
      <w:proofErr w:type="spellEnd"/>
      <w:r>
        <w:t xml:space="preserve"> dissociation</w:t>
      </w:r>
      <w:r w:rsidR="008C3A8C">
        <w:t xml:space="preserve"> (T0)</w:t>
      </w:r>
      <w:r>
        <w:t xml:space="preserve"> and PTSD symptomatology</w:t>
      </w:r>
      <w:r w:rsidR="008C3A8C">
        <w:t xml:space="preserve"> (T1)</w:t>
      </w:r>
      <w:r>
        <w:t xml:space="preserve">, as well as other variables </w:t>
      </w:r>
      <w:r w:rsidR="008C3A8C">
        <w:t xml:space="preserve">measured at T0 </w:t>
      </w:r>
      <w:r>
        <w:t xml:space="preserve">that have been found to predict PTSD </w:t>
      </w:r>
      <w:r w:rsidRPr="00B44153">
        <w:t xml:space="preserve">(Brewin et al., 2000; Ozer et al., </w:t>
      </w:r>
      <w:r w:rsidRPr="00B44153">
        <w:lastRenderedPageBreak/>
        <w:t>2008)</w:t>
      </w:r>
      <w:r>
        <w:t>:</w:t>
      </w:r>
      <w:r w:rsidRPr="00B44153">
        <w:t xml:space="preserve"> </w:t>
      </w:r>
      <w:r>
        <w:t xml:space="preserve">age, gender, </w:t>
      </w:r>
      <w:r w:rsidRPr="00B44153">
        <w:t>education</w:t>
      </w:r>
      <w:r>
        <w:t xml:space="preserve">, </w:t>
      </w:r>
      <w:r w:rsidRPr="00B44153">
        <w:t>perceived social support, traumatic load</w:t>
      </w:r>
      <w:r>
        <w:t>,</w:t>
      </w:r>
      <w:r w:rsidRPr="00B44153">
        <w:t xml:space="preserve"> and traumatic stress during the </w:t>
      </w:r>
      <w:r>
        <w:t xml:space="preserve">traumatic </w:t>
      </w:r>
      <w:r w:rsidRPr="00B44153">
        <w:t xml:space="preserve">event. </w:t>
      </w:r>
    </w:p>
    <w:p w14:paraId="2D7E57BC" w14:textId="15967084" w:rsidR="00C15B8E" w:rsidRPr="00B44153" w:rsidRDefault="00C91431" w:rsidP="00644231">
      <w:pPr>
        <w:ind w:firstLine="720"/>
        <w:contextualSpacing/>
      </w:pPr>
      <w:r w:rsidRPr="00B44153">
        <w:t xml:space="preserve">We first calculated the mean and standard deviation </w:t>
      </w:r>
      <w:r w:rsidR="00675906">
        <w:t xml:space="preserve">of the former variables, as well as calculating the percentage of the </w:t>
      </w:r>
      <w:r w:rsidR="00AA48B6">
        <w:t xml:space="preserve">participants who reported a history of each specific type of trauma. </w:t>
      </w:r>
    </w:p>
    <w:p w14:paraId="7E7FD4A1" w14:textId="436642DC" w:rsidR="00C15B8E" w:rsidRPr="002975E0" w:rsidRDefault="00C15B8E" w:rsidP="00644231">
      <w:pPr>
        <w:ind w:firstLine="720"/>
        <w:contextualSpacing/>
      </w:pPr>
      <w:r w:rsidRPr="00B44153">
        <w:t>Second</w:t>
      </w:r>
      <w:r w:rsidRPr="002975E0">
        <w:t xml:space="preserve">, we calculated a Person correlation </w:t>
      </w:r>
      <w:proofErr w:type="gramStart"/>
      <w:r w:rsidR="00103AB8" w:rsidRPr="002975E0">
        <w:t xml:space="preserve">between </w:t>
      </w:r>
      <w:r w:rsidR="00C74986" w:rsidRPr="002975E0">
        <w:t xml:space="preserve"> </w:t>
      </w:r>
      <w:r w:rsidRPr="002975E0">
        <w:t>PTSD</w:t>
      </w:r>
      <w:proofErr w:type="gramEnd"/>
      <w:r w:rsidRPr="002975E0">
        <w:t xml:space="preserve"> symptoms at T1 and T0 </w:t>
      </w:r>
      <w:r w:rsidR="008C3A8C" w:rsidRPr="002975E0">
        <w:t xml:space="preserve">quantitative </w:t>
      </w:r>
      <w:r w:rsidRPr="002975E0">
        <w:t>variables</w:t>
      </w:r>
      <w:r w:rsidR="008C3A8C" w:rsidRPr="002975E0">
        <w:t>.</w:t>
      </w:r>
      <w:r w:rsidRPr="002975E0">
        <w:t xml:space="preserve"> </w:t>
      </w:r>
      <w:r w:rsidR="00F60DAE" w:rsidRPr="002975E0">
        <w:t xml:space="preserve">We used an independent t-test to see if there were significant differences </w:t>
      </w:r>
      <w:r w:rsidR="00FF1A85" w:rsidRPr="002975E0">
        <w:t xml:space="preserve">in PTSD symptomatology </w:t>
      </w:r>
      <w:r w:rsidR="00F60DAE" w:rsidRPr="002975E0">
        <w:t>based on gender.</w:t>
      </w:r>
      <w:r w:rsidR="00644231" w:rsidRPr="002975E0">
        <w:t xml:space="preserve"> </w:t>
      </w:r>
      <w:r w:rsidR="002D07ED" w:rsidRPr="002975E0">
        <w:t xml:space="preserve">We then </w:t>
      </w:r>
      <w:r w:rsidRPr="002975E0">
        <w:t xml:space="preserve">included </w:t>
      </w:r>
      <w:r w:rsidR="00644231" w:rsidRPr="002975E0">
        <w:t xml:space="preserve">all </w:t>
      </w:r>
      <w:r w:rsidRPr="002975E0">
        <w:t>these T0 variables in a multiple regression predi</w:t>
      </w:r>
      <w:r w:rsidR="005D1805" w:rsidRPr="002975E0">
        <w:t xml:space="preserve">cting T1 PTSD symptomatology. </w:t>
      </w:r>
    </w:p>
    <w:p w14:paraId="4D31E70D" w14:textId="78E9590F" w:rsidR="00C15B8E" w:rsidRPr="002975E0" w:rsidRDefault="002D07ED" w:rsidP="00C930E4">
      <w:pPr>
        <w:ind w:firstLine="720"/>
        <w:contextualSpacing/>
      </w:pPr>
      <w:r w:rsidRPr="002975E0">
        <w:t xml:space="preserve">Third, we calculated a Person correlation between </w:t>
      </w:r>
      <w:proofErr w:type="spellStart"/>
      <w:r w:rsidR="008C3A8C" w:rsidRPr="002975E0">
        <w:t>peritraumatic</w:t>
      </w:r>
      <w:proofErr w:type="spellEnd"/>
      <w:r w:rsidR="008C3A8C" w:rsidRPr="002975E0">
        <w:t xml:space="preserve"> dissociation at T0</w:t>
      </w:r>
      <w:r w:rsidRPr="002975E0">
        <w:t xml:space="preserve"> and </w:t>
      </w:r>
      <w:r w:rsidR="008C3A8C" w:rsidRPr="002975E0">
        <w:t xml:space="preserve">the relevant </w:t>
      </w:r>
      <w:r w:rsidRPr="002975E0">
        <w:t>T0 variables</w:t>
      </w:r>
      <w:r w:rsidR="008C3A8C" w:rsidRPr="002975E0">
        <w:t xml:space="preserve">, and used an independent t-test to see if there were significant differences in </w:t>
      </w:r>
      <w:proofErr w:type="spellStart"/>
      <w:r w:rsidR="008C3A8C" w:rsidRPr="002975E0">
        <w:t>peritraumatic</w:t>
      </w:r>
      <w:proofErr w:type="spellEnd"/>
      <w:r w:rsidR="008C3A8C" w:rsidRPr="002975E0">
        <w:t xml:space="preserve"> dissociation based on gender. </w:t>
      </w:r>
      <w:r w:rsidRPr="002975E0">
        <w:t xml:space="preserve">We then included </w:t>
      </w:r>
      <w:r w:rsidR="008C3A8C" w:rsidRPr="002975E0">
        <w:t>all the</w:t>
      </w:r>
      <w:r w:rsidRPr="002975E0">
        <w:t xml:space="preserve"> T0 variables in a m</w:t>
      </w:r>
      <w:r w:rsidR="008C3A8C" w:rsidRPr="002975E0">
        <w:t>ultiple regression predicting T0</w:t>
      </w:r>
      <w:r w:rsidRPr="002975E0">
        <w:t xml:space="preserve"> </w:t>
      </w:r>
      <w:proofErr w:type="spellStart"/>
      <w:r w:rsidR="008C3A8C" w:rsidRPr="002975E0">
        <w:t>peritraumatic</w:t>
      </w:r>
      <w:proofErr w:type="spellEnd"/>
      <w:r w:rsidR="008C3A8C" w:rsidRPr="002975E0">
        <w:t xml:space="preserve"> dissociation</w:t>
      </w:r>
      <w:r w:rsidRPr="002975E0">
        <w:t xml:space="preserve">. </w:t>
      </w:r>
      <w:r w:rsidR="00FF1A85" w:rsidRPr="002975E0">
        <w:t xml:space="preserve">  </w:t>
      </w:r>
    </w:p>
    <w:p w14:paraId="0E79CB7F" w14:textId="4EB8A671" w:rsidR="00C15B8E" w:rsidRPr="002975E0" w:rsidRDefault="00C15B8E" w:rsidP="00C930E4">
      <w:pPr>
        <w:ind w:firstLine="720"/>
        <w:contextualSpacing/>
      </w:pPr>
      <w:r w:rsidRPr="002975E0">
        <w:t xml:space="preserve">Finally, </w:t>
      </w:r>
      <w:r w:rsidR="00F53CAF" w:rsidRPr="002975E0">
        <w:t xml:space="preserve">we performed </w:t>
      </w:r>
      <w:r w:rsidR="0088069E" w:rsidRPr="002975E0">
        <w:t xml:space="preserve">two </w:t>
      </w:r>
      <w:r w:rsidR="00F53CAF" w:rsidRPr="002975E0">
        <w:rPr>
          <w:rFonts w:eastAsia="Times New Roman"/>
          <w:color w:val="000000"/>
        </w:rPr>
        <w:t>causal mediation analyses, calculating Quasi-Bayesian confidence intervals,</w:t>
      </w:r>
      <w:r w:rsidR="00F53CAF" w:rsidRPr="002975E0">
        <w:t xml:space="preserve"> using</w:t>
      </w:r>
      <w:r w:rsidR="0088069E" w:rsidRPr="002975E0">
        <w:t xml:space="preserve"> R Statistical Package. The models were as follow</w:t>
      </w:r>
      <w:r w:rsidR="00C930E4" w:rsidRPr="002975E0">
        <w:t>:</w:t>
      </w:r>
    </w:p>
    <w:p w14:paraId="4E6FBE9C" w14:textId="78FA54EF" w:rsidR="00C930E4" w:rsidRDefault="00C930E4" w:rsidP="00B44153">
      <w:pPr>
        <w:contextualSpacing/>
      </w:pPr>
      <w:r w:rsidRPr="002975E0">
        <w:t xml:space="preserve">1) Education (T0) -&gt; </w:t>
      </w:r>
      <w:proofErr w:type="spellStart"/>
      <w:r w:rsidRPr="002975E0">
        <w:t>peritraumatic</w:t>
      </w:r>
      <w:proofErr w:type="spellEnd"/>
      <w:r w:rsidRPr="002975E0">
        <w:t xml:space="preserve"> dissociation</w:t>
      </w:r>
      <w:r w:rsidRPr="00C930E4">
        <w:t xml:space="preserve"> </w:t>
      </w:r>
      <w:r>
        <w:t xml:space="preserve">(T0) </w:t>
      </w:r>
      <w:r w:rsidRPr="00C930E4">
        <w:t xml:space="preserve">-&gt; </w:t>
      </w:r>
      <w:r>
        <w:t>PTSD</w:t>
      </w:r>
      <w:r w:rsidRPr="00C930E4">
        <w:t xml:space="preserve"> </w:t>
      </w:r>
      <w:r>
        <w:t>symptomatology (T1)</w:t>
      </w:r>
    </w:p>
    <w:p w14:paraId="7184DEE9" w14:textId="288E34B6" w:rsidR="008D64E3" w:rsidRPr="00B44153" w:rsidRDefault="00C930E4" w:rsidP="00B44153">
      <w:pPr>
        <w:contextualSpacing/>
      </w:pPr>
      <w:r>
        <w:t>2)</w:t>
      </w:r>
      <w:r w:rsidRPr="00C930E4">
        <w:t xml:space="preserve"> </w:t>
      </w:r>
      <w:r>
        <w:t>Traumatic load (T0)</w:t>
      </w:r>
      <w:r w:rsidRPr="00C930E4">
        <w:t xml:space="preserve"> -&gt; </w:t>
      </w:r>
      <w:proofErr w:type="spellStart"/>
      <w:r>
        <w:t>peritraumatic</w:t>
      </w:r>
      <w:proofErr w:type="spellEnd"/>
      <w:r>
        <w:t xml:space="preserve"> dissociation (T0)</w:t>
      </w:r>
      <w:r w:rsidRPr="00C930E4">
        <w:t xml:space="preserve"> -&gt; </w:t>
      </w:r>
      <w:r>
        <w:t>PTSD symptomatology (T1)</w:t>
      </w:r>
    </w:p>
    <w:p w14:paraId="11687520" w14:textId="77777777" w:rsidR="008D64E3" w:rsidRPr="00B44153" w:rsidRDefault="008D64E3" w:rsidP="00B44153">
      <w:pPr>
        <w:contextualSpacing/>
        <w:rPr>
          <w:b/>
        </w:rPr>
      </w:pPr>
    </w:p>
    <w:p w14:paraId="786E9DE1" w14:textId="5B9CFCC8" w:rsidR="00B634FD" w:rsidRPr="002975E0" w:rsidRDefault="000B4EB8" w:rsidP="002975E0">
      <w:pPr>
        <w:contextualSpacing/>
        <w:jc w:val="center"/>
        <w:rPr>
          <w:b/>
        </w:rPr>
      </w:pPr>
      <w:r>
        <w:rPr>
          <w:b/>
        </w:rPr>
        <w:t>Results</w:t>
      </w:r>
    </w:p>
    <w:p w14:paraId="42EE0AA4" w14:textId="021ED2DB" w:rsidR="00B634FD" w:rsidRPr="002975E0" w:rsidRDefault="00C74986" w:rsidP="00B44153">
      <w:pPr>
        <w:contextualSpacing/>
        <w:rPr>
          <w:b/>
        </w:rPr>
      </w:pPr>
      <w:proofErr w:type="spellStart"/>
      <w:r w:rsidRPr="002975E0">
        <w:rPr>
          <w:b/>
        </w:rPr>
        <w:t>Descriptives</w:t>
      </w:r>
      <w:proofErr w:type="spellEnd"/>
    </w:p>
    <w:p w14:paraId="2CC18E08" w14:textId="2F238D50" w:rsidR="00C74986" w:rsidRPr="00B44153" w:rsidRDefault="003F70DB" w:rsidP="007A1047">
      <w:pPr>
        <w:ind w:firstLine="720"/>
        <w:contextualSpacing/>
      </w:pPr>
      <w:r w:rsidRPr="00B44153">
        <w:t xml:space="preserve">The mean </w:t>
      </w:r>
      <w:proofErr w:type="spellStart"/>
      <w:r w:rsidRPr="00B44153">
        <w:t>peritraumatic</w:t>
      </w:r>
      <w:proofErr w:type="spellEnd"/>
      <w:r w:rsidRPr="00B44153">
        <w:t xml:space="preserve"> dissociation </w:t>
      </w:r>
      <w:r w:rsidR="00103AB8" w:rsidRPr="00B44153">
        <w:t xml:space="preserve">score during the last traumatic event </w:t>
      </w:r>
      <w:r w:rsidRPr="00B44153">
        <w:t xml:space="preserve">was </w:t>
      </w:r>
      <w:r w:rsidR="00B634FD" w:rsidRPr="00B44153">
        <w:t>22.33 (SD=11.41)</w:t>
      </w:r>
      <w:r w:rsidRPr="00B44153">
        <w:t xml:space="preserve">, which is considered </w:t>
      </w:r>
      <w:proofErr w:type="spellStart"/>
      <w:r w:rsidRPr="00B44153">
        <w:t>xXXX</w:t>
      </w:r>
      <w:proofErr w:type="spellEnd"/>
      <w:r w:rsidRPr="00B44153">
        <w:t>.</w:t>
      </w:r>
      <w:r w:rsidR="00B634FD" w:rsidRPr="00B44153">
        <w:t xml:space="preserve">  </w:t>
      </w:r>
      <w:r w:rsidR="00103AB8" w:rsidRPr="00B44153">
        <w:t xml:space="preserve">The mean reported </w:t>
      </w:r>
      <w:proofErr w:type="spellStart"/>
      <w:r w:rsidR="00B634FD" w:rsidRPr="00B44153">
        <w:t>peritraumatic</w:t>
      </w:r>
      <w:proofErr w:type="spellEnd"/>
      <w:r w:rsidR="00B634FD" w:rsidRPr="00B44153">
        <w:t xml:space="preserve"> distress during the last traumatic event</w:t>
      </w:r>
      <w:r w:rsidR="00103AB8" w:rsidRPr="00B44153">
        <w:t xml:space="preserve"> was</w:t>
      </w:r>
      <w:r w:rsidR="00B634FD" w:rsidRPr="00B44153">
        <w:t xml:space="preserve"> 24.48 (SD=13.05)</w:t>
      </w:r>
      <w:r w:rsidR="00103AB8" w:rsidRPr="00B44153">
        <w:t xml:space="preserve">, considered </w:t>
      </w:r>
      <w:proofErr w:type="spellStart"/>
      <w:r w:rsidR="00103AB8" w:rsidRPr="00B44153">
        <w:t>xxxx</w:t>
      </w:r>
      <w:proofErr w:type="spellEnd"/>
      <w:r w:rsidR="00103AB8" w:rsidRPr="00B44153">
        <w:t xml:space="preserve">. And the mean </w:t>
      </w:r>
      <w:r w:rsidR="00B634FD" w:rsidRPr="00B44153">
        <w:t>traumatic load (</w:t>
      </w:r>
      <w:r w:rsidR="00103AB8" w:rsidRPr="00B44153">
        <w:t xml:space="preserve">i.e., </w:t>
      </w:r>
      <w:r w:rsidR="00B634FD" w:rsidRPr="00B44153">
        <w:t>number of traumatic events</w:t>
      </w:r>
      <w:r w:rsidR="00103AB8" w:rsidRPr="00B44153">
        <w:t xml:space="preserve"> experienced before the last traumatic event</w:t>
      </w:r>
      <w:r w:rsidR="00B634FD" w:rsidRPr="00B44153">
        <w:t>)</w:t>
      </w:r>
      <w:r w:rsidR="00103AB8" w:rsidRPr="00B44153">
        <w:t xml:space="preserve"> was </w:t>
      </w:r>
      <w:r w:rsidR="00B634FD" w:rsidRPr="00B44153">
        <w:t>3.11 (SD=2.12)</w:t>
      </w:r>
      <w:r w:rsidR="00103AB8" w:rsidRPr="00B44153">
        <w:t xml:space="preserve">.  </w:t>
      </w:r>
      <w:r w:rsidR="00C74986" w:rsidRPr="00B44153">
        <w:t>The most commonly reported previous traumatic experiences were: unexpected death of a family member or loved one (72%), transportation accident (37%), serious threat or injury to a family member or loved one (35%), been the victim of aggression (28%), almost drowning (26%), and being in an in</w:t>
      </w:r>
      <w:r w:rsidR="007A1047">
        <w:t>dustrial or work accident (23%).</w:t>
      </w:r>
    </w:p>
    <w:p w14:paraId="4626AA7E" w14:textId="6FA85F2D" w:rsidR="00B634FD" w:rsidRPr="00B44153" w:rsidRDefault="00C74986" w:rsidP="007A1047">
      <w:pPr>
        <w:ind w:firstLine="720"/>
        <w:contextualSpacing/>
      </w:pPr>
      <w:r w:rsidRPr="00B44153">
        <w:t>In addition, t</w:t>
      </w:r>
      <w:r w:rsidR="00103AB8" w:rsidRPr="00B44153">
        <w:t>he mean score for perceived</w:t>
      </w:r>
      <w:r w:rsidR="00B634FD" w:rsidRPr="00B44153">
        <w:t xml:space="preserve"> social support</w:t>
      </w:r>
      <w:r w:rsidR="00103AB8" w:rsidRPr="00B44153">
        <w:t xml:space="preserve"> was </w:t>
      </w:r>
      <w:r w:rsidR="00B634FD" w:rsidRPr="00B44153">
        <w:t xml:space="preserve">33.37 </w:t>
      </w:r>
      <w:r w:rsidR="00B634FD" w:rsidRPr="00E63FDB">
        <w:t>(SD=</w:t>
      </w:r>
      <w:r w:rsidR="00B634FD" w:rsidRPr="00B44153">
        <w:t>10.62)</w:t>
      </w:r>
      <w:r w:rsidR="00103AB8" w:rsidRPr="00B44153">
        <w:t xml:space="preserve">, considered xxx, and the mean </w:t>
      </w:r>
      <w:r w:rsidR="00B634FD" w:rsidRPr="00B44153">
        <w:t xml:space="preserve">PTSD </w:t>
      </w:r>
      <w:r w:rsidR="00103AB8" w:rsidRPr="00B44153">
        <w:t>symptomatology score at T</w:t>
      </w:r>
      <w:r w:rsidR="00B634FD" w:rsidRPr="00B44153">
        <w:t xml:space="preserve">1 </w:t>
      </w:r>
      <w:r w:rsidR="00103AB8" w:rsidRPr="00B44153">
        <w:t>was</w:t>
      </w:r>
      <w:r w:rsidR="00B634FD" w:rsidRPr="00B44153">
        <w:t xml:space="preserve"> 39.53 (SD=16.23)</w:t>
      </w:r>
      <w:r w:rsidR="00103AB8" w:rsidRPr="00B44153">
        <w:t>. Out of the complete sample, 26 individuals (</w:t>
      </w:r>
      <w:r w:rsidRPr="00B44153">
        <w:t xml:space="preserve">45.61%) </w:t>
      </w:r>
      <w:r w:rsidR="00B634FD" w:rsidRPr="00B44153">
        <w:t xml:space="preserve">met criteria for PTSD </w:t>
      </w:r>
      <w:r w:rsidRPr="00B44153">
        <w:t>one month after the traumatic event, and</w:t>
      </w:r>
      <w:r w:rsidR="00B634FD" w:rsidRPr="00B44153">
        <w:t xml:space="preserve"> 31 </w:t>
      </w:r>
      <w:r w:rsidRPr="00B44153">
        <w:t xml:space="preserve">(54.39) </w:t>
      </w:r>
      <w:r w:rsidR="00B634FD" w:rsidRPr="00B44153">
        <w:t>did not.</w:t>
      </w:r>
    </w:p>
    <w:p w14:paraId="4D9069B0" w14:textId="77777777" w:rsidR="00A56594" w:rsidRPr="00B44153" w:rsidRDefault="00A56594" w:rsidP="00B44153">
      <w:pPr>
        <w:contextualSpacing/>
      </w:pPr>
    </w:p>
    <w:p w14:paraId="2688614D" w14:textId="309A6A7C" w:rsidR="00A56594" w:rsidRPr="002975E0" w:rsidRDefault="00A56594" w:rsidP="00B44153">
      <w:pPr>
        <w:contextualSpacing/>
        <w:rPr>
          <w:b/>
        </w:rPr>
      </w:pPr>
      <w:r w:rsidRPr="002975E0">
        <w:rPr>
          <w:b/>
        </w:rPr>
        <w:t>Predicting PTSD</w:t>
      </w:r>
    </w:p>
    <w:p w14:paraId="0EFA6325" w14:textId="4143267B" w:rsidR="003C42DA" w:rsidRPr="00B44153" w:rsidRDefault="002567AE" w:rsidP="00FF6604">
      <w:pPr>
        <w:ind w:firstLine="720"/>
        <w:contextualSpacing/>
      </w:pPr>
      <w:r>
        <w:t xml:space="preserve">Regarding PTSD symptomatology a month after the traumatic event, we found a strong positive </w:t>
      </w:r>
      <w:r w:rsidR="00FF6604">
        <w:t xml:space="preserve">Pearson </w:t>
      </w:r>
      <w:r>
        <w:t xml:space="preserve">correlation with </w:t>
      </w:r>
      <w:proofErr w:type="spellStart"/>
      <w:r>
        <w:t>peritraumatic</w:t>
      </w:r>
      <w:proofErr w:type="spellEnd"/>
      <w:r>
        <w:t xml:space="preserve"> dissociation (r=0.49) and traumatic stress (r=0.49), a moderate </w:t>
      </w:r>
      <w:r w:rsidR="00B47487">
        <w:t xml:space="preserve">positive </w:t>
      </w:r>
      <w:r>
        <w:t>correlation with traumatic load (r=0.32)</w:t>
      </w:r>
      <w:r w:rsidR="00B47487">
        <w:t>, a moderate</w:t>
      </w:r>
      <w:r>
        <w:t xml:space="preserve"> </w:t>
      </w:r>
      <w:r w:rsidR="00B47487">
        <w:t>negative correlation with</w:t>
      </w:r>
      <w:r>
        <w:t xml:space="preserve"> perceived social support</w:t>
      </w:r>
      <w:r w:rsidR="00FF6604">
        <w:t xml:space="preserve"> </w:t>
      </w:r>
      <w:del w:id="12" w:author="user" w:date="2017-08-08T11:49:00Z">
        <w:r w:rsidR="00FF6604" w:rsidDel="007300BB">
          <w:delText>(</w:delText>
        </w:r>
      </w:del>
      <w:ins w:id="13" w:author="user" w:date="2017-08-08T11:49:00Z">
        <w:r w:rsidR="007300BB" w:rsidRPr="007300BB">
          <w:t>(r=</w:t>
        </w:r>
        <w:r w:rsidR="007300BB">
          <w:t xml:space="preserve"> </w:t>
        </w:r>
      </w:ins>
      <w:r w:rsidR="00FF6604">
        <w:t>-0.23)</w:t>
      </w:r>
      <w:r w:rsidR="00B47487">
        <w:t>, a moderate to weak negative association to education</w:t>
      </w:r>
      <w:r w:rsidR="00C657D9">
        <w:t xml:space="preserve"> </w:t>
      </w:r>
      <w:del w:id="14" w:author="user" w:date="2017-08-08T11:49:00Z">
        <w:r w:rsidR="00C657D9" w:rsidDel="007300BB">
          <w:delText>(</w:delText>
        </w:r>
      </w:del>
      <w:ins w:id="15" w:author="user" w:date="2017-08-08T11:49:00Z">
        <w:r w:rsidR="007300BB">
          <w:t>(r=</w:t>
        </w:r>
        <w:r w:rsidR="007300BB">
          <w:t xml:space="preserve"> </w:t>
        </w:r>
      </w:ins>
      <w:r w:rsidR="00C657D9">
        <w:t>-0.19)</w:t>
      </w:r>
      <w:r w:rsidR="00B47487">
        <w:t>, and a weak positive correlation with age (r=0.09)</w:t>
      </w:r>
      <w:r w:rsidR="00C657D9">
        <w:t xml:space="preserve">. </w:t>
      </w:r>
      <w:r w:rsidR="00FF6604">
        <w:t xml:space="preserve">We found </w:t>
      </w:r>
      <w:r w:rsidR="003C42DA" w:rsidRPr="00B44153">
        <w:t>no significant differences between men (37.23) and women (40.97) in their report of PTSD symptomatology one month after a traumatic event (t = 0.</w:t>
      </w:r>
      <w:r w:rsidR="00427F83">
        <w:t xml:space="preserve">83, </w:t>
      </w:r>
      <w:proofErr w:type="spellStart"/>
      <w:r w:rsidR="00427F83">
        <w:t>df</w:t>
      </w:r>
      <w:proofErr w:type="spellEnd"/>
      <w:r w:rsidR="00427F83">
        <w:t xml:space="preserve"> = 42.91, p-value = 0.41), and also no significant differences between the intervention group (36.57) and the psychoeducation control group (42.38; t = -1.36, </w:t>
      </w:r>
      <w:proofErr w:type="spellStart"/>
      <w:r w:rsidR="00427F83">
        <w:t>df</w:t>
      </w:r>
      <w:proofErr w:type="spellEnd"/>
      <w:r w:rsidR="00427F83">
        <w:t xml:space="preserve"> = 54.43, p-value = 0.18).</w:t>
      </w:r>
    </w:p>
    <w:p w14:paraId="6B437E97" w14:textId="2B3AB10D" w:rsidR="00A56594" w:rsidRPr="00B44153" w:rsidRDefault="00FF6604" w:rsidP="00427F83">
      <w:pPr>
        <w:contextualSpacing/>
      </w:pPr>
      <w:r>
        <w:tab/>
      </w:r>
      <w:r w:rsidR="00427F83" w:rsidRPr="00186CC6">
        <w:t xml:space="preserve">Through a multiple regression we predicted the level of PTSD </w:t>
      </w:r>
      <w:r w:rsidR="00186CC6" w:rsidRPr="00186CC6">
        <w:t>symptomatology individuals</w:t>
      </w:r>
      <w:r w:rsidR="00427F83" w:rsidRPr="00186CC6">
        <w:t xml:space="preserve"> report</w:t>
      </w:r>
      <w:r w:rsidR="00186CC6" w:rsidRPr="00186CC6">
        <w:t>ed a month after a</w:t>
      </w:r>
      <w:r w:rsidR="00427F83" w:rsidRPr="00186CC6">
        <w:t xml:space="preserve"> traumatic event (see Table XX). </w:t>
      </w:r>
      <w:r w:rsidR="00186CC6">
        <w:t xml:space="preserve">As hypothesized, </w:t>
      </w:r>
      <w:r w:rsidR="00186CC6">
        <w:lastRenderedPageBreak/>
        <w:t>c</w:t>
      </w:r>
      <w:r w:rsidR="00427F83" w:rsidRPr="00186CC6">
        <w:t xml:space="preserve">ontrolling for the intervention, </w:t>
      </w:r>
      <w:proofErr w:type="spellStart"/>
      <w:r w:rsidR="00427F83" w:rsidRPr="00186CC6">
        <w:t>peritraumatic</w:t>
      </w:r>
      <w:proofErr w:type="spellEnd"/>
      <w:r w:rsidR="00427F83" w:rsidRPr="00186CC6">
        <w:t xml:space="preserve"> dissociation significantly predicted PTSD symptomatology</w:t>
      </w:r>
      <w:r w:rsidR="00186CC6">
        <w:t xml:space="preserve"> </w:t>
      </w:r>
      <w:r w:rsidR="00427F83" w:rsidRPr="00186CC6">
        <w:t>(</w:t>
      </w:r>
      <w:r w:rsidR="00186CC6" w:rsidRPr="00186CC6">
        <w:sym w:font="Symbol" w:char="F062"/>
      </w:r>
      <w:r w:rsidR="00186CC6" w:rsidRPr="00186CC6">
        <w:t>=</w:t>
      </w:r>
      <w:r w:rsidR="00192D68" w:rsidRPr="00186CC6">
        <w:t>0.54, SE=0.19, t =</w:t>
      </w:r>
      <w:r w:rsidR="00186CC6" w:rsidRPr="00186CC6">
        <w:t>2.65, p=0.0108)</w:t>
      </w:r>
      <w:r w:rsidR="00186CC6">
        <w:t xml:space="preserve">. </w:t>
      </w:r>
      <w:r w:rsidR="004C1DA4">
        <w:t xml:space="preserve">Individuals </w:t>
      </w:r>
      <w:r w:rsidR="00A56594" w:rsidRPr="00200278">
        <w:t xml:space="preserve">who reported </w:t>
      </w:r>
      <w:r w:rsidR="004C1DA4">
        <w:t>more dissociative symptomatology during a traumatic event</w:t>
      </w:r>
      <w:r w:rsidR="00A56594" w:rsidRPr="00200278">
        <w:t xml:space="preserve"> were more likely to </w:t>
      </w:r>
      <w:r w:rsidR="004C1DA4">
        <w:t>present</w:t>
      </w:r>
      <w:r w:rsidR="00A56594" w:rsidRPr="00200278">
        <w:t xml:space="preserve"> </w:t>
      </w:r>
      <w:r w:rsidR="004C1DA4">
        <w:t xml:space="preserve">greater </w:t>
      </w:r>
      <w:r w:rsidR="00A56594" w:rsidRPr="00200278">
        <w:t>PTSD</w:t>
      </w:r>
      <w:r w:rsidR="004C1DA4">
        <w:t xml:space="preserve"> symptomatology a month after the event</w:t>
      </w:r>
      <w:r w:rsidR="00A56594" w:rsidRPr="00200278">
        <w:t>.</w:t>
      </w:r>
      <w:r w:rsidR="00A56594" w:rsidRPr="00B44153">
        <w:t xml:space="preserve"> </w:t>
      </w:r>
      <w:r w:rsidR="004C1DA4">
        <w:t>Gender, age, education, traumatic load</w:t>
      </w:r>
      <w:r w:rsidR="00A56594" w:rsidRPr="00B44153">
        <w:t>, perceived social support, and traumatic stress during the</w:t>
      </w:r>
      <w:r w:rsidR="004C1DA4">
        <w:t xml:space="preserve"> event</w:t>
      </w:r>
      <w:r w:rsidR="00A56594" w:rsidRPr="00B44153">
        <w:t xml:space="preserve"> </w:t>
      </w:r>
      <w:r w:rsidR="004C1DA4">
        <w:t>were not significant predictors of PTSD symptomatology.</w:t>
      </w:r>
    </w:p>
    <w:p w14:paraId="175C529B" w14:textId="77777777" w:rsidR="00A56594" w:rsidRDefault="00A56594" w:rsidP="00B44153">
      <w:pPr>
        <w:contextualSpacing/>
      </w:pPr>
    </w:p>
    <w:p w14:paraId="728A4B63" w14:textId="7D8B0851" w:rsidR="00F53CAF" w:rsidRPr="00B44153" w:rsidRDefault="00F53CAF" w:rsidP="00B44153">
      <w:pPr>
        <w:contextualSpacing/>
      </w:pPr>
      <w:r>
        <w:t>Table XX: Predicting PTSD symptomatology one month after a traumatic event</w:t>
      </w:r>
    </w:p>
    <w:tbl>
      <w:tblPr>
        <w:tblW w:w="8828" w:type="dxa"/>
        <w:tblLook w:val="04A0" w:firstRow="1" w:lastRow="0" w:firstColumn="1" w:lastColumn="0" w:noHBand="0" w:noVBand="1"/>
      </w:tblPr>
      <w:tblGrid>
        <w:gridCol w:w="2548"/>
        <w:gridCol w:w="1128"/>
        <w:gridCol w:w="1288"/>
        <w:gridCol w:w="1288"/>
        <w:gridCol w:w="1288"/>
        <w:gridCol w:w="1288"/>
      </w:tblGrid>
      <w:tr w:rsidR="00A56594" w:rsidRPr="00B44153" w14:paraId="44552E1E" w14:textId="77777777" w:rsidTr="00A56594">
        <w:trPr>
          <w:trHeight w:val="320"/>
        </w:trPr>
        <w:tc>
          <w:tcPr>
            <w:tcW w:w="36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9BF94" w14:textId="77777777" w:rsidR="00A56594" w:rsidRPr="00B44153" w:rsidRDefault="00A56594" w:rsidP="00B44153">
            <w:pPr>
              <w:contextualSpacing/>
              <w:rPr>
                <w:rFonts w:eastAsia="Times New Roman"/>
                <w:color w:val="000000"/>
              </w:rPr>
            </w:pPr>
            <w:r w:rsidRPr="00B44153">
              <w:rPr>
                <w:rFonts w:eastAsia="Times New Roman"/>
                <w:color w:val="000000"/>
              </w:rPr>
              <w:t>Coefficients:</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75E3D" w14:textId="77777777" w:rsidR="00A56594" w:rsidRPr="00B44153" w:rsidRDefault="00A56594" w:rsidP="00B44153">
            <w:pPr>
              <w:contextualSpacing/>
              <w:rPr>
                <w:rFonts w:eastAsia="Times New Roman"/>
                <w:color w:val="000000"/>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74351" w14:textId="77777777" w:rsidR="00A56594" w:rsidRPr="00B44153" w:rsidRDefault="00A56594" w:rsidP="00B44153">
            <w:pPr>
              <w:contextualSpacing/>
              <w:rPr>
                <w:rFonts w:eastAsia="Times New Roman"/>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E6FB1" w14:textId="77777777" w:rsidR="00A56594" w:rsidRPr="00B44153" w:rsidRDefault="00A56594" w:rsidP="00B44153">
            <w:pPr>
              <w:contextualSpacing/>
              <w:rPr>
                <w:rFonts w:eastAsia="Times New Roman"/>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F971F" w14:textId="77777777" w:rsidR="00A56594" w:rsidRPr="00B44153" w:rsidRDefault="00A56594" w:rsidP="00B44153">
            <w:pPr>
              <w:contextualSpacing/>
              <w:rPr>
                <w:rFonts w:eastAsia="Times New Roman"/>
              </w:rPr>
            </w:pPr>
          </w:p>
        </w:tc>
      </w:tr>
      <w:tr w:rsidR="00A56594" w:rsidRPr="00B44153" w14:paraId="65CD15AD"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71509" w14:textId="77777777" w:rsidR="00A56594" w:rsidRPr="00B44153" w:rsidRDefault="00A56594" w:rsidP="00B44153">
            <w:pPr>
              <w:contextualSpacing/>
              <w:rPr>
                <w:rFonts w:eastAsia="Times New Roman"/>
              </w:rPr>
            </w:pP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EAF78" w14:textId="77777777" w:rsidR="00A56594" w:rsidRPr="00B44153" w:rsidRDefault="00A56594" w:rsidP="00B44153">
            <w:pPr>
              <w:contextualSpacing/>
              <w:rPr>
                <w:rFonts w:eastAsia="Times New Roman"/>
                <w:color w:val="000000"/>
              </w:rPr>
            </w:pPr>
            <w:r w:rsidRPr="00B44153">
              <w:rPr>
                <w:rFonts w:eastAsia="Times New Roman"/>
                <w:color w:val="000000"/>
              </w:rPr>
              <w:t>Estimate</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E6716" w14:textId="77777777" w:rsidR="00A56594" w:rsidRPr="00B44153" w:rsidRDefault="00A56594" w:rsidP="00B44153">
            <w:pPr>
              <w:contextualSpacing/>
              <w:rPr>
                <w:rFonts w:eastAsia="Times New Roman"/>
                <w:color w:val="000000"/>
              </w:rPr>
            </w:pPr>
            <w:r w:rsidRPr="00B44153">
              <w:rPr>
                <w:rFonts w:eastAsia="Times New Roman"/>
                <w:color w:val="000000"/>
              </w:rPr>
              <w:t>Std. Error</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57E53" w14:textId="77777777" w:rsidR="00A56594" w:rsidRPr="00B44153" w:rsidRDefault="00A56594" w:rsidP="00B44153">
            <w:pPr>
              <w:contextualSpacing/>
              <w:rPr>
                <w:rFonts w:eastAsia="Times New Roman"/>
                <w:color w:val="000000"/>
              </w:rPr>
            </w:pPr>
            <w:r w:rsidRPr="00B44153">
              <w:rPr>
                <w:rFonts w:eastAsia="Times New Roman"/>
                <w:color w:val="000000"/>
              </w:rPr>
              <w:t>t value</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C0CFF" w14:textId="77777777" w:rsidR="00A56594" w:rsidRPr="00B44153" w:rsidRDefault="00A56594" w:rsidP="00B44153">
            <w:pPr>
              <w:contextualSpacing/>
              <w:rPr>
                <w:rFonts w:eastAsia="Times New Roman"/>
                <w:color w:val="000000"/>
              </w:rPr>
            </w:pPr>
            <w:proofErr w:type="spellStart"/>
            <w:r w:rsidRPr="00B44153">
              <w:rPr>
                <w:rFonts w:eastAsia="Times New Roman"/>
                <w:color w:val="000000"/>
              </w:rPr>
              <w:t>Pr</w:t>
            </w:r>
            <w:proofErr w:type="spellEnd"/>
            <w:r w:rsidRPr="00B44153">
              <w:rPr>
                <w:rFonts w:eastAsia="Times New Roman"/>
                <w:color w:val="000000"/>
              </w:rPr>
              <w:t>(&gt;|t|)</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B5A1F" w14:textId="77777777" w:rsidR="00A56594" w:rsidRPr="00B44153" w:rsidRDefault="00A56594" w:rsidP="00B44153">
            <w:pPr>
              <w:contextualSpacing/>
              <w:rPr>
                <w:rFonts w:eastAsia="Times New Roman"/>
                <w:color w:val="000000"/>
              </w:rPr>
            </w:pPr>
          </w:p>
        </w:tc>
      </w:tr>
      <w:tr w:rsidR="00A56594" w:rsidRPr="00B44153" w14:paraId="39352EB8"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57375" w14:textId="77777777" w:rsidR="00A56594" w:rsidRPr="00B44153" w:rsidRDefault="00A56594" w:rsidP="00B44153">
            <w:pPr>
              <w:contextualSpacing/>
              <w:rPr>
                <w:rFonts w:eastAsia="Times New Roman"/>
                <w:color w:val="000000"/>
              </w:rPr>
            </w:pPr>
            <w:r w:rsidRPr="00B44153">
              <w:rPr>
                <w:rFonts w:eastAsia="Times New Roman"/>
                <w:color w:val="000000"/>
              </w:rPr>
              <w:t>(Intercept)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AF6B1" w14:textId="77777777" w:rsidR="00A56594" w:rsidRPr="00B44153" w:rsidRDefault="00A56594" w:rsidP="00B44153">
            <w:pPr>
              <w:contextualSpacing/>
              <w:rPr>
                <w:rFonts w:eastAsia="Times New Roman"/>
                <w:color w:val="000000"/>
              </w:rPr>
            </w:pPr>
            <w:r w:rsidRPr="00B44153">
              <w:rPr>
                <w:rFonts w:eastAsia="Times New Roman"/>
                <w:color w:val="000000"/>
              </w:rPr>
              <w:t>22.23911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6BE11" w14:textId="77777777" w:rsidR="00A56594" w:rsidRPr="00B44153" w:rsidRDefault="00A56594" w:rsidP="00B44153">
            <w:pPr>
              <w:contextualSpacing/>
              <w:rPr>
                <w:rFonts w:eastAsia="Times New Roman"/>
                <w:color w:val="000000"/>
              </w:rPr>
            </w:pPr>
            <w:r w:rsidRPr="00B44153">
              <w:rPr>
                <w:rFonts w:eastAsia="Times New Roman"/>
                <w:color w:val="000000"/>
              </w:rPr>
              <w:t>11.83683</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B65CE2" w14:textId="77777777" w:rsidR="00A56594" w:rsidRPr="00B44153" w:rsidRDefault="00A56594" w:rsidP="00B44153">
            <w:pPr>
              <w:contextualSpacing/>
              <w:rPr>
                <w:rFonts w:eastAsia="Times New Roman"/>
                <w:color w:val="000000"/>
              </w:rPr>
            </w:pPr>
            <w:r w:rsidRPr="00B44153">
              <w:rPr>
                <w:rFonts w:eastAsia="Times New Roman"/>
                <w:color w:val="000000"/>
              </w:rPr>
              <w:t>1.879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60140" w14:textId="77777777" w:rsidR="00A56594" w:rsidRPr="00B44153" w:rsidRDefault="00A56594" w:rsidP="00B44153">
            <w:pPr>
              <w:contextualSpacing/>
              <w:rPr>
                <w:rFonts w:eastAsia="Times New Roman"/>
                <w:color w:val="000000"/>
              </w:rPr>
            </w:pPr>
            <w:r w:rsidRPr="00B44153">
              <w:rPr>
                <w:rFonts w:eastAsia="Times New Roman"/>
                <w:color w:val="000000"/>
              </w:rPr>
              <w:t>0.066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AC21B" w14:textId="77777777" w:rsidR="00A56594" w:rsidRPr="00B44153" w:rsidRDefault="00A56594" w:rsidP="00B44153">
            <w:pPr>
              <w:contextualSpacing/>
              <w:rPr>
                <w:rFonts w:eastAsia="Times New Roman"/>
                <w:color w:val="000000"/>
              </w:rPr>
            </w:pPr>
            <w:r w:rsidRPr="00B44153">
              <w:rPr>
                <w:rFonts w:eastAsia="Times New Roman"/>
                <w:color w:val="000000"/>
              </w:rPr>
              <w:t>.</w:t>
            </w:r>
          </w:p>
        </w:tc>
      </w:tr>
      <w:tr w:rsidR="004C1DA4" w:rsidRPr="00B44153" w14:paraId="23760178" w14:textId="77777777" w:rsidTr="00BC2D5C">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4987A" w14:textId="77777777" w:rsidR="004C1DA4" w:rsidRPr="00B44153" w:rsidRDefault="004C1DA4" w:rsidP="00BC2D5C">
            <w:pPr>
              <w:contextualSpacing/>
              <w:rPr>
                <w:rFonts w:eastAsia="Times New Roman"/>
                <w:color w:val="000000"/>
              </w:rPr>
            </w:pPr>
            <w:r w:rsidRPr="00B44153">
              <w:rPr>
                <w:rFonts w:eastAsia="Times New Roman"/>
                <w:color w:val="000000"/>
              </w:rPr>
              <w:t>Gender - Male</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A3752" w14:textId="77777777" w:rsidR="004C1DA4" w:rsidRPr="00B44153" w:rsidRDefault="004C1DA4" w:rsidP="00BC2D5C">
            <w:pPr>
              <w:contextualSpacing/>
              <w:rPr>
                <w:rFonts w:eastAsia="Times New Roman"/>
                <w:color w:val="000000"/>
              </w:rPr>
            </w:pPr>
            <w:r w:rsidRPr="00B44153">
              <w:rPr>
                <w:rFonts w:eastAsia="Times New Roman"/>
                <w:color w:val="000000"/>
              </w:rPr>
              <w:t>-6.67248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904B4" w14:textId="77777777" w:rsidR="004C1DA4" w:rsidRPr="00B44153" w:rsidRDefault="004C1DA4" w:rsidP="00BC2D5C">
            <w:pPr>
              <w:contextualSpacing/>
              <w:rPr>
                <w:rFonts w:eastAsia="Times New Roman"/>
                <w:color w:val="000000"/>
              </w:rPr>
            </w:pPr>
            <w:r w:rsidRPr="00B44153">
              <w:rPr>
                <w:rFonts w:eastAsia="Times New Roman"/>
                <w:color w:val="000000"/>
              </w:rPr>
              <w:t>3.60394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644E8" w14:textId="77777777" w:rsidR="004C1DA4" w:rsidRPr="00B44153" w:rsidRDefault="004C1DA4" w:rsidP="00BC2D5C">
            <w:pPr>
              <w:contextualSpacing/>
              <w:rPr>
                <w:rFonts w:eastAsia="Times New Roman"/>
                <w:color w:val="000000"/>
              </w:rPr>
            </w:pPr>
            <w:r w:rsidRPr="00B44153">
              <w:rPr>
                <w:rFonts w:eastAsia="Times New Roman"/>
                <w:color w:val="000000"/>
              </w:rPr>
              <w:t>-1.851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E581D" w14:textId="77777777" w:rsidR="004C1DA4" w:rsidRPr="00B44153" w:rsidRDefault="004C1DA4" w:rsidP="00BC2D5C">
            <w:pPr>
              <w:contextualSpacing/>
              <w:rPr>
                <w:rFonts w:eastAsia="Times New Roman"/>
                <w:color w:val="000000"/>
              </w:rPr>
            </w:pPr>
            <w:r w:rsidRPr="00B44153">
              <w:rPr>
                <w:rFonts w:eastAsia="Times New Roman"/>
                <w:color w:val="000000"/>
              </w:rPr>
              <w:t>0.0699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73697" w14:textId="77777777" w:rsidR="004C1DA4" w:rsidRPr="00B44153" w:rsidRDefault="004C1DA4" w:rsidP="00BC2D5C">
            <w:pPr>
              <w:contextualSpacing/>
              <w:rPr>
                <w:rFonts w:eastAsia="Times New Roman"/>
                <w:color w:val="000000"/>
              </w:rPr>
            </w:pPr>
            <w:r w:rsidRPr="00B44153">
              <w:rPr>
                <w:rFonts w:eastAsia="Times New Roman"/>
                <w:color w:val="000000"/>
              </w:rPr>
              <w:t>.</w:t>
            </w:r>
          </w:p>
        </w:tc>
      </w:tr>
      <w:tr w:rsidR="004C1DA4" w:rsidRPr="00B44153" w14:paraId="1CDCEE12"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FCEDD" w14:textId="42608157" w:rsidR="004C1DA4" w:rsidRPr="00B44153" w:rsidRDefault="004C1DA4" w:rsidP="00B44153">
            <w:pPr>
              <w:contextualSpacing/>
              <w:rPr>
                <w:rFonts w:eastAsia="Times New Roman"/>
                <w:color w:val="000000"/>
              </w:rPr>
            </w:pPr>
            <w:r w:rsidRPr="00B44153">
              <w:rPr>
                <w:rFonts w:eastAsia="Times New Roman"/>
                <w:color w:val="000000"/>
              </w:rPr>
              <w:t>Age</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FB791" w14:textId="0B4EB6B5" w:rsidR="004C1DA4" w:rsidRPr="00B44153" w:rsidRDefault="004C1DA4" w:rsidP="00B44153">
            <w:pPr>
              <w:contextualSpacing/>
              <w:rPr>
                <w:rFonts w:eastAsia="Times New Roman"/>
                <w:color w:val="000000"/>
              </w:rPr>
            </w:pPr>
            <w:r w:rsidRPr="00B44153">
              <w:rPr>
                <w:rFonts w:eastAsia="Times New Roman"/>
                <w:color w:val="000000"/>
              </w:rPr>
              <w:t>0.06981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B23A39" w14:textId="65C3F7E5" w:rsidR="004C1DA4" w:rsidRPr="00B44153" w:rsidRDefault="004C1DA4" w:rsidP="00B44153">
            <w:pPr>
              <w:contextualSpacing/>
              <w:rPr>
                <w:rFonts w:eastAsia="Times New Roman"/>
                <w:color w:val="000000"/>
              </w:rPr>
            </w:pPr>
            <w:r w:rsidRPr="00B44153">
              <w:rPr>
                <w:rFonts w:eastAsia="Times New Roman"/>
                <w:color w:val="000000"/>
              </w:rPr>
              <w:t>0.10002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7082FC" w14:textId="2A0A0A99" w:rsidR="004C1DA4" w:rsidRPr="00B44153" w:rsidRDefault="004C1DA4" w:rsidP="00B44153">
            <w:pPr>
              <w:contextualSpacing/>
              <w:rPr>
                <w:rFonts w:eastAsia="Times New Roman"/>
                <w:color w:val="000000"/>
              </w:rPr>
            </w:pPr>
            <w:r w:rsidRPr="00B44153">
              <w:rPr>
                <w:rFonts w:eastAsia="Times New Roman"/>
                <w:color w:val="000000"/>
              </w:rPr>
              <w:t>0.698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DD50F" w14:textId="5E455377" w:rsidR="004C1DA4" w:rsidRPr="00B44153" w:rsidRDefault="004C1DA4" w:rsidP="00B44153">
            <w:pPr>
              <w:contextualSpacing/>
              <w:rPr>
                <w:rFonts w:eastAsia="Times New Roman"/>
                <w:color w:val="000000"/>
              </w:rPr>
            </w:pPr>
            <w:r w:rsidRPr="00B44153">
              <w:rPr>
                <w:rFonts w:eastAsia="Times New Roman"/>
                <w:color w:val="000000"/>
              </w:rPr>
              <w:t>0.4884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C3A6A5" w14:textId="77777777" w:rsidR="004C1DA4" w:rsidRPr="00B44153" w:rsidRDefault="004C1DA4" w:rsidP="00B44153">
            <w:pPr>
              <w:contextualSpacing/>
              <w:rPr>
                <w:rFonts w:eastAsia="Times New Roman"/>
                <w:color w:val="000000"/>
              </w:rPr>
            </w:pPr>
          </w:p>
        </w:tc>
      </w:tr>
      <w:tr w:rsidR="004C1DA4" w:rsidRPr="00B44153" w14:paraId="0139CB57"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0CD11" w14:textId="0980BC9A" w:rsidR="004C1DA4" w:rsidRPr="004D7619" w:rsidRDefault="004C1DA4" w:rsidP="00B44153">
            <w:pPr>
              <w:contextualSpacing/>
              <w:rPr>
                <w:rFonts w:eastAsia="Times New Roman"/>
                <w:color w:val="000000"/>
                <w:highlight w:val="yellow"/>
                <w:rPrChange w:id="16" w:author="user" w:date="2017-08-08T11:59:00Z">
                  <w:rPr>
                    <w:rFonts w:eastAsia="Times New Roman"/>
                    <w:color w:val="000000"/>
                  </w:rPr>
                </w:rPrChange>
              </w:rPr>
            </w:pPr>
            <w:r w:rsidRPr="004D7619">
              <w:rPr>
                <w:rFonts w:eastAsia="Times New Roman"/>
                <w:color w:val="000000"/>
                <w:highlight w:val="yellow"/>
                <w:rPrChange w:id="17" w:author="user" w:date="2017-08-08T11:59:00Z">
                  <w:rPr>
                    <w:rFonts w:eastAsia="Times New Roman"/>
                    <w:color w:val="000000"/>
                  </w:rPr>
                </w:rPrChange>
              </w:rPr>
              <w:t>Education</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7BCC6" w14:textId="77777777" w:rsidR="004C1DA4" w:rsidRPr="004D7619" w:rsidRDefault="004C1DA4" w:rsidP="00B44153">
            <w:pPr>
              <w:contextualSpacing/>
              <w:rPr>
                <w:rFonts w:eastAsia="Times New Roman"/>
                <w:color w:val="000000"/>
                <w:highlight w:val="yellow"/>
                <w:rPrChange w:id="18" w:author="user" w:date="2017-08-08T11:59:00Z">
                  <w:rPr>
                    <w:rFonts w:eastAsia="Times New Roman"/>
                    <w:color w:val="000000"/>
                  </w:rPr>
                </w:rPrChange>
              </w:rPr>
            </w:pPr>
            <w:r w:rsidRPr="004D7619">
              <w:rPr>
                <w:rFonts w:eastAsia="Times New Roman"/>
                <w:color w:val="000000"/>
                <w:highlight w:val="yellow"/>
                <w:rPrChange w:id="19" w:author="user" w:date="2017-08-08T11:59:00Z">
                  <w:rPr>
                    <w:rFonts w:eastAsia="Times New Roman"/>
                    <w:color w:val="000000"/>
                  </w:rPr>
                </w:rPrChange>
              </w:rPr>
              <w:t>-0.34509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81C93A" w14:textId="77777777" w:rsidR="004C1DA4" w:rsidRPr="00B44153" w:rsidRDefault="004C1DA4" w:rsidP="00B44153">
            <w:pPr>
              <w:contextualSpacing/>
              <w:rPr>
                <w:rFonts w:eastAsia="Times New Roman"/>
                <w:color w:val="000000"/>
              </w:rPr>
            </w:pPr>
            <w:r w:rsidRPr="00B44153">
              <w:rPr>
                <w:rFonts w:eastAsia="Times New Roman"/>
                <w:color w:val="000000"/>
              </w:rPr>
              <w:t>0.46615</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192FA" w14:textId="77777777" w:rsidR="004C1DA4" w:rsidRPr="00B44153" w:rsidRDefault="004C1DA4" w:rsidP="00B44153">
            <w:pPr>
              <w:contextualSpacing/>
              <w:rPr>
                <w:rFonts w:eastAsia="Times New Roman"/>
                <w:color w:val="000000"/>
              </w:rPr>
            </w:pPr>
            <w:r w:rsidRPr="00B44153">
              <w:rPr>
                <w:rFonts w:eastAsia="Times New Roman"/>
                <w:color w:val="000000"/>
              </w:rPr>
              <w:t>-0.74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08A04" w14:textId="77777777" w:rsidR="004C1DA4" w:rsidRPr="00B44153" w:rsidRDefault="004C1DA4" w:rsidP="00B44153">
            <w:pPr>
              <w:contextualSpacing/>
              <w:rPr>
                <w:rFonts w:eastAsia="Times New Roman"/>
                <w:color w:val="000000"/>
              </w:rPr>
            </w:pPr>
            <w:r w:rsidRPr="00B44153">
              <w:rPr>
                <w:rFonts w:eastAsia="Times New Roman"/>
                <w:color w:val="000000"/>
              </w:rPr>
              <w:t>0.4625</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B8568" w14:textId="77777777" w:rsidR="004C1DA4" w:rsidRPr="00B44153" w:rsidRDefault="004C1DA4" w:rsidP="00B44153">
            <w:pPr>
              <w:contextualSpacing/>
              <w:rPr>
                <w:rFonts w:eastAsia="Times New Roman"/>
                <w:color w:val="000000"/>
              </w:rPr>
            </w:pPr>
          </w:p>
        </w:tc>
      </w:tr>
      <w:tr w:rsidR="004C1DA4" w:rsidRPr="00B44153" w14:paraId="3576EEB2"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A72F1" w14:textId="10DC408B" w:rsidR="004C1DA4" w:rsidRPr="00B44153" w:rsidRDefault="004C1DA4" w:rsidP="00B44153">
            <w:pPr>
              <w:contextualSpacing/>
              <w:rPr>
                <w:rFonts w:eastAsia="Times New Roman"/>
                <w:color w:val="000000"/>
              </w:rPr>
            </w:pPr>
            <w:r w:rsidRPr="00B44153">
              <w:rPr>
                <w:rFonts w:eastAsia="Times New Roman"/>
                <w:color w:val="000000"/>
              </w:rPr>
              <w:t xml:space="preserve">Intervention – </w:t>
            </w:r>
            <w:proofErr w:type="spellStart"/>
            <w:r w:rsidRPr="00B44153">
              <w:rPr>
                <w:rFonts w:eastAsia="Times New Roman"/>
                <w:color w:val="000000"/>
              </w:rPr>
              <w:t>Psicoe</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85314" w14:textId="77777777" w:rsidR="004C1DA4" w:rsidRPr="00B44153" w:rsidRDefault="004C1DA4" w:rsidP="00B44153">
            <w:pPr>
              <w:contextualSpacing/>
              <w:rPr>
                <w:rFonts w:eastAsia="Times New Roman"/>
                <w:color w:val="000000"/>
              </w:rPr>
            </w:pPr>
            <w:r w:rsidRPr="00B44153">
              <w:rPr>
                <w:rFonts w:eastAsia="Times New Roman"/>
                <w:color w:val="000000"/>
              </w:rPr>
              <w:t>7.11858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80F35" w14:textId="77777777" w:rsidR="004C1DA4" w:rsidRPr="00B44153" w:rsidRDefault="004C1DA4" w:rsidP="00B44153">
            <w:pPr>
              <w:contextualSpacing/>
              <w:rPr>
                <w:rFonts w:eastAsia="Times New Roman"/>
                <w:color w:val="000000"/>
              </w:rPr>
            </w:pPr>
            <w:r w:rsidRPr="00B44153">
              <w:rPr>
                <w:rFonts w:eastAsia="Times New Roman"/>
                <w:color w:val="000000"/>
              </w:rPr>
              <w:t>3.3709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C1375" w14:textId="77777777" w:rsidR="004C1DA4" w:rsidRPr="00B44153" w:rsidRDefault="004C1DA4" w:rsidP="00B44153">
            <w:pPr>
              <w:contextualSpacing/>
              <w:rPr>
                <w:rFonts w:eastAsia="Times New Roman"/>
                <w:color w:val="000000"/>
              </w:rPr>
            </w:pPr>
            <w:r w:rsidRPr="00B44153">
              <w:rPr>
                <w:rFonts w:eastAsia="Times New Roman"/>
                <w:color w:val="000000"/>
              </w:rPr>
              <w:t>2.112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359FA" w14:textId="77777777" w:rsidR="004C1DA4" w:rsidRPr="00B44153" w:rsidRDefault="004C1DA4" w:rsidP="00B44153">
            <w:pPr>
              <w:contextualSpacing/>
              <w:rPr>
                <w:rFonts w:eastAsia="Times New Roman"/>
                <w:color w:val="000000"/>
              </w:rPr>
            </w:pPr>
            <w:r w:rsidRPr="00B44153">
              <w:rPr>
                <w:rFonts w:eastAsia="Times New Roman"/>
                <w:color w:val="000000"/>
              </w:rPr>
              <w:t>0.0396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FA9EE" w14:textId="77777777" w:rsidR="004C1DA4" w:rsidRPr="00B44153" w:rsidRDefault="004C1DA4" w:rsidP="00B44153">
            <w:pPr>
              <w:contextualSpacing/>
              <w:rPr>
                <w:rFonts w:eastAsia="Times New Roman"/>
                <w:color w:val="000000"/>
              </w:rPr>
            </w:pPr>
            <w:r w:rsidRPr="00B44153">
              <w:rPr>
                <w:rFonts w:eastAsia="Times New Roman"/>
                <w:color w:val="000000"/>
              </w:rPr>
              <w:t>*</w:t>
            </w:r>
          </w:p>
        </w:tc>
      </w:tr>
      <w:tr w:rsidR="004C1DA4" w:rsidRPr="00B44153" w14:paraId="714731E0" w14:textId="77777777" w:rsidTr="00BC2D5C">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C738B" w14:textId="77777777" w:rsidR="004C1DA4" w:rsidRPr="00B44153" w:rsidRDefault="004C1DA4" w:rsidP="00BC2D5C">
            <w:pPr>
              <w:contextualSpacing/>
              <w:rPr>
                <w:rFonts w:eastAsia="Times New Roman"/>
                <w:color w:val="000000"/>
              </w:rPr>
            </w:pPr>
            <w:r w:rsidRPr="00B44153">
              <w:rPr>
                <w:rFonts w:eastAsia="Times New Roman"/>
                <w:color w:val="000000"/>
              </w:rPr>
              <w:t>Traumatic load</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97855" w14:textId="77777777" w:rsidR="004C1DA4" w:rsidRPr="00B44153" w:rsidRDefault="004C1DA4" w:rsidP="00BC2D5C">
            <w:pPr>
              <w:contextualSpacing/>
              <w:rPr>
                <w:rFonts w:eastAsia="Times New Roman"/>
                <w:color w:val="000000"/>
              </w:rPr>
            </w:pPr>
            <w:r w:rsidRPr="00B44153">
              <w:rPr>
                <w:rFonts w:eastAsia="Times New Roman"/>
                <w:color w:val="000000"/>
              </w:rPr>
              <w:t>1.35894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A30BE" w14:textId="77777777" w:rsidR="004C1DA4" w:rsidRPr="00B44153" w:rsidRDefault="004C1DA4" w:rsidP="00BC2D5C">
            <w:pPr>
              <w:contextualSpacing/>
              <w:rPr>
                <w:rFonts w:eastAsia="Times New Roman"/>
                <w:color w:val="000000"/>
              </w:rPr>
            </w:pPr>
            <w:r w:rsidRPr="00B44153">
              <w:rPr>
                <w:rFonts w:eastAsia="Times New Roman"/>
                <w:color w:val="000000"/>
              </w:rPr>
              <w:t>0.85259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CB707" w14:textId="77777777" w:rsidR="004C1DA4" w:rsidRPr="00B44153" w:rsidRDefault="004C1DA4" w:rsidP="00BC2D5C">
            <w:pPr>
              <w:contextualSpacing/>
              <w:rPr>
                <w:rFonts w:eastAsia="Times New Roman"/>
                <w:color w:val="000000"/>
              </w:rPr>
            </w:pPr>
            <w:r w:rsidRPr="00B44153">
              <w:rPr>
                <w:rFonts w:eastAsia="Times New Roman"/>
                <w:color w:val="000000"/>
              </w:rPr>
              <w:t>1.594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63E65" w14:textId="77777777" w:rsidR="004C1DA4" w:rsidRPr="00B44153" w:rsidRDefault="004C1DA4" w:rsidP="00BC2D5C">
            <w:pPr>
              <w:contextualSpacing/>
              <w:rPr>
                <w:rFonts w:eastAsia="Times New Roman"/>
                <w:color w:val="000000"/>
              </w:rPr>
            </w:pPr>
            <w:r w:rsidRPr="00B44153">
              <w:rPr>
                <w:rFonts w:eastAsia="Times New Roman"/>
                <w:color w:val="000000"/>
              </w:rPr>
              <w:t>0.1171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45AAC" w14:textId="77777777" w:rsidR="004C1DA4" w:rsidRPr="00B44153" w:rsidRDefault="004C1DA4" w:rsidP="00BC2D5C">
            <w:pPr>
              <w:contextualSpacing/>
              <w:rPr>
                <w:rFonts w:eastAsia="Times New Roman"/>
                <w:color w:val="000000"/>
              </w:rPr>
            </w:pPr>
          </w:p>
        </w:tc>
      </w:tr>
      <w:tr w:rsidR="004C1DA4" w:rsidRPr="00B44153" w14:paraId="0698B631"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FF756" w14:textId="18A8F978" w:rsidR="004C1DA4" w:rsidRPr="00B44153" w:rsidRDefault="004C1DA4" w:rsidP="00B44153">
            <w:pPr>
              <w:contextualSpacing/>
              <w:rPr>
                <w:rFonts w:eastAsia="Times New Roman"/>
                <w:color w:val="000000"/>
              </w:rPr>
            </w:pPr>
            <w:r w:rsidRPr="00B44153">
              <w:rPr>
                <w:rFonts w:eastAsia="Times New Roman"/>
                <w:color w:val="000000"/>
              </w:rPr>
              <w:t>Social Support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05B76" w14:textId="77777777" w:rsidR="004C1DA4" w:rsidRPr="00B44153" w:rsidRDefault="004C1DA4" w:rsidP="00B44153">
            <w:pPr>
              <w:contextualSpacing/>
              <w:rPr>
                <w:rFonts w:eastAsia="Times New Roman"/>
                <w:color w:val="000000"/>
              </w:rPr>
            </w:pPr>
            <w:r w:rsidRPr="00B44153">
              <w:rPr>
                <w:rFonts w:eastAsia="Times New Roman"/>
                <w:color w:val="000000"/>
              </w:rPr>
              <w:t>-0.14133</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180B5" w14:textId="77777777" w:rsidR="004C1DA4" w:rsidRPr="00B44153" w:rsidRDefault="004C1DA4" w:rsidP="00B44153">
            <w:pPr>
              <w:contextualSpacing/>
              <w:rPr>
                <w:rFonts w:eastAsia="Times New Roman"/>
                <w:color w:val="000000"/>
              </w:rPr>
            </w:pPr>
            <w:r w:rsidRPr="00B44153">
              <w:rPr>
                <w:rFonts w:eastAsia="Times New Roman"/>
                <w:color w:val="000000"/>
              </w:rPr>
              <w:t>0.17714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35422" w14:textId="77777777" w:rsidR="004C1DA4" w:rsidRPr="00B44153" w:rsidRDefault="004C1DA4" w:rsidP="00B44153">
            <w:pPr>
              <w:contextualSpacing/>
              <w:rPr>
                <w:rFonts w:eastAsia="Times New Roman"/>
                <w:color w:val="000000"/>
              </w:rPr>
            </w:pPr>
            <w:r w:rsidRPr="00B44153">
              <w:rPr>
                <w:rFonts w:eastAsia="Times New Roman"/>
                <w:color w:val="000000"/>
              </w:rPr>
              <w:t>-0.798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F4E8E" w14:textId="77777777" w:rsidR="004C1DA4" w:rsidRPr="00B44153" w:rsidRDefault="004C1DA4" w:rsidP="00B44153">
            <w:pPr>
              <w:contextualSpacing/>
              <w:rPr>
                <w:rFonts w:eastAsia="Times New Roman"/>
                <w:color w:val="000000"/>
              </w:rPr>
            </w:pPr>
            <w:r w:rsidRPr="00B44153">
              <w:rPr>
                <w:rFonts w:eastAsia="Times New Roman"/>
                <w:color w:val="000000"/>
              </w:rPr>
              <w:t>0.4287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56BE3" w14:textId="77777777" w:rsidR="004C1DA4" w:rsidRPr="00B44153" w:rsidRDefault="004C1DA4" w:rsidP="00B44153">
            <w:pPr>
              <w:contextualSpacing/>
              <w:rPr>
                <w:rFonts w:eastAsia="Times New Roman"/>
                <w:color w:val="000000"/>
              </w:rPr>
            </w:pPr>
          </w:p>
        </w:tc>
      </w:tr>
      <w:tr w:rsidR="004C1DA4" w:rsidRPr="00B44153" w14:paraId="51119B1C"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2174C" w14:textId="6745117C" w:rsidR="004C1DA4" w:rsidRPr="00B44153" w:rsidRDefault="004C1DA4" w:rsidP="00B44153">
            <w:pPr>
              <w:contextualSpacing/>
              <w:rPr>
                <w:rFonts w:eastAsia="Times New Roman"/>
                <w:color w:val="000000"/>
              </w:rPr>
            </w:pPr>
            <w:r w:rsidRPr="00B44153">
              <w:rPr>
                <w:rFonts w:eastAsia="Times New Roman"/>
                <w:color w:val="000000"/>
              </w:rPr>
              <w:t>Dissociation</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47981" w14:textId="77777777" w:rsidR="004C1DA4" w:rsidRPr="00B44153" w:rsidRDefault="004C1DA4" w:rsidP="00B44153">
            <w:pPr>
              <w:contextualSpacing/>
              <w:rPr>
                <w:rFonts w:eastAsia="Times New Roman"/>
                <w:color w:val="000000"/>
              </w:rPr>
            </w:pPr>
            <w:r w:rsidRPr="00B44153">
              <w:rPr>
                <w:rFonts w:eastAsia="Times New Roman"/>
                <w:color w:val="000000"/>
              </w:rPr>
              <w:t>0.50479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61ADC" w14:textId="77777777" w:rsidR="004C1DA4" w:rsidRPr="00B44153" w:rsidRDefault="004C1DA4" w:rsidP="00B44153">
            <w:pPr>
              <w:contextualSpacing/>
              <w:rPr>
                <w:rFonts w:eastAsia="Times New Roman"/>
                <w:color w:val="000000"/>
              </w:rPr>
            </w:pPr>
            <w:r w:rsidRPr="00B44153">
              <w:rPr>
                <w:rFonts w:eastAsia="Times New Roman"/>
                <w:color w:val="000000"/>
              </w:rPr>
              <w:t>0.19079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415153" w14:textId="77777777" w:rsidR="004C1DA4" w:rsidRPr="00B44153" w:rsidRDefault="004C1DA4" w:rsidP="00B44153">
            <w:pPr>
              <w:contextualSpacing/>
              <w:rPr>
                <w:rFonts w:eastAsia="Times New Roman"/>
                <w:color w:val="000000"/>
              </w:rPr>
            </w:pPr>
            <w:r w:rsidRPr="00B44153">
              <w:rPr>
                <w:rFonts w:eastAsia="Times New Roman"/>
                <w:color w:val="000000"/>
              </w:rPr>
              <w:t>2.646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9AA1B" w14:textId="77777777" w:rsidR="004C1DA4" w:rsidRPr="00B44153" w:rsidRDefault="004C1DA4" w:rsidP="00B44153">
            <w:pPr>
              <w:contextualSpacing/>
              <w:rPr>
                <w:rFonts w:eastAsia="Times New Roman"/>
                <w:color w:val="000000"/>
              </w:rPr>
            </w:pPr>
            <w:r w:rsidRPr="00B44153">
              <w:rPr>
                <w:rFonts w:eastAsia="Times New Roman"/>
                <w:color w:val="000000"/>
              </w:rPr>
              <w:t>0.0108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F9631" w14:textId="77777777" w:rsidR="004C1DA4" w:rsidRPr="00B44153" w:rsidRDefault="004C1DA4" w:rsidP="00B44153">
            <w:pPr>
              <w:contextualSpacing/>
              <w:rPr>
                <w:rFonts w:eastAsia="Times New Roman"/>
                <w:color w:val="000000"/>
              </w:rPr>
            </w:pPr>
            <w:r w:rsidRPr="00B44153">
              <w:rPr>
                <w:rFonts w:eastAsia="Times New Roman"/>
                <w:color w:val="000000"/>
              </w:rPr>
              <w:t>*</w:t>
            </w:r>
          </w:p>
        </w:tc>
      </w:tr>
      <w:tr w:rsidR="004C1DA4" w:rsidRPr="00B44153" w14:paraId="34D01D01"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85BB0" w14:textId="64054A7E" w:rsidR="004C1DA4" w:rsidRPr="00B44153" w:rsidRDefault="004C1DA4" w:rsidP="00B44153">
            <w:pPr>
              <w:contextualSpacing/>
              <w:rPr>
                <w:rFonts w:eastAsia="Times New Roman"/>
                <w:color w:val="000000"/>
              </w:rPr>
            </w:pPr>
            <w:r w:rsidRPr="00B44153">
              <w:rPr>
                <w:rFonts w:eastAsia="Times New Roman"/>
                <w:color w:val="000000"/>
              </w:rPr>
              <w:t>Traumatic stress</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23299" w14:textId="77777777" w:rsidR="004C1DA4" w:rsidRPr="00B44153" w:rsidRDefault="004C1DA4" w:rsidP="00B44153">
            <w:pPr>
              <w:contextualSpacing/>
              <w:rPr>
                <w:rFonts w:eastAsia="Times New Roman"/>
                <w:color w:val="000000"/>
              </w:rPr>
            </w:pPr>
            <w:r w:rsidRPr="00B44153">
              <w:rPr>
                <w:rFonts w:eastAsia="Times New Roman"/>
                <w:color w:val="000000"/>
              </w:rPr>
              <w:t>0.27729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BF23F" w14:textId="77777777" w:rsidR="004C1DA4" w:rsidRPr="00B44153" w:rsidRDefault="004C1DA4" w:rsidP="00B44153">
            <w:pPr>
              <w:contextualSpacing/>
              <w:rPr>
                <w:rFonts w:eastAsia="Times New Roman"/>
                <w:color w:val="000000"/>
              </w:rPr>
            </w:pPr>
            <w:r w:rsidRPr="00B44153">
              <w:rPr>
                <w:rFonts w:eastAsia="Times New Roman"/>
                <w:color w:val="000000"/>
              </w:rPr>
              <w:t>0.16687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92C7B" w14:textId="77777777" w:rsidR="004C1DA4" w:rsidRPr="00B44153" w:rsidRDefault="004C1DA4" w:rsidP="00B44153">
            <w:pPr>
              <w:contextualSpacing/>
              <w:rPr>
                <w:rFonts w:eastAsia="Times New Roman"/>
                <w:color w:val="000000"/>
              </w:rPr>
            </w:pPr>
            <w:r w:rsidRPr="00B44153">
              <w:rPr>
                <w:rFonts w:eastAsia="Times New Roman"/>
                <w:color w:val="000000"/>
              </w:rPr>
              <w:t>1.662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C6377" w14:textId="77777777" w:rsidR="004C1DA4" w:rsidRPr="00B44153" w:rsidRDefault="004C1DA4" w:rsidP="00B44153">
            <w:pPr>
              <w:contextualSpacing/>
              <w:rPr>
                <w:rFonts w:eastAsia="Times New Roman"/>
                <w:color w:val="000000"/>
              </w:rPr>
            </w:pPr>
            <w:r w:rsidRPr="00B44153">
              <w:rPr>
                <w:rFonts w:eastAsia="Times New Roman"/>
                <w:color w:val="000000"/>
              </w:rPr>
              <w:t>0.1027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0C4F1" w14:textId="77777777" w:rsidR="004C1DA4" w:rsidRPr="00B44153" w:rsidRDefault="004C1DA4" w:rsidP="00B44153">
            <w:pPr>
              <w:contextualSpacing/>
              <w:rPr>
                <w:rFonts w:eastAsia="Times New Roman"/>
                <w:color w:val="000000"/>
              </w:rPr>
            </w:pPr>
          </w:p>
        </w:tc>
      </w:tr>
    </w:tbl>
    <w:p w14:paraId="4C34D58C" w14:textId="2CF546D5" w:rsidR="004C1DA4" w:rsidRPr="00B44153" w:rsidRDefault="004C1DA4" w:rsidP="004C1DA4">
      <w:pPr>
        <w:contextualSpacing/>
      </w:pPr>
      <w:proofErr w:type="spellStart"/>
      <w:r w:rsidRPr="00B44153">
        <w:rPr>
          <w:rFonts w:eastAsia="Times New Roman"/>
          <w:color w:val="000000"/>
        </w:rPr>
        <w:t>Signif</w:t>
      </w:r>
      <w:proofErr w:type="spellEnd"/>
      <w:r w:rsidRPr="00B44153">
        <w:rPr>
          <w:rFonts w:eastAsia="Times New Roman"/>
          <w:color w:val="000000"/>
        </w:rPr>
        <w:t xml:space="preserve">. </w:t>
      </w:r>
      <w:proofErr w:type="gramStart"/>
      <w:r w:rsidRPr="00B44153">
        <w:rPr>
          <w:rFonts w:eastAsia="Times New Roman"/>
          <w:color w:val="000000"/>
        </w:rPr>
        <w:t>codes</w:t>
      </w:r>
      <w:proofErr w:type="gramEnd"/>
      <w:r w:rsidRPr="00B44153">
        <w:rPr>
          <w:rFonts w:eastAsia="Times New Roman"/>
          <w:color w:val="000000"/>
        </w:rPr>
        <w:t>:  0 '***' 0.001 '**' 0.01 '*' 0.05 '.' 0.1 ' ' 1</w:t>
      </w:r>
      <w:r>
        <w:rPr>
          <w:rFonts w:eastAsia="Times New Roman"/>
          <w:color w:val="000000"/>
        </w:rPr>
        <w:t xml:space="preserve">; </w:t>
      </w:r>
      <w:r w:rsidRPr="00B44153">
        <w:rPr>
          <w:rFonts w:eastAsia="Times New Roman"/>
          <w:color w:val="000000"/>
        </w:rPr>
        <w:t>Residual standard error: 12.88 on 51 degrees of freedom; Multiple R-squared:  0.4458; Adjusted R-squared:  0.3589; F-statistic: 5.129 on 8 and 51 DF</w:t>
      </w:r>
      <w:proofErr w:type="gramStart"/>
      <w:r w:rsidRPr="00B44153">
        <w:rPr>
          <w:rFonts w:eastAsia="Times New Roman"/>
          <w:color w:val="000000"/>
        </w:rPr>
        <w:t>,  p</w:t>
      </w:r>
      <w:proofErr w:type="gramEnd"/>
      <w:r w:rsidRPr="00B44153">
        <w:rPr>
          <w:rFonts w:eastAsia="Times New Roman"/>
          <w:color w:val="000000"/>
        </w:rPr>
        <w:t>-value: 0.0001028</w:t>
      </w:r>
    </w:p>
    <w:p w14:paraId="5DAABCA4" w14:textId="77777777" w:rsidR="00A56594" w:rsidRPr="00B44153" w:rsidRDefault="00A56594" w:rsidP="00B44153">
      <w:pPr>
        <w:contextualSpacing/>
      </w:pPr>
    </w:p>
    <w:p w14:paraId="309608FC" w14:textId="5FFF9C6B" w:rsidR="004C1DA4" w:rsidRPr="002B70F5" w:rsidRDefault="00A56594" w:rsidP="004C1DA4">
      <w:pPr>
        <w:contextualSpacing/>
        <w:rPr>
          <w:b/>
        </w:rPr>
      </w:pPr>
      <w:r w:rsidRPr="002B70F5">
        <w:rPr>
          <w:b/>
        </w:rPr>
        <w:t xml:space="preserve">Predicting </w:t>
      </w:r>
      <w:proofErr w:type="spellStart"/>
      <w:r w:rsidR="002B70F5" w:rsidRPr="002B70F5">
        <w:rPr>
          <w:b/>
        </w:rPr>
        <w:t>peritraumatic</w:t>
      </w:r>
      <w:proofErr w:type="spellEnd"/>
      <w:r w:rsidR="002B70F5" w:rsidRPr="002B70F5">
        <w:rPr>
          <w:b/>
        </w:rPr>
        <w:t xml:space="preserve"> </w:t>
      </w:r>
      <w:r w:rsidRPr="002B70F5">
        <w:rPr>
          <w:b/>
        </w:rPr>
        <w:t xml:space="preserve">dissociation </w:t>
      </w:r>
    </w:p>
    <w:p w14:paraId="09D1087F" w14:textId="62E90651" w:rsidR="00FF1A85" w:rsidRPr="00B44153" w:rsidRDefault="004C1DA4" w:rsidP="00A61B2B">
      <w:pPr>
        <w:ind w:firstLine="720"/>
        <w:contextualSpacing/>
      </w:pPr>
      <w:r>
        <w:t xml:space="preserve">Regarding </w:t>
      </w:r>
      <w:proofErr w:type="spellStart"/>
      <w:r>
        <w:t>peritraumatic</w:t>
      </w:r>
      <w:proofErr w:type="spellEnd"/>
      <w:r>
        <w:t xml:space="preserve"> dissociation, we found a positive medium strength correlation with traumatic load (r=0.24), a moderate negative correlation with perceived social support</w:t>
      </w:r>
      <w:r w:rsidR="00A61B2B">
        <w:t xml:space="preserve"> (r=-0.20)</w:t>
      </w:r>
      <w:r>
        <w:t>, a weak negative correlation with years of education</w:t>
      </w:r>
      <w:r w:rsidR="00A61B2B">
        <w:t xml:space="preserve"> (r=-0.12)</w:t>
      </w:r>
      <w:r>
        <w:t>, and a weak positive correlation with age</w:t>
      </w:r>
      <w:r w:rsidR="00A61B2B">
        <w:t xml:space="preserve"> (r=0.11)</w:t>
      </w:r>
      <w:r>
        <w:t>.</w:t>
      </w:r>
      <w:r w:rsidR="00A61B2B">
        <w:t xml:space="preserve"> </w:t>
      </w:r>
      <w:r w:rsidR="00FF1A85" w:rsidRPr="00B44153">
        <w:t>An independent t-test sh</w:t>
      </w:r>
      <w:r w:rsidR="00A61B2B">
        <w:t>owed that there were</w:t>
      </w:r>
      <w:r w:rsidR="00FF1A85" w:rsidRPr="00B44153">
        <w:t xml:space="preserve"> no significant differences between men (22.95) and women (21.94) in their report of </w:t>
      </w:r>
      <w:proofErr w:type="spellStart"/>
      <w:r w:rsidR="00FF1A85" w:rsidRPr="00B44153">
        <w:t>peritraumatic</w:t>
      </w:r>
      <w:proofErr w:type="spellEnd"/>
      <w:r w:rsidR="00FF1A85" w:rsidRPr="00B44153">
        <w:t xml:space="preserve"> dissociation (t = -0.32, </w:t>
      </w:r>
      <w:proofErr w:type="spellStart"/>
      <w:r w:rsidR="00FF1A85" w:rsidRPr="00B44153">
        <w:t>df</w:t>
      </w:r>
      <w:proofErr w:type="spellEnd"/>
      <w:r w:rsidR="00FF1A85" w:rsidRPr="00B44153">
        <w:t xml:space="preserve"> = 44.58, p-value = 0.75).</w:t>
      </w:r>
    </w:p>
    <w:p w14:paraId="42F21711" w14:textId="562EBBAE" w:rsidR="00A61B2B" w:rsidRPr="00B44153" w:rsidRDefault="00A56594" w:rsidP="006F3358">
      <w:pPr>
        <w:ind w:firstLine="720"/>
        <w:contextualSpacing/>
      </w:pPr>
      <w:r w:rsidRPr="00B44153">
        <w:t xml:space="preserve">Because </w:t>
      </w:r>
      <w:proofErr w:type="spellStart"/>
      <w:r w:rsidR="00A61B2B">
        <w:t>peritraumatic</w:t>
      </w:r>
      <w:proofErr w:type="spellEnd"/>
      <w:r w:rsidR="00A61B2B">
        <w:t xml:space="preserve"> dissociation during a traumatic</w:t>
      </w:r>
      <w:r w:rsidRPr="00B44153">
        <w:t xml:space="preserve"> event proved to be </w:t>
      </w:r>
      <w:r w:rsidR="00D4553E">
        <w:t>a</w:t>
      </w:r>
      <w:r w:rsidRPr="00B44153">
        <w:t xml:space="preserve"> significant predictor</w:t>
      </w:r>
      <w:r w:rsidR="00A61B2B">
        <w:t xml:space="preserve"> of PTSD</w:t>
      </w:r>
      <w:r w:rsidRPr="00B44153">
        <w:t xml:space="preserve">, which is consistent with previous findings (Ozer et al., 2008) we tried to understand </w:t>
      </w:r>
      <w:r w:rsidR="00A61B2B">
        <w:t xml:space="preserve">what </w:t>
      </w:r>
      <w:r w:rsidR="00A61B2B" w:rsidRPr="00AA5E7B">
        <w:t>predicts dissociation</w:t>
      </w:r>
      <w:r w:rsidR="006F3358" w:rsidRPr="00AA5E7B">
        <w:t xml:space="preserve"> (see Table XX). </w:t>
      </w:r>
      <w:r w:rsidRPr="00AA5E7B">
        <w:t>For this we used a larger sample, since we only needed T0 data.</w:t>
      </w:r>
      <w:r w:rsidR="00A61B2B" w:rsidRPr="00AA5E7B">
        <w:t xml:space="preserve"> As hypothesized, </w:t>
      </w:r>
      <w:proofErr w:type="spellStart"/>
      <w:r w:rsidR="00A61B2B" w:rsidRPr="00AA5E7B">
        <w:t>peritraumatic</w:t>
      </w:r>
      <w:proofErr w:type="spellEnd"/>
      <w:r w:rsidR="00A61B2B" w:rsidRPr="00AA5E7B">
        <w:t xml:space="preserve"> dissociation was significantly predicted by traumatic </w:t>
      </w:r>
      <w:r w:rsidR="006F3358" w:rsidRPr="00AA5E7B">
        <w:t>load (</w:t>
      </w:r>
      <w:r w:rsidR="006F3358" w:rsidRPr="00AA5E7B">
        <w:sym w:font="Symbol" w:char="F062"/>
      </w:r>
      <w:r w:rsidR="006F3358" w:rsidRPr="00AA5E7B">
        <w:t>=0.82, SE=0.38, t =2.17, p=0.032) and years of education (</w:t>
      </w:r>
      <w:r w:rsidR="006F3358" w:rsidRPr="00AA5E7B">
        <w:sym w:font="Symbol" w:char="F062"/>
      </w:r>
      <w:r w:rsidR="006F3358" w:rsidRPr="00AA5E7B">
        <w:t>=- 0.96, SE=0.20, t =-4.75</w:t>
      </w:r>
      <w:r w:rsidR="008B54FB" w:rsidRPr="00AA5E7B">
        <w:t>, p=0.0001</w:t>
      </w:r>
      <w:r w:rsidR="006F3358" w:rsidRPr="00AA5E7B">
        <w:t>)</w:t>
      </w:r>
      <w:r w:rsidR="00D4553E" w:rsidRPr="00AA5E7B">
        <w:t>.</w:t>
      </w:r>
      <w:r w:rsidR="006F3358" w:rsidRPr="00AA5E7B">
        <w:t xml:space="preserve"> </w:t>
      </w:r>
      <w:r w:rsidR="00A61B2B" w:rsidRPr="00AA5E7B">
        <w:t xml:space="preserve"> Individuals who reported </w:t>
      </w:r>
      <w:r w:rsidR="008B54FB" w:rsidRPr="00AA5E7B">
        <w:t>greater traumatic load (i.e., had suffered</w:t>
      </w:r>
      <w:r w:rsidR="008B54FB">
        <w:t xml:space="preserve"> more traumatic events in their life), and with less years of education, </w:t>
      </w:r>
      <w:r w:rsidR="00A61B2B" w:rsidRPr="00200278">
        <w:t xml:space="preserve">were more likely to </w:t>
      </w:r>
      <w:r w:rsidR="00A61B2B">
        <w:t>present</w:t>
      </w:r>
      <w:r w:rsidR="00A61B2B" w:rsidRPr="00200278">
        <w:t xml:space="preserve"> </w:t>
      </w:r>
      <w:proofErr w:type="spellStart"/>
      <w:r w:rsidR="008B54FB">
        <w:t>peritraumatic</w:t>
      </w:r>
      <w:proofErr w:type="spellEnd"/>
      <w:r w:rsidR="008B54FB">
        <w:t xml:space="preserve"> dissociation</w:t>
      </w:r>
      <w:r w:rsidR="00A61B2B" w:rsidRPr="00200278">
        <w:t>.</w:t>
      </w:r>
      <w:r w:rsidR="00A61B2B" w:rsidRPr="00B44153">
        <w:t xml:space="preserve"> </w:t>
      </w:r>
      <w:r w:rsidR="00A61B2B">
        <w:t xml:space="preserve">Gender, age, </w:t>
      </w:r>
      <w:proofErr w:type="gramStart"/>
      <w:r w:rsidR="008B54FB">
        <w:t xml:space="preserve">and </w:t>
      </w:r>
      <w:r w:rsidR="00A61B2B" w:rsidRPr="00B44153">
        <w:t xml:space="preserve"> perceived</w:t>
      </w:r>
      <w:proofErr w:type="gramEnd"/>
      <w:r w:rsidR="00A61B2B" w:rsidRPr="00B44153">
        <w:t xml:space="preserve"> social support </w:t>
      </w:r>
      <w:r w:rsidR="00A61B2B">
        <w:t xml:space="preserve">were not significant predictors of </w:t>
      </w:r>
      <w:proofErr w:type="spellStart"/>
      <w:r w:rsidR="008B54FB">
        <w:t>peritraumatic</w:t>
      </w:r>
      <w:proofErr w:type="spellEnd"/>
      <w:r w:rsidR="008B54FB">
        <w:t xml:space="preserve"> dissociation</w:t>
      </w:r>
      <w:r w:rsidR="00A61B2B">
        <w:t>.</w:t>
      </w:r>
    </w:p>
    <w:p w14:paraId="559667D6" w14:textId="350F4966" w:rsidR="00A56594" w:rsidRPr="00B44153" w:rsidRDefault="00A56594" w:rsidP="00A61B2B">
      <w:pPr>
        <w:pStyle w:val="Prrafodelista"/>
        <w:spacing w:line="240" w:lineRule="auto"/>
        <w:ind w:left="0" w:firstLine="720"/>
        <w:rPr>
          <w:rFonts w:ascii="Times New Roman" w:hAnsi="Times New Roman" w:cs="Times New Roman"/>
          <w:sz w:val="24"/>
          <w:szCs w:val="24"/>
          <w:lang w:val="en-US"/>
        </w:rPr>
      </w:pPr>
    </w:p>
    <w:p w14:paraId="061A59F5" w14:textId="5198EB5E" w:rsidR="00A56594" w:rsidRPr="00B44153" w:rsidRDefault="00F53CAF" w:rsidP="00B44153">
      <w:pPr>
        <w:contextualSpacing/>
      </w:pPr>
      <w:r>
        <w:t xml:space="preserve">Table XX: Predicting </w:t>
      </w:r>
      <w:proofErr w:type="spellStart"/>
      <w:r>
        <w:t>peritraumatic</w:t>
      </w:r>
      <w:proofErr w:type="spellEnd"/>
      <w:r>
        <w:t xml:space="preserve"> dissociation</w:t>
      </w:r>
    </w:p>
    <w:tbl>
      <w:tblPr>
        <w:tblW w:w="8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129"/>
        <w:gridCol w:w="1300"/>
        <w:gridCol w:w="1300"/>
        <w:gridCol w:w="1300"/>
        <w:gridCol w:w="1300"/>
      </w:tblGrid>
      <w:tr w:rsidR="00A56594" w:rsidRPr="00B44153" w14:paraId="73169D95" w14:textId="77777777" w:rsidTr="00A56594">
        <w:trPr>
          <w:trHeight w:val="320"/>
        </w:trPr>
        <w:tc>
          <w:tcPr>
            <w:tcW w:w="2969" w:type="dxa"/>
            <w:gridSpan w:val="2"/>
            <w:shd w:val="clear" w:color="auto" w:fill="auto"/>
            <w:noWrap/>
            <w:vAlign w:val="bottom"/>
            <w:hideMark/>
          </w:tcPr>
          <w:p w14:paraId="3BF9BDFB" w14:textId="77777777" w:rsidR="00A56594" w:rsidRPr="00B44153" w:rsidRDefault="00A56594" w:rsidP="00B44153">
            <w:pPr>
              <w:contextualSpacing/>
              <w:rPr>
                <w:rFonts w:eastAsia="Times New Roman"/>
                <w:color w:val="000000"/>
              </w:rPr>
            </w:pPr>
            <w:r w:rsidRPr="00B44153">
              <w:rPr>
                <w:rFonts w:eastAsia="Times New Roman"/>
                <w:color w:val="000000"/>
              </w:rPr>
              <w:t>Coefficients:</w:t>
            </w:r>
          </w:p>
        </w:tc>
        <w:tc>
          <w:tcPr>
            <w:tcW w:w="1300" w:type="dxa"/>
            <w:shd w:val="clear" w:color="auto" w:fill="auto"/>
            <w:noWrap/>
            <w:vAlign w:val="bottom"/>
            <w:hideMark/>
          </w:tcPr>
          <w:p w14:paraId="76FA25F0" w14:textId="77777777" w:rsidR="00A56594" w:rsidRPr="00B44153" w:rsidRDefault="00A56594" w:rsidP="00B44153">
            <w:pPr>
              <w:contextualSpacing/>
              <w:rPr>
                <w:rFonts w:eastAsia="Times New Roman"/>
                <w:color w:val="000000"/>
              </w:rPr>
            </w:pPr>
          </w:p>
        </w:tc>
        <w:tc>
          <w:tcPr>
            <w:tcW w:w="1300" w:type="dxa"/>
            <w:shd w:val="clear" w:color="auto" w:fill="auto"/>
            <w:noWrap/>
            <w:vAlign w:val="bottom"/>
            <w:hideMark/>
          </w:tcPr>
          <w:p w14:paraId="758E6DA2" w14:textId="77777777" w:rsidR="00A56594" w:rsidRPr="00B44153" w:rsidRDefault="00A56594" w:rsidP="00B44153">
            <w:pPr>
              <w:contextualSpacing/>
              <w:rPr>
                <w:rFonts w:eastAsia="Times New Roman"/>
              </w:rPr>
            </w:pPr>
          </w:p>
        </w:tc>
        <w:tc>
          <w:tcPr>
            <w:tcW w:w="1300" w:type="dxa"/>
            <w:shd w:val="clear" w:color="auto" w:fill="auto"/>
            <w:noWrap/>
            <w:vAlign w:val="bottom"/>
            <w:hideMark/>
          </w:tcPr>
          <w:p w14:paraId="7410CD05" w14:textId="77777777" w:rsidR="00A56594" w:rsidRPr="00B44153" w:rsidRDefault="00A56594" w:rsidP="00B44153">
            <w:pPr>
              <w:contextualSpacing/>
              <w:rPr>
                <w:rFonts w:eastAsia="Times New Roman"/>
              </w:rPr>
            </w:pPr>
          </w:p>
        </w:tc>
        <w:tc>
          <w:tcPr>
            <w:tcW w:w="1300" w:type="dxa"/>
            <w:shd w:val="clear" w:color="auto" w:fill="auto"/>
            <w:noWrap/>
            <w:vAlign w:val="bottom"/>
            <w:hideMark/>
          </w:tcPr>
          <w:p w14:paraId="43962BAE" w14:textId="77777777" w:rsidR="00A56594" w:rsidRPr="00B44153" w:rsidRDefault="00A56594" w:rsidP="00B44153">
            <w:pPr>
              <w:contextualSpacing/>
              <w:rPr>
                <w:rFonts w:eastAsia="Times New Roman"/>
              </w:rPr>
            </w:pPr>
          </w:p>
        </w:tc>
      </w:tr>
      <w:tr w:rsidR="006F3358" w:rsidRPr="00B44153" w14:paraId="77D5BD7A" w14:textId="77777777" w:rsidTr="006F3358">
        <w:trPr>
          <w:trHeight w:val="320"/>
        </w:trPr>
        <w:tc>
          <w:tcPr>
            <w:tcW w:w="1840" w:type="dxa"/>
            <w:shd w:val="clear" w:color="auto" w:fill="auto"/>
            <w:noWrap/>
            <w:vAlign w:val="bottom"/>
            <w:hideMark/>
          </w:tcPr>
          <w:p w14:paraId="45A84222" w14:textId="77777777" w:rsidR="006F3358" w:rsidRPr="00B44153" w:rsidRDefault="006F3358" w:rsidP="00B44153">
            <w:pPr>
              <w:contextualSpacing/>
              <w:rPr>
                <w:rFonts w:eastAsia="Times New Roman"/>
              </w:rPr>
            </w:pPr>
          </w:p>
        </w:tc>
        <w:tc>
          <w:tcPr>
            <w:tcW w:w="1129" w:type="dxa"/>
            <w:shd w:val="clear" w:color="auto" w:fill="auto"/>
            <w:noWrap/>
            <w:vAlign w:val="bottom"/>
            <w:hideMark/>
          </w:tcPr>
          <w:p w14:paraId="62FDE67F" w14:textId="77777777" w:rsidR="006F3358" w:rsidRPr="00B44153" w:rsidRDefault="006F3358" w:rsidP="00B44153">
            <w:pPr>
              <w:contextualSpacing/>
              <w:rPr>
                <w:rFonts w:eastAsia="Times New Roman"/>
                <w:color w:val="000000"/>
              </w:rPr>
            </w:pPr>
            <w:r w:rsidRPr="00B44153">
              <w:rPr>
                <w:rFonts w:eastAsia="Times New Roman"/>
                <w:color w:val="000000"/>
              </w:rPr>
              <w:t>Estimate</w:t>
            </w:r>
          </w:p>
        </w:tc>
        <w:tc>
          <w:tcPr>
            <w:tcW w:w="1300" w:type="dxa"/>
            <w:shd w:val="clear" w:color="auto" w:fill="auto"/>
            <w:noWrap/>
            <w:vAlign w:val="bottom"/>
            <w:hideMark/>
          </w:tcPr>
          <w:p w14:paraId="41806F4D" w14:textId="67E324B8" w:rsidR="006F3358" w:rsidRPr="00B44153" w:rsidRDefault="006F3358" w:rsidP="00B44153">
            <w:pPr>
              <w:contextualSpacing/>
              <w:rPr>
                <w:rFonts w:eastAsia="Times New Roman"/>
                <w:color w:val="000000"/>
              </w:rPr>
            </w:pPr>
            <w:r w:rsidRPr="00B44153">
              <w:rPr>
                <w:rFonts w:eastAsia="Times New Roman"/>
                <w:color w:val="000000"/>
              </w:rPr>
              <w:t>Std.</w:t>
            </w:r>
            <w:r>
              <w:rPr>
                <w:rFonts w:eastAsia="Times New Roman"/>
                <w:color w:val="000000"/>
              </w:rPr>
              <w:t xml:space="preserve"> Error</w:t>
            </w:r>
          </w:p>
        </w:tc>
        <w:tc>
          <w:tcPr>
            <w:tcW w:w="1300" w:type="dxa"/>
            <w:shd w:val="clear" w:color="auto" w:fill="auto"/>
            <w:noWrap/>
            <w:vAlign w:val="bottom"/>
            <w:hideMark/>
          </w:tcPr>
          <w:p w14:paraId="773ABCA7" w14:textId="4A3430E7" w:rsidR="006F3358" w:rsidRPr="00B44153" w:rsidRDefault="006F3358" w:rsidP="00B44153">
            <w:pPr>
              <w:contextualSpacing/>
              <w:rPr>
                <w:rFonts w:eastAsia="Times New Roman"/>
                <w:color w:val="000000"/>
              </w:rPr>
            </w:pPr>
            <w:r w:rsidRPr="00B44153">
              <w:rPr>
                <w:rFonts w:eastAsia="Times New Roman"/>
                <w:color w:val="000000"/>
              </w:rPr>
              <w:t>t value</w:t>
            </w:r>
          </w:p>
        </w:tc>
        <w:tc>
          <w:tcPr>
            <w:tcW w:w="1300" w:type="dxa"/>
            <w:shd w:val="clear" w:color="auto" w:fill="auto"/>
            <w:noWrap/>
            <w:vAlign w:val="bottom"/>
          </w:tcPr>
          <w:p w14:paraId="23645126" w14:textId="4F44E6DB" w:rsidR="006F3358" w:rsidRPr="00B44153" w:rsidRDefault="006F3358" w:rsidP="00B44153">
            <w:pPr>
              <w:contextualSpacing/>
              <w:rPr>
                <w:rFonts w:eastAsia="Times New Roman"/>
                <w:color w:val="000000"/>
              </w:rPr>
            </w:pPr>
            <w:proofErr w:type="spellStart"/>
            <w:r w:rsidRPr="00B44153">
              <w:rPr>
                <w:rFonts w:eastAsia="Times New Roman"/>
                <w:color w:val="000000"/>
              </w:rPr>
              <w:t>Pr</w:t>
            </w:r>
            <w:proofErr w:type="spellEnd"/>
            <w:r w:rsidRPr="00B44153">
              <w:rPr>
                <w:rFonts w:eastAsia="Times New Roman"/>
                <w:color w:val="000000"/>
              </w:rPr>
              <w:t>(&gt;|t|)</w:t>
            </w:r>
          </w:p>
        </w:tc>
        <w:tc>
          <w:tcPr>
            <w:tcW w:w="1300" w:type="dxa"/>
            <w:shd w:val="clear" w:color="auto" w:fill="auto"/>
            <w:noWrap/>
            <w:vAlign w:val="bottom"/>
          </w:tcPr>
          <w:p w14:paraId="5A89E9A8" w14:textId="7CF209B9" w:rsidR="006F3358" w:rsidRPr="00B44153" w:rsidRDefault="006F3358" w:rsidP="00B44153">
            <w:pPr>
              <w:contextualSpacing/>
              <w:rPr>
                <w:rFonts w:eastAsia="Times New Roman"/>
                <w:color w:val="000000"/>
              </w:rPr>
            </w:pPr>
          </w:p>
        </w:tc>
      </w:tr>
      <w:tr w:rsidR="006F3358" w:rsidRPr="00B44153" w14:paraId="74CB1788" w14:textId="77777777" w:rsidTr="00A56594">
        <w:trPr>
          <w:trHeight w:val="320"/>
        </w:trPr>
        <w:tc>
          <w:tcPr>
            <w:tcW w:w="1840" w:type="dxa"/>
            <w:shd w:val="clear" w:color="auto" w:fill="auto"/>
            <w:noWrap/>
            <w:vAlign w:val="bottom"/>
            <w:hideMark/>
          </w:tcPr>
          <w:p w14:paraId="5DD2DD4A" w14:textId="77777777" w:rsidR="006F3358" w:rsidRPr="00B44153" w:rsidRDefault="006F3358" w:rsidP="00B44153">
            <w:pPr>
              <w:contextualSpacing/>
              <w:rPr>
                <w:rFonts w:eastAsia="Times New Roman"/>
                <w:color w:val="000000"/>
              </w:rPr>
            </w:pPr>
            <w:r w:rsidRPr="00B44153">
              <w:rPr>
                <w:rFonts w:eastAsia="Times New Roman"/>
                <w:color w:val="000000"/>
              </w:rPr>
              <w:lastRenderedPageBreak/>
              <w:t>(Intercept)</w:t>
            </w:r>
          </w:p>
        </w:tc>
        <w:tc>
          <w:tcPr>
            <w:tcW w:w="1129" w:type="dxa"/>
            <w:shd w:val="clear" w:color="auto" w:fill="auto"/>
            <w:noWrap/>
            <w:vAlign w:val="bottom"/>
            <w:hideMark/>
          </w:tcPr>
          <w:p w14:paraId="7D805657" w14:textId="77777777" w:rsidR="006F3358" w:rsidRPr="00B44153" w:rsidRDefault="006F3358" w:rsidP="00B44153">
            <w:pPr>
              <w:contextualSpacing/>
              <w:rPr>
                <w:rFonts w:eastAsia="Times New Roman"/>
                <w:color w:val="000000"/>
              </w:rPr>
            </w:pPr>
            <w:r w:rsidRPr="00B44153">
              <w:rPr>
                <w:rFonts w:eastAsia="Times New Roman"/>
                <w:color w:val="000000"/>
              </w:rPr>
              <w:t>40.67025</w:t>
            </w:r>
          </w:p>
        </w:tc>
        <w:tc>
          <w:tcPr>
            <w:tcW w:w="1300" w:type="dxa"/>
            <w:shd w:val="clear" w:color="auto" w:fill="auto"/>
            <w:noWrap/>
            <w:vAlign w:val="bottom"/>
            <w:hideMark/>
          </w:tcPr>
          <w:p w14:paraId="3F7D4E7A" w14:textId="77777777" w:rsidR="006F3358" w:rsidRPr="00B44153" w:rsidRDefault="006F3358" w:rsidP="00B44153">
            <w:pPr>
              <w:contextualSpacing/>
              <w:rPr>
                <w:rFonts w:eastAsia="Times New Roman"/>
                <w:color w:val="000000"/>
              </w:rPr>
            </w:pPr>
            <w:r w:rsidRPr="00B44153">
              <w:rPr>
                <w:rFonts w:eastAsia="Times New Roman"/>
                <w:color w:val="000000"/>
              </w:rPr>
              <w:t>5.08483</w:t>
            </w:r>
          </w:p>
        </w:tc>
        <w:tc>
          <w:tcPr>
            <w:tcW w:w="1300" w:type="dxa"/>
            <w:shd w:val="clear" w:color="auto" w:fill="auto"/>
            <w:noWrap/>
            <w:vAlign w:val="bottom"/>
            <w:hideMark/>
          </w:tcPr>
          <w:p w14:paraId="4538765C" w14:textId="77777777" w:rsidR="006F3358" w:rsidRPr="00B44153" w:rsidRDefault="006F3358" w:rsidP="00B44153">
            <w:pPr>
              <w:contextualSpacing/>
              <w:rPr>
                <w:rFonts w:eastAsia="Times New Roman"/>
                <w:color w:val="000000"/>
              </w:rPr>
            </w:pPr>
            <w:r w:rsidRPr="00B44153">
              <w:rPr>
                <w:rFonts w:eastAsia="Times New Roman"/>
                <w:color w:val="000000"/>
              </w:rPr>
              <w:t>7.998</w:t>
            </w:r>
          </w:p>
        </w:tc>
        <w:tc>
          <w:tcPr>
            <w:tcW w:w="1300" w:type="dxa"/>
            <w:shd w:val="clear" w:color="auto" w:fill="auto"/>
            <w:noWrap/>
            <w:vAlign w:val="bottom"/>
            <w:hideMark/>
          </w:tcPr>
          <w:p w14:paraId="222191AC" w14:textId="2CBC00CC" w:rsidR="006F3358" w:rsidRPr="00B44153" w:rsidRDefault="008B54FB" w:rsidP="008B54FB">
            <w:pPr>
              <w:contextualSpacing/>
              <w:rPr>
                <w:rFonts w:eastAsia="Times New Roman"/>
                <w:color w:val="000000"/>
              </w:rPr>
            </w:pPr>
            <w:r w:rsidRPr="008B54FB">
              <w:rPr>
                <w:rFonts w:eastAsia="Times New Roman"/>
                <w:color w:val="000000"/>
              </w:rPr>
              <w:t>0.000</w:t>
            </w:r>
            <w:r>
              <w:rPr>
                <w:rFonts w:eastAsia="Times New Roman"/>
                <w:color w:val="000000"/>
              </w:rPr>
              <w:t>1</w:t>
            </w:r>
          </w:p>
        </w:tc>
        <w:tc>
          <w:tcPr>
            <w:tcW w:w="1300" w:type="dxa"/>
            <w:shd w:val="clear" w:color="auto" w:fill="auto"/>
            <w:noWrap/>
            <w:vAlign w:val="bottom"/>
            <w:hideMark/>
          </w:tcPr>
          <w:p w14:paraId="7CDE3CB0" w14:textId="77777777" w:rsidR="006F3358" w:rsidRPr="00B44153" w:rsidRDefault="006F3358" w:rsidP="00B44153">
            <w:pPr>
              <w:contextualSpacing/>
              <w:rPr>
                <w:rFonts w:eastAsia="Times New Roman"/>
                <w:color w:val="000000"/>
              </w:rPr>
            </w:pPr>
            <w:r w:rsidRPr="00B44153">
              <w:rPr>
                <w:rFonts w:eastAsia="Times New Roman"/>
                <w:color w:val="000000"/>
              </w:rPr>
              <w:t>***</w:t>
            </w:r>
          </w:p>
        </w:tc>
      </w:tr>
      <w:tr w:rsidR="006F3358" w:rsidRPr="00B44153" w14:paraId="1DC9696A" w14:textId="77777777" w:rsidTr="00A56594">
        <w:trPr>
          <w:trHeight w:val="320"/>
        </w:trPr>
        <w:tc>
          <w:tcPr>
            <w:tcW w:w="1840" w:type="dxa"/>
            <w:shd w:val="clear" w:color="auto" w:fill="auto"/>
            <w:noWrap/>
            <w:vAlign w:val="bottom"/>
            <w:hideMark/>
          </w:tcPr>
          <w:p w14:paraId="2E52B651" w14:textId="77777777" w:rsidR="006F3358" w:rsidRPr="00B44153" w:rsidRDefault="006F3358" w:rsidP="00B44153">
            <w:pPr>
              <w:contextualSpacing/>
              <w:rPr>
                <w:rFonts w:eastAsia="Times New Roman"/>
                <w:color w:val="000000"/>
              </w:rPr>
            </w:pPr>
            <w:r w:rsidRPr="00B44153">
              <w:rPr>
                <w:rFonts w:eastAsia="Times New Roman"/>
                <w:color w:val="000000"/>
              </w:rPr>
              <w:t>Traumatic load</w:t>
            </w:r>
          </w:p>
        </w:tc>
        <w:tc>
          <w:tcPr>
            <w:tcW w:w="1129" w:type="dxa"/>
            <w:shd w:val="clear" w:color="auto" w:fill="auto"/>
            <w:noWrap/>
            <w:vAlign w:val="bottom"/>
            <w:hideMark/>
          </w:tcPr>
          <w:p w14:paraId="36290948" w14:textId="77777777" w:rsidR="006F3358" w:rsidRPr="00B44153" w:rsidRDefault="006F3358" w:rsidP="00B44153">
            <w:pPr>
              <w:contextualSpacing/>
              <w:rPr>
                <w:rFonts w:eastAsia="Times New Roman"/>
                <w:color w:val="000000"/>
              </w:rPr>
            </w:pPr>
            <w:r w:rsidRPr="00B44153">
              <w:rPr>
                <w:rFonts w:eastAsia="Times New Roman"/>
                <w:color w:val="000000"/>
              </w:rPr>
              <w:t>0.81886</w:t>
            </w:r>
          </w:p>
        </w:tc>
        <w:tc>
          <w:tcPr>
            <w:tcW w:w="1300" w:type="dxa"/>
            <w:shd w:val="clear" w:color="auto" w:fill="auto"/>
            <w:noWrap/>
            <w:vAlign w:val="bottom"/>
            <w:hideMark/>
          </w:tcPr>
          <w:p w14:paraId="5F55F069" w14:textId="77777777" w:rsidR="006F3358" w:rsidRPr="00B44153" w:rsidRDefault="006F3358" w:rsidP="00B44153">
            <w:pPr>
              <w:contextualSpacing/>
              <w:rPr>
                <w:rFonts w:eastAsia="Times New Roman"/>
                <w:color w:val="000000"/>
              </w:rPr>
            </w:pPr>
            <w:r w:rsidRPr="00B44153">
              <w:rPr>
                <w:rFonts w:eastAsia="Times New Roman"/>
                <w:color w:val="000000"/>
              </w:rPr>
              <w:t>0.37829</w:t>
            </w:r>
          </w:p>
        </w:tc>
        <w:tc>
          <w:tcPr>
            <w:tcW w:w="1300" w:type="dxa"/>
            <w:shd w:val="clear" w:color="auto" w:fill="auto"/>
            <w:noWrap/>
            <w:vAlign w:val="bottom"/>
            <w:hideMark/>
          </w:tcPr>
          <w:p w14:paraId="7EF4E380" w14:textId="77777777" w:rsidR="006F3358" w:rsidRPr="00B44153" w:rsidRDefault="006F3358" w:rsidP="00B44153">
            <w:pPr>
              <w:contextualSpacing/>
              <w:rPr>
                <w:rFonts w:eastAsia="Times New Roman"/>
                <w:color w:val="000000"/>
              </w:rPr>
            </w:pPr>
            <w:r w:rsidRPr="00B44153">
              <w:rPr>
                <w:rFonts w:eastAsia="Times New Roman"/>
                <w:color w:val="000000"/>
              </w:rPr>
              <w:t>2.165</w:t>
            </w:r>
          </w:p>
        </w:tc>
        <w:tc>
          <w:tcPr>
            <w:tcW w:w="1300" w:type="dxa"/>
            <w:shd w:val="clear" w:color="auto" w:fill="auto"/>
            <w:noWrap/>
            <w:vAlign w:val="bottom"/>
            <w:hideMark/>
          </w:tcPr>
          <w:p w14:paraId="13C8B344" w14:textId="77777777" w:rsidR="006F3358" w:rsidRPr="00B44153" w:rsidRDefault="006F3358" w:rsidP="00B44153">
            <w:pPr>
              <w:contextualSpacing/>
              <w:rPr>
                <w:rFonts w:eastAsia="Times New Roman"/>
                <w:color w:val="000000"/>
              </w:rPr>
            </w:pPr>
            <w:r w:rsidRPr="00B44153">
              <w:rPr>
                <w:rFonts w:eastAsia="Times New Roman"/>
                <w:color w:val="000000"/>
              </w:rPr>
              <w:t>0.0317</w:t>
            </w:r>
          </w:p>
        </w:tc>
        <w:tc>
          <w:tcPr>
            <w:tcW w:w="1300" w:type="dxa"/>
            <w:shd w:val="clear" w:color="auto" w:fill="auto"/>
            <w:noWrap/>
            <w:vAlign w:val="bottom"/>
            <w:hideMark/>
          </w:tcPr>
          <w:p w14:paraId="159204A8" w14:textId="77777777" w:rsidR="006F3358" w:rsidRPr="00B44153" w:rsidRDefault="006F3358" w:rsidP="00B44153">
            <w:pPr>
              <w:contextualSpacing/>
              <w:rPr>
                <w:rFonts w:eastAsia="Times New Roman"/>
                <w:color w:val="000000"/>
              </w:rPr>
            </w:pPr>
            <w:r w:rsidRPr="00B44153">
              <w:rPr>
                <w:rFonts w:eastAsia="Times New Roman"/>
                <w:color w:val="000000"/>
              </w:rPr>
              <w:t>*</w:t>
            </w:r>
          </w:p>
        </w:tc>
      </w:tr>
      <w:tr w:rsidR="008B54FB" w:rsidRPr="00B44153" w14:paraId="6B1F69A8" w14:textId="77777777" w:rsidTr="00A56594">
        <w:trPr>
          <w:trHeight w:val="320"/>
        </w:trPr>
        <w:tc>
          <w:tcPr>
            <w:tcW w:w="1840" w:type="dxa"/>
            <w:shd w:val="clear" w:color="auto" w:fill="auto"/>
            <w:noWrap/>
            <w:vAlign w:val="bottom"/>
          </w:tcPr>
          <w:p w14:paraId="449331B9" w14:textId="5F44D56F" w:rsidR="008B54FB" w:rsidRPr="00B44153" w:rsidRDefault="008B54FB" w:rsidP="00B44153">
            <w:pPr>
              <w:contextualSpacing/>
              <w:rPr>
                <w:rFonts w:eastAsia="Times New Roman"/>
                <w:color w:val="000000"/>
              </w:rPr>
            </w:pPr>
            <w:r w:rsidRPr="00B44153">
              <w:rPr>
                <w:rFonts w:eastAsia="Times New Roman"/>
                <w:color w:val="000000"/>
              </w:rPr>
              <w:t>Sex Male</w:t>
            </w:r>
          </w:p>
        </w:tc>
        <w:tc>
          <w:tcPr>
            <w:tcW w:w="1129" w:type="dxa"/>
            <w:shd w:val="clear" w:color="auto" w:fill="auto"/>
            <w:noWrap/>
            <w:vAlign w:val="bottom"/>
          </w:tcPr>
          <w:p w14:paraId="5DE77207" w14:textId="6EBCEC99" w:rsidR="008B54FB" w:rsidRPr="00B44153" w:rsidRDefault="008B54FB" w:rsidP="00B44153">
            <w:pPr>
              <w:contextualSpacing/>
              <w:rPr>
                <w:rFonts w:eastAsia="Times New Roman"/>
                <w:color w:val="000000"/>
              </w:rPr>
            </w:pPr>
            <w:r w:rsidRPr="00B44153">
              <w:rPr>
                <w:rFonts w:eastAsia="Times New Roman"/>
                <w:color w:val="000000"/>
              </w:rPr>
              <w:t>-1.82539</w:t>
            </w:r>
          </w:p>
        </w:tc>
        <w:tc>
          <w:tcPr>
            <w:tcW w:w="1300" w:type="dxa"/>
            <w:shd w:val="clear" w:color="auto" w:fill="auto"/>
            <w:noWrap/>
            <w:vAlign w:val="bottom"/>
          </w:tcPr>
          <w:p w14:paraId="130E5EFF" w14:textId="60CD8B49" w:rsidR="008B54FB" w:rsidRPr="00B44153" w:rsidRDefault="008B54FB" w:rsidP="00B44153">
            <w:pPr>
              <w:contextualSpacing/>
              <w:rPr>
                <w:rFonts w:eastAsia="Times New Roman"/>
                <w:color w:val="000000"/>
              </w:rPr>
            </w:pPr>
            <w:r w:rsidRPr="00B44153">
              <w:rPr>
                <w:rFonts w:eastAsia="Times New Roman"/>
                <w:color w:val="000000"/>
              </w:rPr>
              <w:t>1.65695</w:t>
            </w:r>
          </w:p>
        </w:tc>
        <w:tc>
          <w:tcPr>
            <w:tcW w:w="1300" w:type="dxa"/>
            <w:shd w:val="clear" w:color="auto" w:fill="auto"/>
            <w:noWrap/>
            <w:vAlign w:val="bottom"/>
          </w:tcPr>
          <w:p w14:paraId="295F180E" w14:textId="48656A54" w:rsidR="008B54FB" w:rsidRPr="00B44153" w:rsidRDefault="008B54FB" w:rsidP="00B44153">
            <w:pPr>
              <w:contextualSpacing/>
              <w:rPr>
                <w:rFonts w:eastAsia="Times New Roman"/>
                <w:color w:val="000000"/>
              </w:rPr>
            </w:pPr>
            <w:r w:rsidRPr="00B44153">
              <w:rPr>
                <w:rFonts w:eastAsia="Times New Roman"/>
                <w:color w:val="000000"/>
              </w:rPr>
              <w:t>-1.102</w:t>
            </w:r>
          </w:p>
        </w:tc>
        <w:tc>
          <w:tcPr>
            <w:tcW w:w="1300" w:type="dxa"/>
            <w:shd w:val="clear" w:color="auto" w:fill="auto"/>
            <w:noWrap/>
            <w:vAlign w:val="bottom"/>
          </w:tcPr>
          <w:p w14:paraId="402AAC80" w14:textId="75ACE730" w:rsidR="008B54FB" w:rsidRPr="00B44153" w:rsidRDefault="008B54FB" w:rsidP="00B44153">
            <w:pPr>
              <w:contextualSpacing/>
              <w:rPr>
                <w:rFonts w:eastAsia="Times New Roman"/>
                <w:color w:val="000000"/>
              </w:rPr>
            </w:pPr>
            <w:r w:rsidRPr="00B44153">
              <w:rPr>
                <w:rFonts w:eastAsia="Times New Roman"/>
                <w:color w:val="000000"/>
              </w:rPr>
              <w:t>0.272</w:t>
            </w:r>
          </w:p>
        </w:tc>
        <w:tc>
          <w:tcPr>
            <w:tcW w:w="1300" w:type="dxa"/>
            <w:shd w:val="clear" w:color="auto" w:fill="auto"/>
            <w:noWrap/>
            <w:vAlign w:val="bottom"/>
          </w:tcPr>
          <w:p w14:paraId="4028750E" w14:textId="77777777" w:rsidR="008B54FB" w:rsidRPr="00B44153" w:rsidRDefault="008B54FB" w:rsidP="00B44153">
            <w:pPr>
              <w:contextualSpacing/>
              <w:rPr>
                <w:rFonts w:eastAsia="Times New Roman"/>
                <w:color w:val="000000"/>
              </w:rPr>
            </w:pPr>
          </w:p>
        </w:tc>
      </w:tr>
      <w:tr w:rsidR="008B54FB" w:rsidRPr="00B44153" w14:paraId="4D9DAF9D" w14:textId="77777777" w:rsidTr="00A56594">
        <w:trPr>
          <w:trHeight w:val="320"/>
        </w:trPr>
        <w:tc>
          <w:tcPr>
            <w:tcW w:w="1840" w:type="dxa"/>
            <w:shd w:val="clear" w:color="auto" w:fill="auto"/>
            <w:noWrap/>
            <w:vAlign w:val="bottom"/>
            <w:hideMark/>
          </w:tcPr>
          <w:p w14:paraId="52DDCCD1" w14:textId="77777777" w:rsidR="008B54FB" w:rsidRPr="00B44153" w:rsidRDefault="008B54FB" w:rsidP="00B44153">
            <w:pPr>
              <w:contextualSpacing/>
              <w:rPr>
                <w:rFonts w:eastAsia="Times New Roman"/>
                <w:color w:val="000000"/>
              </w:rPr>
            </w:pPr>
            <w:r w:rsidRPr="00B44153">
              <w:rPr>
                <w:rFonts w:eastAsia="Times New Roman"/>
                <w:color w:val="000000"/>
              </w:rPr>
              <w:t>Age</w:t>
            </w:r>
          </w:p>
        </w:tc>
        <w:tc>
          <w:tcPr>
            <w:tcW w:w="1129" w:type="dxa"/>
            <w:shd w:val="clear" w:color="auto" w:fill="auto"/>
            <w:noWrap/>
            <w:vAlign w:val="bottom"/>
            <w:hideMark/>
          </w:tcPr>
          <w:p w14:paraId="22074871" w14:textId="77777777" w:rsidR="008B54FB" w:rsidRPr="00B44153" w:rsidRDefault="008B54FB" w:rsidP="00B44153">
            <w:pPr>
              <w:contextualSpacing/>
              <w:rPr>
                <w:rFonts w:eastAsia="Times New Roman"/>
                <w:color w:val="000000"/>
              </w:rPr>
            </w:pPr>
            <w:r w:rsidRPr="00B44153">
              <w:rPr>
                <w:rFonts w:eastAsia="Times New Roman"/>
                <w:color w:val="000000"/>
              </w:rPr>
              <w:t>-0.01543</w:t>
            </w:r>
          </w:p>
        </w:tc>
        <w:tc>
          <w:tcPr>
            <w:tcW w:w="1300" w:type="dxa"/>
            <w:shd w:val="clear" w:color="auto" w:fill="auto"/>
            <w:noWrap/>
            <w:vAlign w:val="bottom"/>
            <w:hideMark/>
          </w:tcPr>
          <w:p w14:paraId="0C72DAB7" w14:textId="77777777" w:rsidR="008B54FB" w:rsidRPr="00B44153" w:rsidRDefault="008B54FB" w:rsidP="00B44153">
            <w:pPr>
              <w:contextualSpacing/>
              <w:rPr>
                <w:rFonts w:eastAsia="Times New Roman"/>
                <w:color w:val="000000"/>
              </w:rPr>
            </w:pPr>
            <w:r w:rsidRPr="00B44153">
              <w:rPr>
                <w:rFonts w:eastAsia="Times New Roman"/>
                <w:color w:val="000000"/>
              </w:rPr>
              <w:t>0.05329</w:t>
            </w:r>
          </w:p>
        </w:tc>
        <w:tc>
          <w:tcPr>
            <w:tcW w:w="1300" w:type="dxa"/>
            <w:shd w:val="clear" w:color="auto" w:fill="auto"/>
            <w:noWrap/>
            <w:vAlign w:val="bottom"/>
            <w:hideMark/>
          </w:tcPr>
          <w:p w14:paraId="2D3D52C8" w14:textId="77777777" w:rsidR="008B54FB" w:rsidRPr="00B44153" w:rsidRDefault="008B54FB" w:rsidP="00B44153">
            <w:pPr>
              <w:contextualSpacing/>
              <w:rPr>
                <w:rFonts w:eastAsia="Times New Roman"/>
                <w:color w:val="000000"/>
              </w:rPr>
            </w:pPr>
            <w:r w:rsidRPr="00B44153">
              <w:rPr>
                <w:rFonts w:eastAsia="Times New Roman"/>
                <w:color w:val="000000"/>
              </w:rPr>
              <w:t>-0.29</w:t>
            </w:r>
          </w:p>
        </w:tc>
        <w:tc>
          <w:tcPr>
            <w:tcW w:w="1300" w:type="dxa"/>
            <w:shd w:val="clear" w:color="auto" w:fill="auto"/>
            <w:noWrap/>
            <w:vAlign w:val="bottom"/>
            <w:hideMark/>
          </w:tcPr>
          <w:p w14:paraId="249D9441" w14:textId="77777777" w:rsidR="008B54FB" w:rsidRPr="00B44153" w:rsidRDefault="008B54FB" w:rsidP="00B44153">
            <w:pPr>
              <w:contextualSpacing/>
              <w:rPr>
                <w:rFonts w:eastAsia="Times New Roman"/>
                <w:color w:val="000000"/>
              </w:rPr>
            </w:pPr>
            <w:r w:rsidRPr="00B44153">
              <w:rPr>
                <w:rFonts w:eastAsia="Times New Roman"/>
                <w:color w:val="000000"/>
              </w:rPr>
              <w:t>0.7724</w:t>
            </w:r>
          </w:p>
        </w:tc>
        <w:tc>
          <w:tcPr>
            <w:tcW w:w="1300" w:type="dxa"/>
            <w:shd w:val="clear" w:color="auto" w:fill="auto"/>
            <w:noWrap/>
            <w:vAlign w:val="bottom"/>
            <w:hideMark/>
          </w:tcPr>
          <w:p w14:paraId="4C4D5409" w14:textId="77777777" w:rsidR="008B54FB" w:rsidRPr="00B44153" w:rsidRDefault="008B54FB" w:rsidP="00B44153">
            <w:pPr>
              <w:contextualSpacing/>
              <w:rPr>
                <w:rFonts w:eastAsia="Times New Roman"/>
                <w:color w:val="000000"/>
              </w:rPr>
            </w:pPr>
          </w:p>
        </w:tc>
      </w:tr>
      <w:tr w:rsidR="008B54FB" w:rsidRPr="00B44153" w14:paraId="785FE341" w14:textId="77777777" w:rsidTr="00A56594">
        <w:trPr>
          <w:trHeight w:val="320"/>
        </w:trPr>
        <w:tc>
          <w:tcPr>
            <w:tcW w:w="1840" w:type="dxa"/>
            <w:shd w:val="clear" w:color="auto" w:fill="auto"/>
            <w:noWrap/>
            <w:vAlign w:val="bottom"/>
            <w:hideMark/>
          </w:tcPr>
          <w:p w14:paraId="35B99D08" w14:textId="77777777" w:rsidR="008B54FB" w:rsidRPr="004D7619" w:rsidRDefault="008B54FB" w:rsidP="00B44153">
            <w:pPr>
              <w:contextualSpacing/>
              <w:rPr>
                <w:rFonts w:eastAsia="Times New Roman"/>
                <w:color w:val="000000"/>
                <w:highlight w:val="yellow"/>
                <w:rPrChange w:id="20" w:author="user" w:date="2017-08-08T11:59:00Z">
                  <w:rPr>
                    <w:rFonts w:eastAsia="Times New Roman"/>
                    <w:color w:val="000000"/>
                  </w:rPr>
                </w:rPrChange>
              </w:rPr>
            </w:pPr>
            <w:r w:rsidRPr="004D7619">
              <w:rPr>
                <w:rFonts w:eastAsia="Times New Roman"/>
                <w:color w:val="000000"/>
                <w:highlight w:val="yellow"/>
                <w:rPrChange w:id="21" w:author="user" w:date="2017-08-08T11:59:00Z">
                  <w:rPr>
                    <w:rFonts w:eastAsia="Times New Roman"/>
                    <w:color w:val="000000"/>
                  </w:rPr>
                </w:rPrChange>
              </w:rPr>
              <w:t>Education</w:t>
            </w:r>
          </w:p>
        </w:tc>
        <w:tc>
          <w:tcPr>
            <w:tcW w:w="1129" w:type="dxa"/>
            <w:shd w:val="clear" w:color="auto" w:fill="auto"/>
            <w:noWrap/>
            <w:vAlign w:val="bottom"/>
            <w:hideMark/>
          </w:tcPr>
          <w:p w14:paraId="2CCA1E37" w14:textId="77777777" w:rsidR="008B54FB" w:rsidRPr="004D7619" w:rsidRDefault="008B54FB" w:rsidP="00B44153">
            <w:pPr>
              <w:contextualSpacing/>
              <w:rPr>
                <w:rFonts w:eastAsia="Times New Roman"/>
                <w:color w:val="000000"/>
                <w:highlight w:val="yellow"/>
                <w:rPrChange w:id="22" w:author="user" w:date="2017-08-08T11:59:00Z">
                  <w:rPr>
                    <w:rFonts w:eastAsia="Times New Roman"/>
                    <w:color w:val="000000"/>
                  </w:rPr>
                </w:rPrChange>
              </w:rPr>
            </w:pPr>
            <w:r w:rsidRPr="004D7619">
              <w:rPr>
                <w:rFonts w:eastAsia="Times New Roman"/>
                <w:color w:val="000000"/>
                <w:highlight w:val="yellow"/>
                <w:rPrChange w:id="23" w:author="user" w:date="2017-08-08T11:59:00Z">
                  <w:rPr>
                    <w:rFonts w:eastAsia="Times New Roman"/>
                    <w:color w:val="000000"/>
                  </w:rPr>
                </w:rPrChange>
              </w:rPr>
              <w:t>-0.95519</w:t>
            </w:r>
          </w:p>
        </w:tc>
        <w:tc>
          <w:tcPr>
            <w:tcW w:w="1300" w:type="dxa"/>
            <w:shd w:val="clear" w:color="auto" w:fill="auto"/>
            <w:noWrap/>
            <w:vAlign w:val="bottom"/>
            <w:hideMark/>
          </w:tcPr>
          <w:p w14:paraId="60F5E371" w14:textId="77777777" w:rsidR="008B54FB" w:rsidRPr="00B44153" w:rsidRDefault="008B54FB" w:rsidP="00B44153">
            <w:pPr>
              <w:contextualSpacing/>
              <w:rPr>
                <w:rFonts w:eastAsia="Times New Roman"/>
                <w:color w:val="000000"/>
              </w:rPr>
            </w:pPr>
            <w:r w:rsidRPr="00B44153">
              <w:rPr>
                <w:rFonts w:eastAsia="Times New Roman"/>
                <w:color w:val="000000"/>
              </w:rPr>
              <w:t>0.20126</w:t>
            </w:r>
          </w:p>
        </w:tc>
        <w:tc>
          <w:tcPr>
            <w:tcW w:w="1300" w:type="dxa"/>
            <w:shd w:val="clear" w:color="auto" w:fill="auto"/>
            <w:noWrap/>
            <w:vAlign w:val="bottom"/>
            <w:hideMark/>
          </w:tcPr>
          <w:p w14:paraId="5423607C" w14:textId="77777777" w:rsidR="008B54FB" w:rsidRPr="00B44153" w:rsidRDefault="008B54FB" w:rsidP="00B44153">
            <w:pPr>
              <w:contextualSpacing/>
              <w:rPr>
                <w:rFonts w:eastAsia="Times New Roman"/>
                <w:color w:val="000000"/>
              </w:rPr>
            </w:pPr>
            <w:r w:rsidRPr="00B44153">
              <w:rPr>
                <w:rFonts w:eastAsia="Times New Roman"/>
                <w:color w:val="000000"/>
              </w:rPr>
              <w:t>-4.746</w:t>
            </w:r>
          </w:p>
        </w:tc>
        <w:tc>
          <w:tcPr>
            <w:tcW w:w="1300" w:type="dxa"/>
            <w:shd w:val="clear" w:color="auto" w:fill="auto"/>
            <w:noWrap/>
            <w:vAlign w:val="bottom"/>
            <w:hideMark/>
          </w:tcPr>
          <w:p w14:paraId="6C39473E" w14:textId="57A03902" w:rsidR="008B54FB" w:rsidRPr="00B44153" w:rsidRDefault="008B54FB" w:rsidP="008B54FB">
            <w:pPr>
              <w:contextualSpacing/>
              <w:rPr>
                <w:rFonts w:eastAsia="Times New Roman"/>
                <w:color w:val="000000"/>
              </w:rPr>
            </w:pPr>
            <w:r w:rsidRPr="008B54FB">
              <w:rPr>
                <w:rFonts w:eastAsia="Times New Roman"/>
                <w:color w:val="000000"/>
              </w:rPr>
              <w:t>0.000</w:t>
            </w:r>
            <w:r>
              <w:rPr>
                <w:rFonts w:eastAsia="Times New Roman"/>
                <w:color w:val="000000"/>
              </w:rPr>
              <w:t>1</w:t>
            </w:r>
          </w:p>
        </w:tc>
        <w:tc>
          <w:tcPr>
            <w:tcW w:w="1300" w:type="dxa"/>
            <w:shd w:val="clear" w:color="auto" w:fill="auto"/>
            <w:noWrap/>
            <w:vAlign w:val="bottom"/>
            <w:hideMark/>
          </w:tcPr>
          <w:p w14:paraId="6C6EF953" w14:textId="77777777" w:rsidR="008B54FB" w:rsidRPr="00B44153" w:rsidRDefault="008B54FB" w:rsidP="00B44153">
            <w:pPr>
              <w:contextualSpacing/>
              <w:rPr>
                <w:rFonts w:eastAsia="Times New Roman"/>
                <w:color w:val="000000"/>
              </w:rPr>
            </w:pPr>
            <w:r w:rsidRPr="00B44153">
              <w:rPr>
                <w:rFonts w:eastAsia="Times New Roman"/>
                <w:color w:val="000000"/>
              </w:rPr>
              <w:t>***</w:t>
            </w:r>
          </w:p>
        </w:tc>
      </w:tr>
      <w:tr w:rsidR="008B54FB" w:rsidRPr="00B44153" w14:paraId="14B83662" w14:textId="77777777" w:rsidTr="00A56594">
        <w:trPr>
          <w:trHeight w:val="320"/>
        </w:trPr>
        <w:tc>
          <w:tcPr>
            <w:tcW w:w="1840" w:type="dxa"/>
            <w:shd w:val="clear" w:color="auto" w:fill="auto"/>
            <w:noWrap/>
            <w:vAlign w:val="bottom"/>
            <w:hideMark/>
          </w:tcPr>
          <w:p w14:paraId="119E296E" w14:textId="77777777" w:rsidR="008B54FB" w:rsidRPr="00B44153" w:rsidRDefault="008B54FB" w:rsidP="00B44153">
            <w:pPr>
              <w:contextualSpacing/>
              <w:rPr>
                <w:rFonts w:eastAsia="Times New Roman"/>
                <w:color w:val="000000"/>
              </w:rPr>
            </w:pPr>
            <w:r w:rsidRPr="00B44153">
              <w:rPr>
                <w:rFonts w:eastAsia="Times New Roman"/>
                <w:color w:val="000000"/>
              </w:rPr>
              <w:t>Social Support</w:t>
            </w:r>
          </w:p>
        </w:tc>
        <w:tc>
          <w:tcPr>
            <w:tcW w:w="1129" w:type="dxa"/>
            <w:shd w:val="clear" w:color="auto" w:fill="auto"/>
            <w:noWrap/>
            <w:vAlign w:val="bottom"/>
            <w:hideMark/>
          </w:tcPr>
          <w:p w14:paraId="7BA81B54" w14:textId="77777777" w:rsidR="008B54FB" w:rsidRPr="00B44153" w:rsidRDefault="008B54FB" w:rsidP="00B44153">
            <w:pPr>
              <w:contextualSpacing/>
              <w:rPr>
                <w:rFonts w:eastAsia="Times New Roman"/>
                <w:color w:val="000000"/>
              </w:rPr>
            </w:pPr>
            <w:r w:rsidRPr="00B44153">
              <w:rPr>
                <w:rFonts w:eastAsia="Times New Roman"/>
                <w:color w:val="000000"/>
              </w:rPr>
              <w:t>-0.12469</w:t>
            </w:r>
          </w:p>
        </w:tc>
        <w:tc>
          <w:tcPr>
            <w:tcW w:w="1300" w:type="dxa"/>
            <w:shd w:val="clear" w:color="auto" w:fill="auto"/>
            <w:noWrap/>
            <w:vAlign w:val="bottom"/>
            <w:hideMark/>
          </w:tcPr>
          <w:p w14:paraId="7B2D5275" w14:textId="77777777" w:rsidR="008B54FB" w:rsidRPr="00B44153" w:rsidRDefault="008B54FB" w:rsidP="00B44153">
            <w:pPr>
              <w:contextualSpacing/>
              <w:rPr>
                <w:rFonts w:eastAsia="Times New Roman"/>
                <w:color w:val="000000"/>
              </w:rPr>
            </w:pPr>
            <w:r w:rsidRPr="00B44153">
              <w:rPr>
                <w:rFonts w:eastAsia="Times New Roman"/>
                <w:color w:val="000000"/>
              </w:rPr>
              <w:t>0.08393</w:t>
            </w:r>
          </w:p>
        </w:tc>
        <w:tc>
          <w:tcPr>
            <w:tcW w:w="1300" w:type="dxa"/>
            <w:shd w:val="clear" w:color="auto" w:fill="auto"/>
            <w:noWrap/>
            <w:vAlign w:val="bottom"/>
            <w:hideMark/>
          </w:tcPr>
          <w:p w14:paraId="14C156E8" w14:textId="77777777" w:rsidR="008B54FB" w:rsidRPr="00B44153" w:rsidRDefault="008B54FB" w:rsidP="00B44153">
            <w:pPr>
              <w:contextualSpacing/>
              <w:rPr>
                <w:rFonts w:eastAsia="Times New Roman"/>
                <w:color w:val="000000"/>
              </w:rPr>
            </w:pPr>
            <w:r w:rsidRPr="00B44153">
              <w:rPr>
                <w:rFonts w:eastAsia="Times New Roman"/>
                <w:color w:val="000000"/>
              </w:rPr>
              <w:t>-1.486</w:t>
            </w:r>
          </w:p>
        </w:tc>
        <w:tc>
          <w:tcPr>
            <w:tcW w:w="1300" w:type="dxa"/>
            <w:shd w:val="clear" w:color="auto" w:fill="auto"/>
            <w:noWrap/>
            <w:vAlign w:val="bottom"/>
            <w:hideMark/>
          </w:tcPr>
          <w:p w14:paraId="582FB442" w14:textId="77777777" w:rsidR="008B54FB" w:rsidRPr="00B44153" w:rsidRDefault="008B54FB" w:rsidP="00B44153">
            <w:pPr>
              <w:contextualSpacing/>
              <w:rPr>
                <w:rFonts w:eastAsia="Times New Roman"/>
                <w:color w:val="000000"/>
              </w:rPr>
            </w:pPr>
            <w:r w:rsidRPr="00B44153">
              <w:rPr>
                <w:rFonts w:eastAsia="Times New Roman"/>
                <w:color w:val="000000"/>
              </w:rPr>
              <w:t>0.139</w:t>
            </w:r>
          </w:p>
        </w:tc>
        <w:tc>
          <w:tcPr>
            <w:tcW w:w="1300" w:type="dxa"/>
            <w:shd w:val="clear" w:color="auto" w:fill="auto"/>
            <w:noWrap/>
            <w:vAlign w:val="bottom"/>
            <w:hideMark/>
          </w:tcPr>
          <w:p w14:paraId="392327BC" w14:textId="77777777" w:rsidR="008B54FB" w:rsidRPr="00B44153" w:rsidRDefault="008B54FB" w:rsidP="00B44153">
            <w:pPr>
              <w:contextualSpacing/>
              <w:rPr>
                <w:rFonts w:eastAsia="Times New Roman"/>
                <w:color w:val="000000"/>
              </w:rPr>
            </w:pPr>
          </w:p>
        </w:tc>
      </w:tr>
    </w:tbl>
    <w:p w14:paraId="2EE0778E" w14:textId="0C4A8945" w:rsidR="00A56594" w:rsidRPr="00B44153" w:rsidRDefault="008B54FB" w:rsidP="00B44153">
      <w:pPr>
        <w:contextualSpacing/>
      </w:pPr>
      <w:proofErr w:type="spellStart"/>
      <w:r w:rsidRPr="00B44153">
        <w:t>Signif</w:t>
      </w:r>
      <w:proofErr w:type="spellEnd"/>
      <w:r w:rsidRPr="00B44153">
        <w:t xml:space="preserve">. </w:t>
      </w:r>
      <w:proofErr w:type="gramStart"/>
      <w:r w:rsidRPr="00B44153">
        <w:t>codes</w:t>
      </w:r>
      <w:proofErr w:type="gramEnd"/>
      <w:r w:rsidRPr="00B44153">
        <w:t>:  0 '***' 0.001 '**' 0.01 '*' 0.05 '.' 0.1 ' ' 1</w:t>
      </w:r>
      <w:r>
        <w:t xml:space="preserve">; </w:t>
      </w:r>
      <w:r w:rsidRPr="00B44153">
        <w:rPr>
          <w:rFonts w:eastAsia="Times New Roman"/>
          <w:color w:val="000000"/>
        </w:rPr>
        <w:t>Residual standard error: 11.16 on 187 degrees of freedom; Multiple R-squared:  0.1637; Adjusted R-squared:  0.1414; F-statistic: 7.323 on 5 and 187 DF</w:t>
      </w:r>
      <w:proofErr w:type="gramStart"/>
      <w:r w:rsidRPr="00B44153">
        <w:rPr>
          <w:rFonts w:eastAsia="Times New Roman"/>
          <w:color w:val="000000"/>
        </w:rPr>
        <w:t>,  p</w:t>
      </w:r>
      <w:proofErr w:type="gramEnd"/>
      <w:r w:rsidRPr="00B44153">
        <w:rPr>
          <w:rFonts w:eastAsia="Times New Roman"/>
          <w:color w:val="000000"/>
        </w:rPr>
        <w:t>-value: 2.731e-06</w:t>
      </w:r>
    </w:p>
    <w:p w14:paraId="45F59ABD" w14:textId="2280CC19" w:rsidR="00A56594" w:rsidRDefault="00A56594" w:rsidP="00B44153">
      <w:pPr>
        <w:contextualSpacing/>
      </w:pPr>
      <w:r w:rsidRPr="00B44153">
        <w:br w:type="page"/>
      </w:r>
    </w:p>
    <w:p w14:paraId="42229F1E" w14:textId="20B077FD" w:rsidR="008B54FB" w:rsidRPr="002B70F5" w:rsidRDefault="008B54FB" w:rsidP="00B44153">
      <w:pPr>
        <w:contextualSpacing/>
        <w:rPr>
          <w:b/>
        </w:rPr>
      </w:pPr>
      <w:r w:rsidRPr="002B70F5">
        <w:rPr>
          <w:b/>
        </w:rPr>
        <w:lastRenderedPageBreak/>
        <w:t>Mediation models</w:t>
      </w:r>
    </w:p>
    <w:p w14:paraId="1195B616" w14:textId="4D9A235C" w:rsidR="00A56594" w:rsidRPr="00B44153" w:rsidRDefault="00A56594" w:rsidP="002B70F5">
      <w:pPr>
        <w:pStyle w:val="Prrafodelista"/>
        <w:spacing w:line="240" w:lineRule="auto"/>
        <w:ind w:left="0" w:firstLine="720"/>
        <w:rPr>
          <w:rFonts w:ascii="Times New Roman" w:hAnsi="Times New Roman" w:cs="Times New Roman"/>
          <w:sz w:val="24"/>
          <w:szCs w:val="24"/>
          <w:lang w:val="en-US"/>
        </w:rPr>
      </w:pPr>
      <w:r w:rsidRPr="00B44153">
        <w:rPr>
          <w:rFonts w:ascii="Times New Roman" w:hAnsi="Times New Roman" w:cs="Times New Roman"/>
          <w:sz w:val="24"/>
          <w:szCs w:val="24"/>
          <w:lang w:val="en-US"/>
        </w:rPr>
        <w:t xml:space="preserve">As a next logical step </w:t>
      </w:r>
      <w:r w:rsidR="008B54FB">
        <w:rPr>
          <w:rFonts w:ascii="Times New Roman" w:hAnsi="Times New Roman" w:cs="Times New Roman"/>
          <w:sz w:val="24"/>
          <w:szCs w:val="24"/>
          <w:lang w:val="en-US"/>
        </w:rPr>
        <w:t xml:space="preserve">in trying to understand the role of </w:t>
      </w:r>
      <w:proofErr w:type="spellStart"/>
      <w:r w:rsidR="00F53CAF">
        <w:rPr>
          <w:rFonts w:ascii="Times New Roman" w:hAnsi="Times New Roman" w:cs="Times New Roman"/>
          <w:sz w:val="24"/>
          <w:szCs w:val="24"/>
          <w:lang w:val="en-US"/>
        </w:rPr>
        <w:t>peritraumatic</w:t>
      </w:r>
      <w:proofErr w:type="spellEnd"/>
      <w:r w:rsidR="00F53CAF">
        <w:rPr>
          <w:rFonts w:ascii="Times New Roman" w:hAnsi="Times New Roman" w:cs="Times New Roman"/>
          <w:sz w:val="24"/>
          <w:szCs w:val="24"/>
          <w:lang w:val="en-US"/>
        </w:rPr>
        <w:t xml:space="preserve"> </w:t>
      </w:r>
      <w:r w:rsidR="008B54FB">
        <w:rPr>
          <w:rFonts w:ascii="Times New Roman" w:hAnsi="Times New Roman" w:cs="Times New Roman"/>
          <w:sz w:val="24"/>
          <w:szCs w:val="24"/>
          <w:lang w:val="en-US"/>
        </w:rPr>
        <w:t xml:space="preserve">dissociation we tried </w:t>
      </w:r>
      <w:r w:rsidRPr="00B44153">
        <w:rPr>
          <w:rFonts w:ascii="Times New Roman" w:hAnsi="Times New Roman" w:cs="Times New Roman"/>
          <w:sz w:val="24"/>
          <w:szCs w:val="24"/>
          <w:lang w:val="en-US"/>
        </w:rPr>
        <w:t xml:space="preserve">mediational models in which </w:t>
      </w:r>
      <w:r w:rsidR="00F53CAF">
        <w:rPr>
          <w:rFonts w:ascii="Times New Roman" w:hAnsi="Times New Roman" w:cs="Times New Roman"/>
          <w:sz w:val="24"/>
          <w:szCs w:val="24"/>
          <w:lang w:val="en-US"/>
        </w:rPr>
        <w:t>each of the significant predictors of dissociation</w:t>
      </w:r>
      <w:r w:rsidRPr="00B44153">
        <w:rPr>
          <w:rFonts w:ascii="Times New Roman" w:hAnsi="Times New Roman" w:cs="Times New Roman"/>
          <w:sz w:val="24"/>
          <w:szCs w:val="24"/>
          <w:lang w:val="en-US"/>
        </w:rPr>
        <w:t xml:space="preserve"> (traumatic load and education) </w:t>
      </w:r>
      <w:r w:rsidR="00F53CAF">
        <w:rPr>
          <w:rFonts w:ascii="Times New Roman" w:hAnsi="Times New Roman" w:cs="Times New Roman"/>
          <w:sz w:val="24"/>
          <w:szCs w:val="24"/>
          <w:lang w:val="en-US"/>
        </w:rPr>
        <w:t xml:space="preserve">were included as </w:t>
      </w:r>
      <w:proofErr w:type="spellStart"/>
      <w:r w:rsidR="00F53CAF">
        <w:rPr>
          <w:rFonts w:ascii="Times New Roman" w:hAnsi="Times New Roman" w:cs="Times New Roman"/>
          <w:sz w:val="24"/>
          <w:szCs w:val="24"/>
          <w:lang w:val="en-US"/>
        </w:rPr>
        <w:t>meditional</w:t>
      </w:r>
      <w:proofErr w:type="spellEnd"/>
      <w:r w:rsidR="00F53CAF">
        <w:rPr>
          <w:rFonts w:ascii="Times New Roman" w:hAnsi="Times New Roman" w:cs="Times New Roman"/>
          <w:sz w:val="24"/>
          <w:szCs w:val="24"/>
          <w:lang w:val="en-US"/>
        </w:rPr>
        <w:t xml:space="preserve"> variables.</w:t>
      </w:r>
      <w:r w:rsidR="008B54FB">
        <w:rPr>
          <w:rFonts w:ascii="Times New Roman" w:hAnsi="Times New Roman" w:cs="Times New Roman"/>
          <w:sz w:val="24"/>
          <w:szCs w:val="24"/>
          <w:lang w:val="en-US"/>
        </w:rPr>
        <w:t xml:space="preserve"> Contrary to our hypothesis, dissociation was not a significant </w:t>
      </w:r>
      <w:r w:rsidR="00F53CAF">
        <w:rPr>
          <w:rFonts w:ascii="Times New Roman" w:hAnsi="Times New Roman" w:cs="Times New Roman"/>
          <w:sz w:val="24"/>
          <w:szCs w:val="24"/>
          <w:lang w:val="en-US"/>
        </w:rPr>
        <w:t>mediator</w:t>
      </w:r>
      <w:r w:rsidR="008B54FB">
        <w:rPr>
          <w:rFonts w:ascii="Times New Roman" w:hAnsi="Times New Roman" w:cs="Times New Roman"/>
          <w:sz w:val="24"/>
          <w:szCs w:val="24"/>
          <w:lang w:val="en-US"/>
        </w:rPr>
        <w:t xml:space="preserve"> between traumatic load and PTSD symptomatology (</w:t>
      </w:r>
      <w:r w:rsidR="0025051E">
        <w:rPr>
          <w:rFonts w:ascii="Times New Roman" w:hAnsi="Times New Roman" w:cs="Times New Roman"/>
          <w:sz w:val="24"/>
          <w:szCs w:val="24"/>
          <w:lang w:val="en-US"/>
        </w:rPr>
        <w:t xml:space="preserve">p=0.33; see Table XXX). Also contrary to our hypothesis, </w:t>
      </w:r>
      <w:r w:rsidR="00F53CAF">
        <w:rPr>
          <w:rFonts w:ascii="Times New Roman" w:hAnsi="Times New Roman" w:cs="Times New Roman"/>
          <w:sz w:val="24"/>
          <w:szCs w:val="24"/>
          <w:lang w:val="en-US"/>
        </w:rPr>
        <w:t>education</w:t>
      </w:r>
      <w:r w:rsidR="0025051E">
        <w:rPr>
          <w:rFonts w:ascii="Times New Roman" w:hAnsi="Times New Roman" w:cs="Times New Roman"/>
          <w:sz w:val="24"/>
          <w:szCs w:val="24"/>
          <w:lang w:val="en-US"/>
        </w:rPr>
        <w:t xml:space="preserve"> was not a significant </w:t>
      </w:r>
      <w:r w:rsidR="00F53CAF">
        <w:rPr>
          <w:rFonts w:ascii="Times New Roman" w:hAnsi="Times New Roman" w:cs="Times New Roman"/>
          <w:sz w:val="24"/>
          <w:szCs w:val="24"/>
          <w:lang w:val="en-US"/>
        </w:rPr>
        <w:t>mediator</w:t>
      </w:r>
      <w:r w:rsidR="0025051E">
        <w:rPr>
          <w:rFonts w:ascii="Times New Roman" w:hAnsi="Times New Roman" w:cs="Times New Roman"/>
          <w:sz w:val="24"/>
          <w:szCs w:val="24"/>
          <w:lang w:val="en-US"/>
        </w:rPr>
        <w:t xml:space="preserve"> between traumatic load and PTSD symptomatology</w:t>
      </w:r>
      <w:r w:rsidR="00F53CAF">
        <w:rPr>
          <w:rFonts w:ascii="Times New Roman" w:hAnsi="Times New Roman" w:cs="Times New Roman"/>
          <w:sz w:val="24"/>
          <w:szCs w:val="24"/>
          <w:lang w:val="en-US"/>
        </w:rPr>
        <w:t>.</w:t>
      </w:r>
    </w:p>
    <w:p w14:paraId="085C3B53" w14:textId="0AFE3388" w:rsidR="00A56594" w:rsidRDefault="00A56594" w:rsidP="00B44153">
      <w:pPr>
        <w:contextualSpacing/>
      </w:pPr>
    </w:p>
    <w:p w14:paraId="550B9AC2" w14:textId="40001160" w:rsidR="00F53CAF" w:rsidRPr="00B44153" w:rsidRDefault="00F53CAF" w:rsidP="00B44153">
      <w:pPr>
        <w:contextualSpacing/>
      </w:pPr>
      <w:r>
        <w:t xml:space="preserve">Table XX: </w:t>
      </w:r>
      <w:proofErr w:type="spellStart"/>
      <w:r>
        <w:t>Peritraumatic</w:t>
      </w:r>
      <w:proofErr w:type="spellEnd"/>
      <w:r>
        <w:t xml:space="preserve"> dissociation as a mediator between traumatic load and PTSD</w:t>
      </w:r>
    </w:p>
    <w:tbl>
      <w:tblPr>
        <w:tblW w:w="8838" w:type="dxa"/>
        <w:tblInd w:w="-5" w:type="dxa"/>
        <w:tblLook w:val="04A0" w:firstRow="1" w:lastRow="0" w:firstColumn="1" w:lastColumn="0" w:noHBand="0" w:noVBand="1"/>
      </w:tblPr>
      <w:tblGrid>
        <w:gridCol w:w="1767"/>
        <w:gridCol w:w="1767"/>
        <w:gridCol w:w="1768"/>
        <w:gridCol w:w="1768"/>
        <w:gridCol w:w="1768"/>
      </w:tblGrid>
      <w:tr w:rsidR="00A56594" w:rsidRPr="00B44153" w14:paraId="6D72374F"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0BD6A" w14:textId="77777777" w:rsidR="00A56594" w:rsidRPr="00B44153" w:rsidRDefault="00A56594" w:rsidP="00B44153">
            <w:pPr>
              <w:contextualSpacing/>
              <w:rPr>
                <w:rFonts w:eastAsia="Times New Roman"/>
              </w:rPr>
            </w:pP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F9647" w14:textId="77777777" w:rsidR="00A56594" w:rsidRPr="00B44153" w:rsidRDefault="00A56594" w:rsidP="00B44153">
            <w:pPr>
              <w:contextualSpacing/>
              <w:rPr>
                <w:rFonts w:eastAsia="Times New Roman"/>
                <w:color w:val="000000"/>
              </w:rPr>
            </w:pPr>
            <w:r w:rsidRPr="00B44153">
              <w:rPr>
                <w:rFonts w:eastAsia="Times New Roman"/>
                <w:color w:val="000000"/>
              </w:rPr>
              <w:t>Estimate</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4E48E" w14:textId="77777777" w:rsidR="00A56594" w:rsidRPr="00B44153" w:rsidRDefault="00A56594" w:rsidP="00B44153">
            <w:pPr>
              <w:contextualSpacing/>
              <w:rPr>
                <w:rFonts w:eastAsia="Times New Roman"/>
                <w:color w:val="000000"/>
              </w:rPr>
            </w:pPr>
            <w:r w:rsidRPr="00B44153">
              <w:rPr>
                <w:rFonts w:eastAsia="Times New Roman"/>
                <w:color w:val="000000"/>
              </w:rPr>
              <w:t>95% CI Lower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0EF5C" w14:textId="77777777" w:rsidR="00A56594" w:rsidRPr="00B44153" w:rsidRDefault="00A56594" w:rsidP="00B44153">
            <w:pPr>
              <w:contextualSpacing/>
              <w:rPr>
                <w:rFonts w:eastAsia="Times New Roman"/>
                <w:color w:val="000000"/>
              </w:rPr>
            </w:pPr>
            <w:r w:rsidRPr="00B44153">
              <w:rPr>
                <w:rFonts w:eastAsia="Times New Roman"/>
                <w:color w:val="000000"/>
              </w:rPr>
              <w:t>95% CI Upper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B52BF" w14:textId="77777777" w:rsidR="00A56594" w:rsidRPr="00B44153" w:rsidRDefault="00A56594" w:rsidP="00B44153">
            <w:pPr>
              <w:contextualSpacing/>
              <w:rPr>
                <w:rFonts w:eastAsia="Times New Roman"/>
                <w:color w:val="000000"/>
              </w:rPr>
            </w:pPr>
            <w:r w:rsidRPr="00B44153">
              <w:rPr>
                <w:rFonts w:eastAsia="Times New Roman"/>
                <w:color w:val="000000"/>
              </w:rPr>
              <w:t>p-value</w:t>
            </w:r>
          </w:p>
        </w:tc>
      </w:tr>
      <w:tr w:rsidR="00A56594" w:rsidRPr="00B44153" w14:paraId="49070B80"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0CE4E" w14:textId="77777777" w:rsidR="00A56594" w:rsidRPr="00B44153" w:rsidRDefault="00A56594" w:rsidP="00B44153">
            <w:pPr>
              <w:contextualSpacing/>
              <w:rPr>
                <w:rFonts w:eastAsia="Times New Roman"/>
                <w:color w:val="000000"/>
              </w:rPr>
            </w:pPr>
            <w:r w:rsidRPr="00B44153">
              <w:rPr>
                <w:rFonts w:eastAsia="Times New Roman"/>
                <w:color w:val="000000"/>
              </w:rPr>
              <w:t>ACME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762DF" w14:textId="77777777" w:rsidR="00A56594" w:rsidRPr="00B44153" w:rsidRDefault="00A56594" w:rsidP="00B44153">
            <w:pPr>
              <w:contextualSpacing/>
              <w:rPr>
                <w:rFonts w:eastAsia="Times New Roman"/>
                <w:color w:val="000000"/>
              </w:rPr>
            </w:pPr>
            <w:r w:rsidRPr="00B44153">
              <w:rPr>
                <w:rFonts w:eastAsia="Times New Roman"/>
                <w:color w:val="000000"/>
              </w:rPr>
              <w:t>0.588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8EB5D" w14:textId="77777777" w:rsidR="00A56594" w:rsidRPr="00B44153" w:rsidRDefault="00A56594" w:rsidP="00B44153">
            <w:pPr>
              <w:contextualSpacing/>
              <w:rPr>
                <w:rFonts w:eastAsia="Times New Roman"/>
                <w:color w:val="000000"/>
              </w:rPr>
            </w:pPr>
            <w:r w:rsidRPr="00B44153">
              <w:rPr>
                <w:rFonts w:eastAsia="Times New Roman"/>
                <w:color w:val="000000"/>
              </w:rPr>
              <w:t>-0.389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A2D6C" w14:textId="77777777" w:rsidR="00A56594" w:rsidRPr="00B44153" w:rsidRDefault="00A56594" w:rsidP="00B44153">
            <w:pPr>
              <w:contextualSpacing/>
              <w:rPr>
                <w:rFonts w:eastAsia="Times New Roman"/>
                <w:color w:val="000000"/>
              </w:rPr>
            </w:pPr>
            <w:r w:rsidRPr="00B44153">
              <w:rPr>
                <w:rFonts w:eastAsia="Times New Roman"/>
                <w:color w:val="000000"/>
              </w:rPr>
              <w:t>2.058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D4B86" w14:textId="77777777" w:rsidR="00A56594" w:rsidRPr="00B44153" w:rsidRDefault="00A56594" w:rsidP="00B44153">
            <w:pPr>
              <w:contextualSpacing/>
              <w:rPr>
                <w:rFonts w:eastAsia="Times New Roman"/>
                <w:color w:val="000000"/>
              </w:rPr>
            </w:pPr>
            <w:r w:rsidRPr="00B44153">
              <w:rPr>
                <w:rFonts w:eastAsia="Times New Roman"/>
                <w:color w:val="000000"/>
              </w:rPr>
              <w:t>0.25</w:t>
            </w:r>
          </w:p>
        </w:tc>
      </w:tr>
      <w:tr w:rsidR="00A56594" w:rsidRPr="00B44153" w14:paraId="5A5B97E4"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113B4" w14:textId="77777777" w:rsidR="00A56594" w:rsidRPr="00B44153" w:rsidRDefault="00A56594" w:rsidP="00B44153">
            <w:pPr>
              <w:contextualSpacing/>
              <w:rPr>
                <w:rFonts w:eastAsia="Times New Roman"/>
                <w:color w:val="000000"/>
              </w:rPr>
            </w:pPr>
            <w:r w:rsidRPr="00B44153">
              <w:rPr>
                <w:rFonts w:eastAsia="Times New Roman"/>
                <w:color w:val="000000"/>
              </w:rPr>
              <w:t>ADE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DB0EF" w14:textId="77777777" w:rsidR="00A56594" w:rsidRPr="00B44153" w:rsidRDefault="00A56594" w:rsidP="00B44153">
            <w:pPr>
              <w:contextualSpacing/>
              <w:rPr>
                <w:rFonts w:eastAsia="Times New Roman"/>
                <w:color w:val="000000"/>
              </w:rPr>
            </w:pPr>
            <w:r w:rsidRPr="00B44153">
              <w:rPr>
                <w:rFonts w:eastAsia="Times New Roman"/>
                <w:color w:val="000000"/>
              </w:rPr>
              <w:t>1.331</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9CB24" w14:textId="77777777" w:rsidR="00A56594" w:rsidRPr="00B44153" w:rsidRDefault="00A56594" w:rsidP="00B44153">
            <w:pPr>
              <w:contextualSpacing/>
              <w:rPr>
                <w:rFonts w:eastAsia="Times New Roman"/>
                <w:color w:val="000000"/>
              </w:rPr>
            </w:pPr>
            <w:r w:rsidRPr="00B44153">
              <w:rPr>
                <w:rFonts w:eastAsia="Times New Roman"/>
                <w:color w:val="000000"/>
              </w:rPr>
              <w:t>-1.435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309E8" w14:textId="77777777" w:rsidR="00A56594" w:rsidRPr="00B44153" w:rsidRDefault="00A56594" w:rsidP="00B44153">
            <w:pPr>
              <w:contextualSpacing/>
              <w:rPr>
                <w:rFonts w:eastAsia="Times New Roman"/>
                <w:color w:val="000000"/>
              </w:rPr>
            </w:pPr>
            <w:r w:rsidRPr="00B44153">
              <w:rPr>
                <w:rFonts w:eastAsia="Times New Roman"/>
                <w:color w:val="000000"/>
              </w:rPr>
              <w:t>4.105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FDD5B" w14:textId="77777777" w:rsidR="00A56594" w:rsidRPr="00B44153" w:rsidRDefault="00A56594" w:rsidP="00B44153">
            <w:pPr>
              <w:contextualSpacing/>
              <w:rPr>
                <w:rFonts w:eastAsia="Times New Roman"/>
                <w:color w:val="000000"/>
              </w:rPr>
            </w:pPr>
            <w:r w:rsidRPr="00B44153">
              <w:rPr>
                <w:rFonts w:eastAsia="Times New Roman"/>
                <w:color w:val="000000"/>
              </w:rPr>
              <w:t>0.34</w:t>
            </w:r>
          </w:p>
        </w:tc>
      </w:tr>
      <w:tr w:rsidR="00A56594" w:rsidRPr="00B44153" w14:paraId="744D5CDE"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EE9A3" w14:textId="77777777" w:rsidR="00A56594" w:rsidRPr="00B44153" w:rsidRDefault="00A56594" w:rsidP="00B44153">
            <w:pPr>
              <w:contextualSpacing/>
              <w:rPr>
                <w:rFonts w:eastAsia="Times New Roman"/>
                <w:color w:val="000000"/>
              </w:rPr>
            </w:pPr>
            <w:r w:rsidRPr="00B44153">
              <w:rPr>
                <w:rFonts w:eastAsia="Times New Roman"/>
                <w:color w:val="000000"/>
              </w:rPr>
              <w:t>Total Effect</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5C398" w14:textId="77777777" w:rsidR="00A56594" w:rsidRPr="00B44153" w:rsidRDefault="00A56594" w:rsidP="00B44153">
            <w:pPr>
              <w:contextualSpacing/>
              <w:rPr>
                <w:rFonts w:eastAsia="Times New Roman"/>
                <w:color w:val="000000"/>
              </w:rPr>
            </w:pPr>
            <w:r w:rsidRPr="00B44153">
              <w:rPr>
                <w:rFonts w:eastAsia="Times New Roman"/>
                <w:color w:val="000000"/>
              </w:rPr>
              <w:t>1.919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D6C98" w14:textId="77777777" w:rsidR="00A56594" w:rsidRPr="00B44153" w:rsidRDefault="00A56594" w:rsidP="00B44153">
            <w:pPr>
              <w:contextualSpacing/>
              <w:rPr>
                <w:rFonts w:eastAsia="Times New Roman"/>
                <w:color w:val="000000"/>
              </w:rPr>
            </w:pPr>
            <w:r w:rsidRPr="00B44153">
              <w:rPr>
                <w:rFonts w:eastAsia="Times New Roman"/>
                <w:color w:val="000000"/>
              </w:rPr>
              <w:t>-0.945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BDCE9" w14:textId="77777777" w:rsidR="00A56594" w:rsidRPr="00B44153" w:rsidRDefault="00A56594" w:rsidP="00B44153">
            <w:pPr>
              <w:contextualSpacing/>
              <w:rPr>
                <w:rFonts w:eastAsia="Times New Roman"/>
                <w:color w:val="000000"/>
              </w:rPr>
            </w:pPr>
            <w:r w:rsidRPr="00B44153">
              <w:rPr>
                <w:rFonts w:eastAsia="Times New Roman"/>
                <w:color w:val="000000"/>
              </w:rPr>
              <w:t>4.674</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69A62" w14:textId="77777777" w:rsidR="00A56594" w:rsidRPr="00B44153" w:rsidRDefault="00A56594" w:rsidP="00B44153">
            <w:pPr>
              <w:contextualSpacing/>
              <w:rPr>
                <w:rFonts w:eastAsia="Times New Roman"/>
                <w:color w:val="000000"/>
              </w:rPr>
            </w:pPr>
            <w:r w:rsidRPr="00B44153">
              <w:rPr>
                <w:rFonts w:eastAsia="Times New Roman"/>
                <w:color w:val="000000"/>
              </w:rPr>
              <w:t>0.18</w:t>
            </w:r>
          </w:p>
        </w:tc>
      </w:tr>
      <w:tr w:rsidR="00A56594" w:rsidRPr="00B44153" w14:paraId="0D9735E0"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0A47D" w14:textId="77777777" w:rsidR="00A56594" w:rsidRPr="00B44153" w:rsidRDefault="00A56594" w:rsidP="00B44153">
            <w:pPr>
              <w:contextualSpacing/>
              <w:rPr>
                <w:rFonts w:eastAsia="Times New Roman"/>
                <w:color w:val="000000"/>
              </w:rPr>
            </w:pPr>
            <w:r w:rsidRPr="00B44153">
              <w:rPr>
                <w:rFonts w:eastAsia="Times New Roman"/>
                <w:color w:val="000000"/>
              </w:rPr>
              <w:t>Prop. Mediated</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3225B" w14:textId="77777777" w:rsidR="00A56594" w:rsidRPr="00B44153" w:rsidRDefault="00A56594" w:rsidP="00B44153">
            <w:pPr>
              <w:contextualSpacing/>
              <w:rPr>
                <w:rFonts w:eastAsia="Times New Roman"/>
                <w:color w:val="000000"/>
              </w:rPr>
            </w:pPr>
            <w:r w:rsidRPr="00B44153">
              <w:rPr>
                <w:rFonts w:eastAsia="Times New Roman"/>
                <w:color w:val="000000"/>
              </w:rPr>
              <w:t>0.234</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A9D9D1" w14:textId="77777777" w:rsidR="00A56594" w:rsidRPr="00B44153" w:rsidRDefault="00A56594" w:rsidP="00B44153">
            <w:pPr>
              <w:contextualSpacing/>
              <w:rPr>
                <w:rFonts w:eastAsia="Times New Roman"/>
                <w:color w:val="000000"/>
              </w:rPr>
            </w:pPr>
            <w:r w:rsidRPr="00B44153">
              <w:rPr>
                <w:rFonts w:eastAsia="Times New Roman"/>
                <w:color w:val="000000"/>
              </w:rPr>
              <w:t>-1.787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6222F" w14:textId="77777777" w:rsidR="00A56594" w:rsidRPr="00B44153" w:rsidRDefault="00A56594" w:rsidP="00B44153">
            <w:pPr>
              <w:contextualSpacing/>
              <w:rPr>
                <w:rFonts w:eastAsia="Times New Roman"/>
                <w:color w:val="000000"/>
              </w:rPr>
            </w:pPr>
            <w:r w:rsidRPr="00B44153">
              <w:rPr>
                <w:rFonts w:eastAsia="Times New Roman"/>
                <w:color w:val="000000"/>
              </w:rPr>
              <w:t>2.831</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A3746" w14:textId="77777777" w:rsidR="00A56594" w:rsidRPr="00B44153" w:rsidRDefault="00A56594" w:rsidP="00B44153">
            <w:pPr>
              <w:contextualSpacing/>
              <w:rPr>
                <w:rFonts w:eastAsia="Times New Roman"/>
                <w:color w:val="000000"/>
              </w:rPr>
            </w:pPr>
            <w:r w:rsidRPr="00B44153">
              <w:rPr>
                <w:rFonts w:eastAsia="Times New Roman"/>
                <w:color w:val="000000"/>
              </w:rPr>
              <w:t>0.33</w:t>
            </w:r>
          </w:p>
        </w:tc>
      </w:tr>
      <w:tr w:rsidR="00A56594" w:rsidRPr="00B44153" w14:paraId="2DFF22EC" w14:textId="77777777" w:rsidTr="00F53CAF">
        <w:trPr>
          <w:trHeight w:val="320"/>
        </w:trPr>
        <w:tc>
          <w:tcPr>
            <w:tcW w:w="5302" w:type="dxa"/>
            <w:gridSpan w:val="3"/>
            <w:tcBorders>
              <w:top w:val="single" w:sz="4" w:space="0" w:color="auto"/>
              <w:left w:val="nil"/>
              <w:bottom w:val="nil"/>
              <w:right w:val="nil"/>
            </w:tcBorders>
            <w:shd w:val="clear" w:color="auto" w:fill="auto"/>
            <w:noWrap/>
            <w:vAlign w:val="bottom"/>
            <w:hideMark/>
          </w:tcPr>
          <w:p w14:paraId="7CFA83C0" w14:textId="77777777" w:rsidR="00A56594" w:rsidRPr="00B44153" w:rsidRDefault="00A56594" w:rsidP="00B44153">
            <w:pPr>
              <w:contextualSpacing/>
              <w:rPr>
                <w:rFonts w:eastAsia="Times New Roman"/>
                <w:color w:val="000000"/>
              </w:rPr>
            </w:pPr>
            <w:r w:rsidRPr="00B44153">
              <w:rPr>
                <w:rFonts w:eastAsia="Times New Roman"/>
                <w:color w:val="000000"/>
              </w:rPr>
              <w:t xml:space="preserve">Sample Size Used: 57; Simulations: 10000 </w:t>
            </w:r>
          </w:p>
        </w:tc>
        <w:tc>
          <w:tcPr>
            <w:tcW w:w="1768" w:type="dxa"/>
            <w:tcBorders>
              <w:top w:val="single" w:sz="4" w:space="0" w:color="auto"/>
              <w:left w:val="nil"/>
              <w:bottom w:val="nil"/>
              <w:right w:val="nil"/>
            </w:tcBorders>
            <w:shd w:val="clear" w:color="auto" w:fill="auto"/>
            <w:noWrap/>
            <w:vAlign w:val="bottom"/>
            <w:hideMark/>
          </w:tcPr>
          <w:p w14:paraId="319D517D" w14:textId="77777777" w:rsidR="00A56594" w:rsidRPr="00B44153" w:rsidRDefault="00A56594" w:rsidP="00B44153">
            <w:pPr>
              <w:contextualSpacing/>
              <w:rPr>
                <w:rFonts w:eastAsia="Times New Roman"/>
                <w:color w:val="000000"/>
              </w:rPr>
            </w:pPr>
          </w:p>
        </w:tc>
        <w:tc>
          <w:tcPr>
            <w:tcW w:w="1768" w:type="dxa"/>
            <w:tcBorders>
              <w:top w:val="single" w:sz="4" w:space="0" w:color="auto"/>
              <w:left w:val="nil"/>
              <w:bottom w:val="nil"/>
              <w:right w:val="nil"/>
            </w:tcBorders>
            <w:shd w:val="clear" w:color="auto" w:fill="auto"/>
            <w:noWrap/>
            <w:vAlign w:val="bottom"/>
            <w:hideMark/>
          </w:tcPr>
          <w:p w14:paraId="7B4C023F" w14:textId="77777777" w:rsidR="00A56594" w:rsidRPr="00B44153" w:rsidRDefault="00A56594" w:rsidP="00B44153">
            <w:pPr>
              <w:contextualSpacing/>
              <w:rPr>
                <w:rFonts w:eastAsia="Times New Roman"/>
              </w:rPr>
            </w:pPr>
          </w:p>
        </w:tc>
      </w:tr>
    </w:tbl>
    <w:p w14:paraId="2FEB9146" w14:textId="77777777" w:rsidR="00A56594" w:rsidRPr="00B44153" w:rsidRDefault="00A56594" w:rsidP="00B44153">
      <w:pPr>
        <w:contextualSpacing/>
      </w:pPr>
    </w:p>
    <w:p w14:paraId="7A3E0D90" w14:textId="77777777" w:rsidR="00A56594" w:rsidRPr="00B44153" w:rsidRDefault="00A56594" w:rsidP="00B44153">
      <w:pPr>
        <w:contextualSpacing/>
      </w:pPr>
    </w:p>
    <w:p w14:paraId="22D6B8BB" w14:textId="1EB8EA57" w:rsidR="00A56594" w:rsidRPr="00B44153" w:rsidRDefault="00F53CAF" w:rsidP="00F53CAF">
      <w:pPr>
        <w:contextualSpacing/>
      </w:pPr>
      <w:r>
        <w:t xml:space="preserve">Table XX: </w:t>
      </w:r>
      <w:proofErr w:type="spellStart"/>
      <w:r>
        <w:t>Peritraumatic</w:t>
      </w:r>
      <w:proofErr w:type="spellEnd"/>
      <w:r>
        <w:t xml:space="preserve"> dissociation as a mediator between years of education and PTSD</w:t>
      </w:r>
    </w:p>
    <w:tbl>
      <w:tblPr>
        <w:tblW w:w="8838" w:type="dxa"/>
        <w:tblInd w:w="-5" w:type="dxa"/>
        <w:tblLook w:val="04A0" w:firstRow="1" w:lastRow="0" w:firstColumn="1" w:lastColumn="0" w:noHBand="0" w:noVBand="1"/>
      </w:tblPr>
      <w:tblGrid>
        <w:gridCol w:w="1767"/>
        <w:gridCol w:w="1767"/>
        <w:gridCol w:w="1768"/>
        <w:gridCol w:w="1768"/>
        <w:gridCol w:w="1768"/>
      </w:tblGrid>
      <w:tr w:rsidR="00A56594" w:rsidRPr="00B44153" w14:paraId="51FAD207"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10C5C" w14:textId="77777777" w:rsidR="00A56594" w:rsidRPr="00B44153" w:rsidRDefault="00A56594" w:rsidP="00B44153">
            <w:pPr>
              <w:contextualSpacing/>
              <w:rPr>
                <w:rFonts w:eastAsia="Times New Roman"/>
              </w:rPr>
            </w:pP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3FF30" w14:textId="77777777" w:rsidR="00A56594" w:rsidRPr="00B44153" w:rsidRDefault="00A56594" w:rsidP="00B44153">
            <w:pPr>
              <w:contextualSpacing/>
              <w:rPr>
                <w:rFonts w:eastAsia="Times New Roman"/>
                <w:color w:val="000000"/>
              </w:rPr>
            </w:pPr>
            <w:r w:rsidRPr="00B44153">
              <w:rPr>
                <w:rFonts w:eastAsia="Times New Roman"/>
                <w:color w:val="000000"/>
              </w:rPr>
              <w:t>Estimate</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19F25" w14:textId="77777777" w:rsidR="00A56594" w:rsidRPr="00B44153" w:rsidRDefault="00A56594" w:rsidP="00B44153">
            <w:pPr>
              <w:contextualSpacing/>
              <w:rPr>
                <w:rFonts w:eastAsia="Times New Roman"/>
                <w:color w:val="000000"/>
              </w:rPr>
            </w:pPr>
            <w:r w:rsidRPr="00B44153">
              <w:rPr>
                <w:rFonts w:eastAsia="Times New Roman"/>
                <w:color w:val="000000"/>
              </w:rPr>
              <w:t>95% CI Lower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30597" w14:textId="77777777" w:rsidR="00A56594" w:rsidRPr="00B44153" w:rsidRDefault="00A56594" w:rsidP="00B44153">
            <w:pPr>
              <w:contextualSpacing/>
              <w:rPr>
                <w:rFonts w:eastAsia="Times New Roman"/>
                <w:color w:val="000000"/>
              </w:rPr>
            </w:pPr>
            <w:r w:rsidRPr="00B44153">
              <w:rPr>
                <w:rFonts w:eastAsia="Times New Roman"/>
                <w:color w:val="000000"/>
              </w:rPr>
              <w:t>95% CI Upper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A3FB6" w14:textId="77777777" w:rsidR="00A56594" w:rsidRPr="00B44153" w:rsidRDefault="00A56594" w:rsidP="00B44153">
            <w:pPr>
              <w:contextualSpacing/>
              <w:rPr>
                <w:rFonts w:eastAsia="Times New Roman"/>
                <w:color w:val="000000"/>
              </w:rPr>
            </w:pPr>
            <w:r w:rsidRPr="00B44153">
              <w:rPr>
                <w:rFonts w:eastAsia="Times New Roman"/>
                <w:color w:val="000000"/>
              </w:rPr>
              <w:t>p-value</w:t>
            </w:r>
          </w:p>
        </w:tc>
      </w:tr>
      <w:tr w:rsidR="00A56594" w:rsidRPr="00B44153" w14:paraId="71183D62"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83721" w14:textId="77777777" w:rsidR="00A56594" w:rsidRPr="00B44153" w:rsidRDefault="00A56594" w:rsidP="00B44153">
            <w:pPr>
              <w:contextualSpacing/>
              <w:rPr>
                <w:rFonts w:eastAsia="Times New Roman"/>
                <w:color w:val="000000"/>
              </w:rPr>
            </w:pPr>
            <w:r w:rsidRPr="00B44153">
              <w:rPr>
                <w:rFonts w:eastAsia="Times New Roman"/>
                <w:color w:val="000000"/>
              </w:rPr>
              <w:t>ACME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7A5A3" w14:textId="77777777" w:rsidR="00A56594" w:rsidRPr="00B44153" w:rsidRDefault="00A56594" w:rsidP="00B44153">
            <w:pPr>
              <w:contextualSpacing/>
              <w:rPr>
                <w:rFonts w:eastAsia="Times New Roman"/>
                <w:color w:val="000000"/>
              </w:rPr>
            </w:pPr>
            <w:r w:rsidRPr="00B44153">
              <w:rPr>
                <w:rFonts w:eastAsia="Times New Roman"/>
                <w:color w:val="000000"/>
              </w:rPr>
              <w:t>0.599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A1DFB" w14:textId="77777777" w:rsidR="00A56594" w:rsidRPr="00B44153" w:rsidRDefault="00A56594" w:rsidP="00B44153">
            <w:pPr>
              <w:contextualSpacing/>
              <w:rPr>
                <w:rFonts w:eastAsia="Times New Roman"/>
                <w:color w:val="000000"/>
              </w:rPr>
            </w:pPr>
            <w:r w:rsidRPr="00B44153">
              <w:rPr>
                <w:rFonts w:eastAsia="Times New Roman"/>
                <w:color w:val="000000"/>
              </w:rPr>
              <w:t>-0.369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CEFC3" w14:textId="77777777" w:rsidR="00A56594" w:rsidRPr="00B44153" w:rsidRDefault="00A56594" w:rsidP="00B44153">
            <w:pPr>
              <w:contextualSpacing/>
              <w:rPr>
                <w:rFonts w:eastAsia="Times New Roman"/>
                <w:color w:val="000000"/>
              </w:rPr>
            </w:pPr>
            <w:r w:rsidRPr="00B44153">
              <w:rPr>
                <w:rFonts w:eastAsia="Times New Roman"/>
                <w:color w:val="000000"/>
              </w:rPr>
              <w:t>2.057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6F3EB" w14:textId="77777777" w:rsidR="00A56594" w:rsidRPr="00B44153" w:rsidRDefault="00A56594" w:rsidP="00B44153">
            <w:pPr>
              <w:contextualSpacing/>
              <w:rPr>
                <w:rFonts w:eastAsia="Times New Roman"/>
                <w:color w:val="000000"/>
              </w:rPr>
            </w:pPr>
            <w:r w:rsidRPr="00B44153">
              <w:rPr>
                <w:rFonts w:eastAsia="Times New Roman"/>
                <w:color w:val="000000"/>
              </w:rPr>
              <w:t>0.25</w:t>
            </w:r>
          </w:p>
        </w:tc>
      </w:tr>
      <w:tr w:rsidR="00A56594" w:rsidRPr="00B44153" w14:paraId="3BE8CE39"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7CF96" w14:textId="77777777" w:rsidR="00A56594" w:rsidRPr="00B44153" w:rsidRDefault="00A56594" w:rsidP="00B44153">
            <w:pPr>
              <w:contextualSpacing/>
              <w:rPr>
                <w:rFonts w:eastAsia="Times New Roman"/>
                <w:color w:val="000000"/>
              </w:rPr>
            </w:pPr>
            <w:r w:rsidRPr="00B44153">
              <w:rPr>
                <w:rFonts w:eastAsia="Times New Roman"/>
                <w:color w:val="000000"/>
              </w:rPr>
              <w:t>ADE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3986A" w14:textId="77777777" w:rsidR="00A56594" w:rsidRPr="00B44153" w:rsidRDefault="00A56594" w:rsidP="00B44153">
            <w:pPr>
              <w:contextualSpacing/>
              <w:rPr>
                <w:rFonts w:eastAsia="Times New Roman"/>
                <w:color w:val="000000"/>
              </w:rPr>
            </w:pPr>
            <w:r w:rsidRPr="00B44153">
              <w:rPr>
                <w:rFonts w:eastAsia="Times New Roman"/>
                <w:color w:val="000000"/>
              </w:rPr>
              <w:t>1.338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AFC11" w14:textId="77777777" w:rsidR="00A56594" w:rsidRPr="00B44153" w:rsidRDefault="00A56594" w:rsidP="00B44153">
            <w:pPr>
              <w:contextualSpacing/>
              <w:rPr>
                <w:rFonts w:eastAsia="Times New Roman"/>
                <w:color w:val="000000"/>
              </w:rPr>
            </w:pPr>
            <w:r w:rsidRPr="00B44153">
              <w:rPr>
                <w:rFonts w:eastAsia="Times New Roman"/>
                <w:color w:val="000000"/>
              </w:rPr>
              <w:t>-1.468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4DEAF" w14:textId="77777777" w:rsidR="00A56594" w:rsidRPr="00B44153" w:rsidRDefault="00A56594" w:rsidP="00B44153">
            <w:pPr>
              <w:contextualSpacing/>
              <w:rPr>
                <w:rFonts w:eastAsia="Times New Roman"/>
                <w:color w:val="000000"/>
              </w:rPr>
            </w:pPr>
            <w:r w:rsidRPr="00B44153">
              <w:rPr>
                <w:rFonts w:eastAsia="Times New Roman"/>
                <w:color w:val="000000"/>
              </w:rPr>
              <w:t>4.137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5FB67D" w14:textId="77777777" w:rsidR="00A56594" w:rsidRPr="00B44153" w:rsidRDefault="00A56594" w:rsidP="00B44153">
            <w:pPr>
              <w:contextualSpacing/>
              <w:rPr>
                <w:rFonts w:eastAsia="Times New Roman"/>
                <w:color w:val="000000"/>
              </w:rPr>
            </w:pPr>
            <w:r w:rsidRPr="00B44153">
              <w:rPr>
                <w:rFonts w:eastAsia="Times New Roman"/>
                <w:color w:val="000000"/>
              </w:rPr>
              <w:t>0.35</w:t>
            </w:r>
          </w:p>
        </w:tc>
      </w:tr>
      <w:tr w:rsidR="00A56594" w:rsidRPr="00B44153" w14:paraId="4FEB114D"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3C415D" w14:textId="77777777" w:rsidR="00A56594" w:rsidRPr="00B44153" w:rsidRDefault="00A56594" w:rsidP="00B44153">
            <w:pPr>
              <w:contextualSpacing/>
              <w:rPr>
                <w:rFonts w:eastAsia="Times New Roman"/>
                <w:color w:val="000000"/>
              </w:rPr>
            </w:pPr>
            <w:r w:rsidRPr="00B44153">
              <w:rPr>
                <w:rFonts w:eastAsia="Times New Roman"/>
                <w:color w:val="000000"/>
              </w:rPr>
              <w:t>Total Effect</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472C3" w14:textId="77777777" w:rsidR="00A56594" w:rsidRPr="00B44153" w:rsidRDefault="00A56594" w:rsidP="00B44153">
            <w:pPr>
              <w:contextualSpacing/>
              <w:rPr>
                <w:rFonts w:eastAsia="Times New Roman"/>
                <w:color w:val="000000"/>
              </w:rPr>
            </w:pPr>
            <w:r w:rsidRPr="00B44153">
              <w:rPr>
                <w:rFonts w:eastAsia="Times New Roman"/>
                <w:color w:val="000000"/>
              </w:rPr>
              <w:t>1.936</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384EC" w14:textId="77777777" w:rsidR="00A56594" w:rsidRPr="00B44153" w:rsidRDefault="00A56594" w:rsidP="00B44153">
            <w:pPr>
              <w:contextualSpacing/>
              <w:rPr>
                <w:rFonts w:eastAsia="Times New Roman"/>
                <w:color w:val="000000"/>
              </w:rPr>
            </w:pPr>
            <w:r w:rsidRPr="00B44153">
              <w:rPr>
                <w:rFonts w:eastAsia="Times New Roman"/>
                <w:color w:val="000000"/>
              </w:rPr>
              <w:t>-0.978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F22A9" w14:textId="77777777" w:rsidR="00A56594" w:rsidRPr="00B44153" w:rsidRDefault="00A56594" w:rsidP="00B44153">
            <w:pPr>
              <w:contextualSpacing/>
              <w:rPr>
                <w:rFonts w:eastAsia="Times New Roman"/>
                <w:color w:val="000000"/>
              </w:rPr>
            </w:pPr>
            <w:r w:rsidRPr="00B44153">
              <w:rPr>
                <w:rFonts w:eastAsia="Times New Roman"/>
                <w:color w:val="000000"/>
              </w:rPr>
              <w:t>4.762</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16778" w14:textId="77777777" w:rsidR="00A56594" w:rsidRPr="00B44153" w:rsidRDefault="00A56594" w:rsidP="00B44153">
            <w:pPr>
              <w:contextualSpacing/>
              <w:rPr>
                <w:rFonts w:eastAsia="Times New Roman"/>
                <w:color w:val="000000"/>
              </w:rPr>
            </w:pPr>
            <w:r w:rsidRPr="00B44153">
              <w:rPr>
                <w:rFonts w:eastAsia="Times New Roman"/>
                <w:color w:val="000000"/>
              </w:rPr>
              <w:t>0.18</w:t>
            </w:r>
          </w:p>
        </w:tc>
      </w:tr>
      <w:tr w:rsidR="00A56594" w:rsidRPr="00B44153" w14:paraId="21D561EF" w14:textId="77777777" w:rsidTr="00F53CAF">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3A559" w14:textId="77777777" w:rsidR="00A56594" w:rsidRPr="00B44153" w:rsidRDefault="00A56594" w:rsidP="00B44153">
            <w:pPr>
              <w:contextualSpacing/>
              <w:rPr>
                <w:rFonts w:eastAsia="Times New Roman"/>
                <w:color w:val="000000"/>
              </w:rPr>
            </w:pPr>
            <w:r w:rsidRPr="00B44153">
              <w:rPr>
                <w:rFonts w:eastAsia="Times New Roman"/>
                <w:color w:val="000000"/>
              </w:rPr>
              <w:t>Prop. Mediated</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AE9CD" w14:textId="77777777" w:rsidR="00A56594" w:rsidRPr="00B44153" w:rsidRDefault="00A56594" w:rsidP="00B44153">
            <w:pPr>
              <w:contextualSpacing/>
              <w:rPr>
                <w:rFonts w:eastAsia="Times New Roman"/>
                <w:color w:val="000000"/>
              </w:rPr>
            </w:pPr>
            <w:r w:rsidRPr="00B44153">
              <w:rPr>
                <w:rFonts w:eastAsia="Times New Roman"/>
                <w:color w:val="000000"/>
              </w:rPr>
              <w:t>0.235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8263A" w14:textId="77777777" w:rsidR="00A56594" w:rsidRPr="00B44153" w:rsidRDefault="00A56594" w:rsidP="00B44153">
            <w:pPr>
              <w:contextualSpacing/>
              <w:rPr>
                <w:rFonts w:eastAsia="Times New Roman"/>
                <w:color w:val="000000"/>
              </w:rPr>
            </w:pPr>
            <w:r w:rsidRPr="00B44153">
              <w:rPr>
                <w:rFonts w:eastAsia="Times New Roman"/>
                <w:color w:val="000000"/>
              </w:rPr>
              <w:t>-1.749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F6738" w14:textId="77777777" w:rsidR="00A56594" w:rsidRPr="00B44153" w:rsidRDefault="00A56594" w:rsidP="00B44153">
            <w:pPr>
              <w:contextualSpacing/>
              <w:rPr>
                <w:rFonts w:eastAsia="Times New Roman"/>
                <w:color w:val="000000"/>
              </w:rPr>
            </w:pPr>
            <w:r w:rsidRPr="00B44153">
              <w:rPr>
                <w:rFonts w:eastAsia="Times New Roman"/>
                <w:color w:val="000000"/>
              </w:rPr>
              <w:t>3.032</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7BB9E" w14:textId="77777777" w:rsidR="00A56594" w:rsidRPr="00B44153" w:rsidRDefault="00A56594" w:rsidP="00B44153">
            <w:pPr>
              <w:contextualSpacing/>
              <w:rPr>
                <w:rFonts w:eastAsia="Times New Roman"/>
                <w:color w:val="000000"/>
              </w:rPr>
            </w:pPr>
            <w:r w:rsidRPr="00B44153">
              <w:rPr>
                <w:rFonts w:eastAsia="Times New Roman"/>
                <w:color w:val="000000"/>
              </w:rPr>
              <w:t>0.33</w:t>
            </w:r>
          </w:p>
        </w:tc>
      </w:tr>
      <w:tr w:rsidR="00A56594" w:rsidRPr="00B44153" w14:paraId="3C086480" w14:textId="77777777" w:rsidTr="00F53CAF">
        <w:trPr>
          <w:trHeight w:val="320"/>
        </w:trPr>
        <w:tc>
          <w:tcPr>
            <w:tcW w:w="5302" w:type="dxa"/>
            <w:gridSpan w:val="3"/>
            <w:tcBorders>
              <w:top w:val="nil"/>
              <w:left w:val="nil"/>
              <w:bottom w:val="nil"/>
              <w:right w:val="nil"/>
            </w:tcBorders>
            <w:shd w:val="clear" w:color="auto" w:fill="auto"/>
            <w:noWrap/>
            <w:vAlign w:val="bottom"/>
            <w:hideMark/>
          </w:tcPr>
          <w:p w14:paraId="121AD6E2" w14:textId="77777777" w:rsidR="00A56594" w:rsidRPr="00B44153" w:rsidRDefault="00A56594" w:rsidP="00B44153">
            <w:pPr>
              <w:contextualSpacing/>
              <w:rPr>
                <w:rFonts w:eastAsia="Times New Roman"/>
                <w:color w:val="000000"/>
              </w:rPr>
            </w:pPr>
            <w:r w:rsidRPr="00B44153">
              <w:rPr>
                <w:rFonts w:eastAsia="Times New Roman"/>
                <w:color w:val="000000"/>
              </w:rPr>
              <w:t xml:space="preserve">Sample Size Used: 57; Simulations: 10000 </w:t>
            </w:r>
          </w:p>
        </w:tc>
        <w:tc>
          <w:tcPr>
            <w:tcW w:w="1768" w:type="dxa"/>
            <w:tcBorders>
              <w:top w:val="nil"/>
              <w:left w:val="nil"/>
              <w:bottom w:val="nil"/>
              <w:right w:val="nil"/>
            </w:tcBorders>
            <w:shd w:val="clear" w:color="auto" w:fill="auto"/>
            <w:noWrap/>
            <w:vAlign w:val="bottom"/>
            <w:hideMark/>
          </w:tcPr>
          <w:p w14:paraId="2AB25366" w14:textId="77777777" w:rsidR="00A56594" w:rsidRPr="00B44153" w:rsidRDefault="00A56594" w:rsidP="00B44153">
            <w:pPr>
              <w:contextualSpacing/>
              <w:rPr>
                <w:rFonts w:eastAsia="Times New Roman"/>
                <w:color w:val="000000"/>
              </w:rPr>
            </w:pPr>
          </w:p>
        </w:tc>
        <w:tc>
          <w:tcPr>
            <w:tcW w:w="1768" w:type="dxa"/>
            <w:tcBorders>
              <w:top w:val="nil"/>
              <w:left w:val="nil"/>
              <w:bottom w:val="nil"/>
              <w:right w:val="nil"/>
            </w:tcBorders>
            <w:shd w:val="clear" w:color="auto" w:fill="auto"/>
            <w:noWrap/>
            <w:vAlign w:val="bottom"/>
            <w:hideMark/>
          </w:tcPr>
          <w:p w14:paraId="16364BD8" w14:textId="77777777" w:rsidR="00A56594" w:rsidRPr="00B44153" w:rsidRDefault="00A56594" w:rsidP="00B44153">
            <w:pPr>
              <w:contextualSpacing/>
              <w:rPr>
                <w:rFonts w:eastAsia="Times New Roman"/>
              </w:rPr>
            </w:pPr>
          </w:p>
        </w:tc>
      </w:tr>
    </w:tbl>
    <w:p w14:paraId="290463D5" w14:textId="77777777" w:rsidR="00A56594" w:rsidRDefault="00A56594" w:rsidP="00B44153">
      <w:pPr>
        <w:contextualSpacing/>
      </w:pPr>
    </w:p>
    <w:p w14:paraId="6C20AEB4" w14:textId="77777777" w:rsidR="002B70F5" w:rsidRDefault="002B70F5" w:rsidP="00B44153">
      <w:pPr>
        <w:contextualSpacing/>
      </w:pPr>
    </w:p>
    <w:p w14:paraId="0F70F9AA" w14:textId="7C26AC32" w:rsidR="002C1C43" w:rsidRPr="002B70F5" w:rsidRDefault="002C1C43" w:rsidP="002B70F5">
      <w:pPr>
        <w:contextualSpacing/>
        <w:jc w:val="center"/>
        <w:rPr>
          <w:b/>
        </w:rPr>
      </w:pPr>
      <w:r w:rsidRPr="002B70F5">
        <w:rPr>
          <w:b/>
        </w:rPr>
        <w:t>Discussion</w:t>
      </w:r>
    </w:p>
    <w:p w14:paraId="6DD7A53F" w14:textId="77777777" w:rsidR="00A56594" w:rsidRPr="00B44153" w:rsidRDefault="00A56594" w:rsidP="00B44153">
      <w:pPr>
        <w:contextualSpacing/>
      </w:pPr>
    </w:p>
    <w:p w14:paraId="5ABA4CE8" w14:textId="0B260F97" w:rsidR="00215C8D" w:rsidRDefault="002C1C43" w:rsidP="002B70F5">
      <w:pPr>
        <w:ind w:firstLine="720"/>
      </w:pPr>
      <w:r w:rsidRPr="002C1C43">
        <w:t xml:space="preserve">With a medical sample of adults who attended the ER after experiencing or witnessing a traumatic event, we assessed the role of </w:t>
      </w:r>
      <w:proofErr w:type="spellStart"/>
      <w:r w:rsidRPr="002C1C43">
        <w:t>peritraumatic</w:t>
      </w:r>
      <w:proofErr w:type="spellEnd"/>
      <w:r w:rsidRPr="002C1C43">
        <w:t xml:space="preserve"> dissociation in the development of PTSD</w:t>
      </w:r>
      <w:r>
        <w:t>. In order to do this, we</w:t>
      </w:r>
      <w:r w:rsidR="00215C8D">
        <w:t xml:space="preserve"> p</w:t>
      </w:r>
      <w:r w:rsidR="00215C8D" w:rsidRPr="00B44153">
        <w:t>redict</w:t>
      </w:r>
      <w:r w:rsidR="00215C8D">
        <w:t>ed</w:t>
      </w:r>
      <w:r w:rsidR="00215C8D" w:rsidRPr="00B44153">
        <w:t xml:space="preserve"> which subjects would develop </w:t>
      </w:r>
      <w:proofErr w:type="spellStart"/>
      <w:r w:rsidR="00215C8D" w:rsidRPr="00B44153">
        <w:t>peritraumatic</w:t>
      </w:r>
      <w:proofErr w:type="spellEnd"/>
      <w:r w:rsidR="00215C8D">
        <w:t xml:space="preserve"> dissociation; a</w:t>
      </w:r>
      <w:r w:rsidR="00215C8D" w:rsidRPr="00B44153">
        <w:t>ssess</w:t>
      </w:r>
      <w:r w:rsidR="00215C8D">
        <w:t>ed</w:t>
      </w:r>
      <w:r w:rsidR="00215C8D" w:rsidRPr="00B44153">
        <w:t xml:space="preserve"> the role of dissociation as a predictor of PTSD symptomatology; </w:t>
      </w:r>
      <w:r w:rsidR="00215C8D">
        <w:t>and tested</w:t>
      </w:r>
      <w:r w:rsidR="00215C8D" w:rsidRPr="00B44153">
        <w:t xml:space="preserve"> mediational model</w:t>
      </w:r>
      <w:r w:rsidR="00215C8D">
        <w:t>s</w:t>
      </w:r>
      <w:r w:rsidR="00215C8D" w:rsidRPr="00B44153">
        <w:t xml:space="preserve"> with dissociation mediating between traumatic load</w:t>
      </w:r>
      <w:r w:rsidR="00215C8D">
        <w:t xml:space="preserve"> </w:t>
      </w:r>
      <w:commentRangeStart w:id="24"/>
      <w:r w:rsidR="00215C8D">
        <w:t>(and education)</w:t>
      </w:r>
      <w:r w:rsidR="00215C8D" w:rsidRPr="00B44153">
        <w:t xml:space="preserve"> </w:t>
      </w:r>
      <w:commentRangeEnd w:id="24"/>
      <w:r w:rsidR="00215C8D">
        <w:rPr>
          <w:rStyle w:val="Refdecomentario"/>
          <w:rFonts w:ascii="Arial" w:hAnsi="Arial" w:cs="Arial"/>
          <w:color w:val="000000"/>
          <w:lang w:val="es-CL" w:eastAsia="es-CL"/>
        </w:rPr>
        <w:commentReference w:id="24"/>
      </w:r>
      <w:r w:rsidR="00215C8D" w:rsidRPr="00B44153">
        <w:t>and PTSD symptomatology</w:t>
      </w:r>
      <w:r w:rsidR="00215C8D">
        <w:t>.</w:t>
      </w:r>
    </w:p>
    <w:p w14:paraId="2F88EDBA" w14:textId="7AC2F025" w:rsidR="00310CD4" w:rsidRDefault="00310CD4" w:rsidP="002975E0">
      <w:pPr>
        <w:ind w:firstLine="720"/>
        <w:contextualSpacing/>
      </w:pPr>
      <w:commentRangeStart w:id="25"/>
      <w:r>
        <w:t xml:space="preserve">Almost half </w:t>
      </w:r>
      <w:r w:rsidRPr="00B44153">
        <w:t xml:space="preserve">(45.61%) </w:t>
      </w:r>
      <w:r>
        <w:t xml:space="preserve">of individuals who had suffered a traumatic event met criteria for PTSD a month later. This seems to be high, considering that previous literature reports that only a </w:t>
      </w:r>
      <w:r>
        <w:rPr>
          <w:color w:val="212121"/>
          <w:lang w:val="en"/>
        </w:rPr>
        <w:t xml:space="preserve">minority </w:t>
      </w:r>
      <w:r w:rsidRPr="00B44153">
        <w:rPr>
          <w:color w:val="212121"/>
          <w:lang w:val="en"/>
        </w:rPr>
        <w:t xml:space="preserve">of those who experience a trauma will develop long-term emotional </w:t>
      </w:r>
      <w:r>
        <w:rPr>
          <w:color w:val="212121"/>
          <w:lang w:val="en"/>
        </w:rPr>
        <w:t>sequelae</w:t>
      </w:r>
      <w:r w:rsidRPr="00B44153">
        <w:rPr>
          <w:color w:val="212121"/>
          <w:lang w:val="en"/>
        </w:rPr>
        <w:t xml:space="preserve"> such as </w:t>
      </w:r>
      <w:r>
        <w:rPr>
          <w:color w:val="212121"/>
          <w:lang w:val="en"/>
        </w:rPr>
        <w:t>PTSD (</w:t>
      </w:r>
      <w:r w:rsidRPr="00B44153">
        <w:rPr>
          <w:color w:val="212121"/>
          <w:lang w:val="en"/>
        </w:rPr>
        <w:t xml:space="preserve">Cova, Rincon, </w:t>
      </w:r>
      <w:proofErr w:type="spellStart"/>
      <w:r w:rsidRPr="00B44153">
        <w:rPr>
          <w:color w:val="212121"/>
          <w:lang w:val="en"/>
        </w:rPr>
        <w:t>Grandón</w:t>
      </w:r>
      <w:proofErr w:type="spellEnd"/>
      <w:r w:rsidRPr="00B44153">
        <w:rPr>
          <w:color w:val="212121"/>
          <w:lang w:val="en"/>
        </w:rPr>
        <w:t>, &amp; Vicente, 2011)</w:t>
      </w:r>
      <w:r>
        <w:rPr>
          <w:color w:val="212121"/>
          <w:lang w:val="en"/>
        </w:rPr>
        <w:t>.</w:t>
      </w:r>
      <w:commentRangeEnd w:id="25"/>
      <w:r w:rsidR="0092377B">
        <w:rPr>
          <w:rStyle w:val="Refdecomentario"/>
          <w:rFonts w:ascii="Arial" w:hAnsi="Arial" w:cs="Arial"/>
          <w:color w:val="000000"/>
          <w:lang w:val="es-CL" w:eastAsia="es-CL"/>
        </w:rPr>
        <w:commentReference w:id="25"/>
      </w:r>
    </w:p>
    <w:p w14:paraId="12ADB550" w14:textId="7E2ECE1D" w:rsidR="00AE4DCA" w:rsidRPr="00AE2425" w:rsidRDefault="00215C8D" w:rsidP="00AE2425">
      <w:pPr>
        <w:ind w:firstLine="720"/>
        <w:contextualSpacing/>
      </w:pPr>
      <w:r w:rsidRPr="00AE2425">
        <w:t xml:space="preserve">As hypothesized, we found that individuals with greater dissociative symptomatology during a traumatic event presented greater PTSD symptomatology a month later. This is consistent </w:t>
      </w:r>
      <w:r w:rsidR="00AE4DCA" w:rsidRPr="00AE2425">
        <w:t xml:space="preserve">with the fact that a significant percentage of individuals who suffer PTSD report </w:t>
      </w:r>
      <w:r w:rsidR="00AE2425" w:rsidRPr="00AE2425">
        <w:t>dissociative</w:t>
      </w:r>
      <w:r w:rsidR="00AE4DCA" w:rsidRPr="00AE2425">
        <w:t xml:space="preserve"> symptoms (Stein et al., 2013). This finding can be understood considering </w:t>
      </w:r>
      <w:r w:rsidR="00AE2425" w:rsidRPr="00AE2425">
        <w:t xml:space="preserve">van der </w:t>
      </w:r>
      <w:proofErr w:type="spellStart"/>
      <w:r w:rsidR="00AE2425" w:rsidRPr="00AE2425">
        <w:t>Kolk`s</w:t>
      </w:r>
      <w:proofErr w:type="spellEnd"/>
      <w:r w:rsidR="00AE2425" w:rsidRPr="00AE2425">
        <w:t xml:space="preserve"> (1996; 2014) theory. According to this author, when an individual dissociates during a traumatic event, emotional and sensorial aspects of the </w:t>
      </w:r>
      <w:r w:rsidR="00AE2425" w:rsidRPr="00AE2425">
        <w:lastRenderedPageBreak/>
        <w:t>experiences are split off from normal consciousness and cannot be normally integrated and stored in memory. Then this split of aspects intrude into the present i</w:t>
      </w:r>
      <w:r w:rsidR="00545243">
        <w:t>n the form of symptoms present</w:t>
      </w:r>
      <w:r w:rsidR="00AE2425" w:rsidRPr="00AE2425">
        <w:t xml:space="preserve"> in PTSD, such as flashbacks and nightmares. Thus, dissociation during a traumatic event would be responsible for many of the later symptoms. </w:t>
      </w:r>
    </w:p>
    <w:p w14:paraId="4FCD7215" w14:textId="03C4098D" w:rsidR="00215C8D" w:rsidRDefault="00AE2425" w:rsidP="00AE2425">
      <w:pPr>
        <w:ind w:firstLine="720"/>
        <w:contextualSpacing/>
      </w:pPr>
      <w:r w:rsidRPr="00AE2425">
        <w:t>Also as</w:t>
      </w:r>
      <w:r w:rsidR="00D4553E" w:rsidRPr="00AE2425">
        <w:t xml:space="preserve"> hypothesized, individuals who had suffered more traumatic events in their life, and those who were less educated, were more likely to present </w:t>
      </w:r>
      <w:proofErr w:type="spellStart"/>
      <w:r w:rsidR="00D4553E" w:rsidRPr="00AE2425">
        <w:t>peritraumatic</w:t>
      </w:r>
      <w:proofErr w:type="spellEnd"/>
      <w:r w:rsidR="00D4553E" w:rsidRPr="00AE2425">
        <w:t xml:space="preserve"> dissociation.</w:t>
      </w:r>
      <w:r w:rsidRPr="00AE2425">
        <w:t xml:space="preserve"> </w:t>
      </w:r>
      <w:r w:rsidR="0092377B" w:rsidRPr="00AE2425">
        <w:t>These findings are consistent with the results of two meta-analyses (Brewin et al., 2000; Ozer et al., 2003). Nevertheless, contrary to these meta-</w:t>
      </w:r>
      <w:proofErr w:type="spellStart"/>
      <w:r w:rsidR="0092377B" w:rsidRPr="00AE2425">
        <w:t>nalyses</w:t>
      </w:r>
      <w:proofErr w:type="spellEnd"/>
      <w:r w:rsidR="0092377B" w:rsidRPr="00AE2425">
        <w:t xml:space="preserve">, we did not find that </w:t>
      </w:r>
      <w:proofErr w:type="spellStart"/>
      <w:r w:rsidR="0092377B" w:rsidRPr="00AE2425">
        <w:t>peritraumatic</w:t>
      </w:r>
      <w:proofErr w:type="spellEnd"/>
      <w:r w:rsidR="0092377B">
        <w:t xml:space="preserve"> dissociation was significantly predicted by </w:t>
      </w:r>
      <w:r w:rsidR="0092377B" w:rsidRPr="00CA358E">
        <w:t>a</w:t>
      </w:r>
      <w:r w:rsidR="0092377B">
        <w:t xml:space="preserve">ge, sex, and </w:t>
      </w:r>
      <w:r w:rsidR="0092377B" w:rsidRPr="00CA358E">
        <w:t>perceived social support</w:t>
      </w:r>
      <w:r w:rsidR="0092377B">
        <w:t>. Our results highlight the key role that</w:t>
      </w:r>
      <w:r w:rsidR="0056266F">
        <w:t xml:space="preserve"> past trauma history </w:t>
      </w:r>
      <w:r w:rsidR="0092377B">
        <w:t>play</w:t>
      </w:r>
      <w:r w:rsidR="0056266F">
        <w:t>s</w:t>
      </w:r>
      <w:r w:rsidR="0092377B">
        <w:t xml:space="preserve"> in the response to a new traumatic event. </w:t>
      </w:r>
      <w:r w:rsidR="0056266F">
        <w:t>As research has shown, previous traumatic experiences increase the likelihood of dissociating during a traumatic event (</w:t>
      </w:r>
      <w:r w:rsidR="0056266F" w:rsidRPr="00B44153">
        <w:rPr>
          <w:color w:val="000000" w:themeColor="text1"/>
        </w:rPr>
        <w:t>Bernstein and Putnam</w:t>
      </w:r>
      <w:r w:rsidR="0056266F">
        <w:rPr>
          <w:color w:val="000000" w:themeColor="text1"/>
        </w:rPr>
        <w:t>; 1</w:t>
      </w:r>
      <w:r w:rsidR="0056266F" w:rsidRPr="00B44153">
        <w:rPr>
          <w:color w:val="000000" w:themeColor="text1"/>
        </w:rPr>
        <w:t>986</w:t>
      </w:r>
      <w:r w:rsidR="0056266F">
        <w:rPr>
          <w:color w:val="000000" w:themeColor="text1"/>
        </w:rPr>
        <w:t xml:space="preserve">; </w:t>
      </w:r>
      <w:r w:rsidR="0056266F" w:rsidRPr="00B44153">
        <w:rPr>
          <w:color w:val="000000" w:themeColor="text1"/>
        </w:rPr>
        <w:t xml:space="preserve">Dutra, Bureau, Holmes, &amp; </w:t>
      </w:r>
      <w:proofErr w:type="spellStart"/>
      <w:r w:rsidR="0056266F" w:rsidRPr="00B44153">
        <w:rPr>
          <w:color w:val="000000" w:themeColor="text1"/>
        </w:rPr>
        <w:t>Lyubchik</w:t>
      </w:r>
      <w:proofErr w:type="spellEnd"/>
      <w:r w:rsidR="0056266F" w:rsidRPr="00B44153">
        <w:rPr>
          <w:color w:val="000000" w:themeColor="text1"/>
        </w:rPr>
        <w:t>, 2009)</w:t>
      </w:r>
      <w:r w:rsidR="0056266F">
        <w:rPr>
          <w:color w:val="000000" w:themeColor="text1"/>
        </w:rPr>
        <w:t>.</w:t>
      </w:r>
      <w:r w:rsidR="0056266F" w:rsidRPr="00B44153">
        <w:rPr>
          <w:color w:val="000000" w:themeColor="text1"/>
        </w:rPr>
        <w:t xml:space="preserve"> </w:t>
      </w:r>
      <w:r w:rsidR="0056266F">
        <w:rPr>
          <w:color w:val="000000" w:themeColor="text1"/>
        </w:rPr>
        <w:t xml:space="preserve">Our study is the first to show that education can be a protective in relation to </w:t>
      </w:r>
      <w:proofErr w:type="spellStart"/>
      <w:r w:rsidR="0056266F">
        <w:rPr>
          <w:color w:val="000000" w:themeColor="text1"/>
        </w:rPr>
        <w:t>peritraumatic</w:t>
      </w:r>
      <w:proofErr w:type="spellEnd"/>
      <w:r w:rsidR="0056266F">
        <w:rPr>
          <w:color w:val="000000" w:themeColor="text1"/>
        </w:rPr>
        <w:t xml:space="preserve"> dissociation. It may be that being more educated offers, in the extreme condition of a traumatic event, resources that allow a person to feel in control and deal with the situation without distancing the self from the experience. It could be that specific knowledge about how to deal with the unexpected situation, or a sense of self agency related to having knowledge in general, are protective factors. Future research could test these hypotheses. </w:t>
      </w:r>
      <w:commentRangeStart w:id="26"/>
      <w:r w:rsidR="0056266F">
        <w:rPr>
          <w:color w:val="000000" w:themeColor="text1"/>
        </w:rPr>
        <w:t xml:space="preserve">Surprisingly, we did not find that perceived social support predicted less dissociation. </w:t>
      </w:r>
      <w:commentRangeEnd w:id="26"/>
      <w:r w:rsidR="0056266F">
        <w:rPr>
          <w:rStyle w:val="Refdecomentario"/>
          <w:rFonts w:ascii="Arial" w:hAnsi="Arial" w:cs="Arial"/>
          <w:color w:val="000000"/>
          <w:lang w:val="es-CL" w:eastAsia="es-CL"/>
        </w:rPr>
        <w:commentReference w:id="26"/>
      </w:r>
    </w:p>
    <w:p w14:paraId="329FBB9B" w14:textId="5FB3B9A4" w:rsidR="002C1C43" w:rsidDel="00632ABF" w:rsidRDefault="00D4553E" w:rsidP="00632ABF">
      <w:pPr>
        <w:ind w:firstLine="720"/>
        <w:contextualSpacing/>
        <w:rPr>
          <w:del w:id="27" w:author="user" w:date="2017-08-08T12:09:00Z"/>
        </w:rPr>
        <w:pPrChange w:id="28" w:author="user" w:date="2017-08-08T12:09:00Z">
          <w:pPr>
            <w:ind w:firstLine="720"/>
            <w:contextualSpacing/>
          </w:pPr>
        </w:pPrChange>
      </w:pPr>
      <w:r>
        <w:t>Contrary to our expectations, we could not prove that d</w:t>
      </w:r>
      <w:r w:rsidR="00215C8D" w:rsidRPr="00B44153">
        <w:t>issociation</w:t>
      </w:r>
      <w:r>
        <w:t xml:space="preserve"> mediate</w:t>
      </w:r>
      <w:r w:rsidR="00AE2425">
        <w:t>s</w:t>
      </w:r>
      <w:r>
        <w:t xml:space="preserve"> </w:t>
      </w:r>
      <w:r w:rsidR="00215C8D" w:rsidRPr="00B44153">
        <w:t xml:space="preserve">between traumatic load </w:t>
      </w:r>
      <w:r>
        <w:t>(and education?)</w:t>
      </w:r>
      <w:r w:rsidRPr="00B44153">
        <w:t xml:space="preserve"> </w:t>
      </w:r>
      <w:r w:rsidR="00215C8D" w:rsidRPr="00B44153">
        <w:t xml:space="preserve">and PTSD symptoms. </w:t>
      </w:r>
      <w:r>
        <w:t>Since we did find that traumatic load predicts dissociation, and the later predi</w:t>
      </w:r>
      <w:r w:rsidR="00AE2425">
        <w:t>c</w:t>
      </w:r>
      <w:r>
        <w:t xml:space="preserve">ts PTSD symptoms, we believe that the reason we did not find a significant mediation was the lack of statistical power. </w:t>
      </w:r>
      <w:r w:rsidR="002C1C43" w:rsidRPr="002C1C43">
        <w:t xml:space="preserve">Future research should replicate these </w:t>
      </w:r>
      <w:r>
        <w:t>analyses with a larger sample</w:t>
      </w:r>
      <w:r w:rsidR="002C1C43" w:rsidRPr="002C1C43">
        <w:t>.</w:t>
      </w:r>
    </w:p>
    <w:p w14:paraId="2452AFF2" w14:textId="77777777" w:rsidR="00632ABF" w:rsidRPr="002C1C43" w:rsidRDefault="00632ABF" w:rsidP="00D4553E">
      <w:pPr>
        <w:ind w:firstLine="720"/>
        <w:contextualSpacing/>
        <w:rPr>
          <w:ins w:id="29" w:author="user" w:date="2017-08-08T12:09:00Z"/>
        </w:rPr>
      </w:pPr>
      <w:bookmarkStart w:id="30" w:name="_GoBack"/>
      <w:bookmarkEnd w:id="30"/>
    </w:p>
    <w:p w14:paraId="21CCF8E8" w14:textId="6BC832B2" w:rsidR="000F727F" w:rsidRDefault="00AE2425" w:rsidP="00632ABF">
      <w:pPr>
        <w:ind w:firstLine="720"/>
        <w:contextualSpacing/>
        <w:rPr>
          <w:ins w:id="31" w:author="user" w:date="2017-08-08T11:32:00Z"/>
        </w:rPr>
        <w:pPrChange w:id="32" w:author="user" w:date="2017-08-08T12:09:00Z">
          <w:pPr>
            <w:ind w:firstLine="720"/>
            <w:contextualSpacing/>
          </w:pPr>
        </w:pPrChange>
      </w:pPr>
      <w:r>
        <w:t xml:space="preserve">The </w:t>
      </w:r>
      <w:ins w:id="33" w:author="user" w:date="2017-08-08T11:30:00Z">
        <w:r w:rsidR="000F727F">
          <w:t>current study had several limitations. First, our sample was small</w:t>
        </w:r>
      </w:ins>
      <w:ins w:id="34" w:author="user" w:date="2017-08-08T11:32:00Z">
        <w:r w:rsidR="000F727F">
          <w:t>,</w:t>
        </w:r>
      </w:ins>
      <w:ins w:id="35" w:author="user" w:date="2017-08-08T11:30:00Z">
        <w:r w:rsidR="000F727F">
          <w:t xml:space="preserve"> whi</w:t>
        </w:r>
      </w:ins>
      <w:ins w:id="36" w:author="user" w:date="2017-08-08T11:31:00Z">
        <w:r w:rsidR="000F727F">
          <w:t xml:space="preserve">ch limited our statistical power. </w:t>
        </w:r>
      </w:ins>
      <w:ins w:id="37" w:author="user" w:date="2017-08-08T11:32:00Z">
        <w:r w:rsidR="000F727F">
          <w:t xml:space="preserve">Second, </w:t>
        </w:r>
      </w:ins>
      <w:ins w:id="38" w:author="user" w:date="2017-08-08T11:35:00Z">
        <w:r w:rsidR="000F727F">
          <w:t>our sample did not include</w:t>
        </w:r>
      </w:ins>
      <w:ins w:id="39" w:author="user" w:date="2017-08-08T11:34:00Z">
        <w:r w:rsidR="000F727F">
          <w:t xml:space="preserve"> patients at risk of life or medical instability</w:t>
        </w:r>
        <w:r w:rsidR="006127D3">
          <w:t xml:space="preserve">, those who did not </w:t>
        </w:r>
      </w:ins>
      <w:ins w:id="40" w:author="user" w:date="2017-08-08T11:36:00Z">
        <w:r w:rsidR="006127D3">
          <w:t>remember the events, those who lost consciousness</w:t>
        </w:r>
      </w:ins>
      <w:ins w:id="41" w:author="user" w:date="2017-08-08T11:38:00Z">
        <w:r w:rsidR="006127D3">
          <w:t xml:space="preserve">, and victims of intentional trauma. Thus, we do not if our results generalize to those patients. </w:t>
        </w:r>
      </w:ins>
      <w:ins w:id="42" w:author="user" w:date="2017-08-08T11:39:00Z">
        <w:r w:rsidR="006127D3">
          <w:t xml:space="preserve">Third, all our measures were </w:t>
        </w:r>
      </w:ins>
      <w:ins w:id="43" w:author="user" w:date="2017-08-08T11:40:00Z">
        <w:r w:rsidR="006127D3">
          <w:t xml:space="preserve">self-report, limiting the quality of the diagnoses. </w:t>
        </w:r>
      </w:ins>
    </w:p>
    <w:p w14:paraId="0CE5B66D" w14:textId="1BB2526A" w:rsidR="00AE2425" w:rsidRDefault="00AE2425" w:rsidP="002C1C43">
      <w:pPr>
        <w:ind w:firstLine="720"/>
        <w:contextualSpacing/>
      </w:pPr>
      <w:del w:id="44" w:author="user" w:date="2017-08-08T11:32:00Z">
        <w:r w:rsidDel="000F727F">
          <w:delText xml:space="preserve">main limitation of our study was its sample sample size. </w:delText>
        </w:r>
      </w:del>
      <w:r>
        <w:t>Nevertheless,</w:t>
      </w:r>
      <w:ins w:id="45" w:author="user" w:date="2017-08-08T11:40:00Z">
        <w:r w:rsidR="006127D3">
          <w:t xml:space="preserve"> our study also had many </w:t>
        </w:r>
        <w:proofErr w:type="spellStart"/>
        <w:r w:rsidR="006127D3">
          <w:t>streghts</w:t>
        </w:r>
        <w:proofErr w:type="spellEnd"/>
        <w:r w:rsidR="006127D3">
          <w:t>:</w:t>
        </w:r>
      </w:ins>
      <w:r>
        <w:t xml:space="preserve"> it </w:t>
      </w:r>
      <w:del w:id="46" w:author="user" w:date="2017-08-08T11:41:00Z">
        <w:r w:rsidDel="006127D3">
          <w:delText>had the strength of assessing</w:delText>
        </w:r>
      </w:del>
      <w:ins w:id="47" w:author="user" w:date="2017-08-08T11:41:00Z">
        <w:r w:rsidR="006127D3">
          <w:t>assessed</w:t>
        </w:r>
      </w:ins>
      <w:r>
        <w:t xml:space="preserve"> several relevant psychological </w:t>
      </w:r>
      <w:proofErr w:type="spellStart"/>
      <w:r>
        <w:t>phenomenons</w:t>
      </w:r>
      <w:proofErr w:type="spellEnd"/>
      <w:ins w:id="48" w:author="user" w:date="2017-08-08T11:41:00Z">
        <w:r w:rsidR="006127D3">
          <w:t>;</w:t>
        </w:r>
      </w:ins>
      <w:del w:id="49" w:author="user" w:date="2017-08-08T11:41:00Z">
        <w:r w:rsidR="002975E0" w:rsidDel="006127D3">
          <w:delText>, collecting</w:delText>
        </w:r>
      </w:del>
      <w:r w:rsidR="002975E0">
        <w:t xml:space="preserve"> data</w:t>
      </w:r>
      <w:ins w:id="50" w:author="user" w:date="2017-08-08T11:41:00Z">
        <w:r w:rsidR="006127D3">
          <w:t xml:space="preserve"> collection took place</w:t>
        </w:r>
      </w:ins>
      <w:r w:rsidR="002975E0">
        <w:t xml:space="preserve"> right after a traumatic event had occurred</w:t>
      </w:r>
      <w:ins w:id="51" w:author="user" w:date="2017-08-08T11:41:00Z">
        <w:r w:rsidR="006127D3">
          <w:t>;</w:t>
        </w:r>
      </w:ins>
      <w:del w:id="52" w:author="user" w:date="2017-08-08T11:41:00Z">
        <w:r w:rsidR="002975E0" w:rsidDel="006127D3">
          <w:delText>,</w:delText>
        </w:r>
      </w:del>
      <w:r w:rsidR="002975E0">
        <w:t xml:space="preserve"> and</w:t>
      </w:r>
      <w:ins w:id="53" w:author="user" w:date="2017-08-08T11:41:00Z">
        <w:r w:rsidR="006127D3">
          <w:t xml:space="preserve"> we</w:t>
        </w:r>
      </w:ins>
      <w:r w:rsidR="002975E0">
        <w:t xml:space="preserve"> follow</w:t>
      </w:r>
      <w:ins w:id="54" w:author="user" w:date="2017-08-08T11:41:00Z">
        <w:r w:rsidR="006127D3">
          <w:t xml:space="preserve">ed </w:t>
        </w:r>
      </w:ins>
      <w:del w:id="55" w:author="user" w:date="2017-08-08T11:41:00Z">
        <w:r w:rsidR="002975E0" w:rsidDel="006127D3">
          <w:delText xml:space="preserve">ing </w:delText>
        </w:r>
      </w:del>
      <w:r w:rsidR="002975E0">
        <w:t xml:space="preserve">individuals to see how their symptomatology had evolved a month later. </w:t>
      </w:r>
    </w:p>
    <w:p w14:paraId="5D04F270" w14:textId="7B842243" w:rsidR="002C1C43" w:rsidRPr="002C1C43" w:rsidRDefault="002975E0" w:rsidP="002C1C43">
      <w:pPr>
        <w:ind w:firstLine="720"/>
        <w:contextualSpacing/>
      </w:pPr>
      <w:r>
        <w:t xml:space="preserve">We consider that this study has important clinical implications and draws to the importance of </w:t>
      </w:r>
      <w:r w:rsidR="002C1C43" w:rsidRPr="002C1C43">
        <w:t>identifying persons who dissociated most during a traumatic event (e.g., earthquake)</w:t>
      </w:r>
      <w:r>
        <w:t>, since this</w:t>
      </w:r>
      <w:r w:rsidR="002C1C43" w:rsidRPr="002C1C43">
        <w:t xml:space="preserve"> may help predict, and prevent if adequate help or treatment is provided, PTSD symptomatology. </w:t>
      </w:r>
      <w:r>
        <w:t>In addition, s</w:t>
      </w:r>
      <w:r w:rsidR="002C1C43" w:rsidRPr="002C1C43">
        <w:t>ince we know who are at most risk for dissociating (</w:t>
      </w:r>
      <w:r w:rsidR="00AA5E7B">
        <w:t xml:space="preserve">individuals with </w:t>
      </w:r>
      <w:r w:rsidR="002C1C43" w:rsidRPr="002C1C43">
        <w:t xml:space="preserve">high traumatic load and low education) it would be relevant to screen these vulnerable populations first. </w:t>
      </w:r>
      <w:r>
        <w:t xml:space="preserve">This information is especially </w:t>
      </w:r>
      <w:r w:rsidR="00AA5E7B">
        <w:t>relevant in</w:t>
      </w:r>
      <w:r>
        <w:t xml:space="preserve"> contexts where a very large number of persons has been affected by a traumatic</w:t>
      </w:r>
      <w:r w:rsidR="00AA5E7B">
        <w:t xml:space="preserve"> event, such as in the aftermath</w:t>
      </w:r>
      <w:r>
        <w:t xml:space="preserve"> of a natural disaster. Considering our findings, we would suggest screening for dissociative symptoms individuals who are more likely to be less educated and present a history of important past traumas. Once individuals who presented </w:t>
      </w:r>
      <w:proofErr w:type="spellStart"/>
      <w:r>
        <w:t>peritraumatic</w:t>
      </w:r>
      <w:proofErr w:type="spellEnd"/>
      <w:r>
        <w:t xml:space="preserve"> dissociation have been detected, we suggest prioritizing support and </w:t>
      </w:r>
      <w:r>
        <w:lastRenderedPageBreak/>
        <w:t>treatment options for them in order to help prevent, or diminish, the appearance of PTSD symptomatology.</w:t>
      </w:r>
    </w:p>
    <w:p w14:paraId="281B7C5D" w14:textId="77777777" w:rsidR="002C1C43" w:rsidRPr="002C1C43" w:rsidRDefault="002C1C43" w:rsidP="002C1C43">
      <w:pPr>
        <w:contextualSpacing/>
      </w:pPr>
    </w:p>
    <w:p w14:paraId="417ECDD5" w14:textId="77777777" w:rsidR="002C1C43" w:rsidRPr="002C1C43" w:rsidRDefault="002C1C43" w:rsidP="002C1C43">
      <w:pPr>
        <w:contextualSpacing/>
      </w:pPr>
    </w:p>
    <w:p w14:paraId="631E85AE" w14:textId="6C7E1384" w:rsidR="00B45383" w:rsidRPr="00B44153" w:rsidRDefault="00B45383" w:rsidP="00B44153">
      <w:pPr>
        <w:contextualSpacing/>
      </w:pPr>
      <w:r w:rsidRPr="00B44153">
        <w:br w:type="page"/>
      </w:r>
    </w:p>
    <w:p w14:paraId="1BCA32F3" w14:textId="3EB93B23" w:rsidR="00B45383" w:rsidRPr="00B44153" w:rsidRDefault="00B45383" w:rsidP="002B70F5">
      <w:pPr>
        <w:contextualSpacing/>
        <w:jc w:val="center"/>
      </w:pPr>
      <w:r w:rsidRPr="00B44153">
        <w:lastRenderedPageBreak/>
        <w:t>References</w:t>
      </w:r>
    </w:p>
    <w:p w14:paraId="3711582A" w14:textId="77777777" w:rsidR="00B45383" w:rsidRPr="00B44153" w:rsidRDefault="00B45383" w:rsidP="00B44153">
      <w:pPr>
        <w:contextualSpacing/>
      </w:pPr>
    </w:p>
    <w:p w14:paraId="1A3D354B" w14:textId="77777777" w:rsidR="005A32A6" w:rsidRPr="005A32A6" w:rsidRDefault="005A32A6" w:rsidP="005A32A6">
      <w:pPr>
        <w:contextualSpacing/>
      </w:pPr>
      <w:r w:rsidRPr="005A32A6">
        <w:t>American Psychiatric Association. (2013). Diagnostic and statistical manual of mental disorders (5th ed.). Washington, DC: Author.</w:t>
      </w:r>
    </w:p>
    <w:p w14:paraId="40CC620B" w14:textId="77777777" w:rsidR="00A64718" w:rsidRPr="005A32A6" w:rsidRDefault="00A64718" w:rsidP="00B44153">
      <w:pPr>
        <w:contextualSpacing/>
      </w:pPr>
    </w:p>
    <w:p w14:paraId="1097D38E" w14:textId="0628DFC5" w:rsidR="004C797D" w:rsidRPr="005A32A6" w:rsidRDefault="004C797D" w:rsidP="00B44153">
      <w:pPr>
        <w:contextualSpacing/>
      </w:pPr>
      <w:r w:rsidRPr="005A32A6">
        <w:t>Bernstein, E. M., &amp; Putnam, F. W. (1986). Development, reliability, and validity of a dissociation scale. The Journal of nervous and mental disease, 174(12), 727-735.</w:t>
      </w:r>
    </w:p>
    <w:p w14:paraId="2B9B9F5E" w14:textId="77777777" w:rsidR="004C797D" w:rsidRPr="005A32A6" w:rsidRDefault="004C797D" w:rsidP="00B44153">
      <w:pPr>
        <w:contextualSpacing/>
      </w:pPr>
    </w:p>
    <w:p w14:paraId="41A7B9E0" w14:textId="77777777" w:rsidR="005A32A6" w:rsidRPr="005A32A6" w:rsidRDefault="005A32A6" w:rsidP="005A32A6">
      <w:pPr>
        <w:contextualSpacing/>
      </w:pPr>
      <w:r w:rsidRPr="005A32A6">
        <w:t xml:space="preserve">Breslau, N. (2001). The epidemiology of posttraumatic stress disorder: What is the extent of the problem? The Journal of Clinical Psychiatry, 62 </w:t>
      </w:r>
      <w:proofErr w:type="spellStart"/>
      <w:r w:rsidRPr="005A32A6">
        <w:t>Suppl</w:t>
      </w:r>
      <w:proofErr w:type="spellEnd"/>
      <w:r w:rsidRPr="005A32A6">
        <w:t xml:space="preserve"> 17, 16-22.</w:t>
      </w:r>
    </w:p>
    <w:p w14:paraId="4316D250" w14:textId="77777777" w:rsidR="005A32A6" w:rsidRPr="005A32A6" w:rsidRDefault="005A32A6" w:rsidP="005A32A6">
      <w:pPr>
        <w:contextualSpacing/>
      </w:pPr>
    </w:p>
    <w:p w14:paraId="5A928C22" w14:textId="77777777" w:rsidR="005A32A6" w:rsidRPr="005A32A6" w:rsidRDefault="005A32A6" w:rsidP="005A32A6">
      <w:pPr>
        <w:contextualSpacing/>
      </w:pPr>
      <w:r w:rsidRPr="005A32A6">
        <w:t xml:space="preserve">Brewin, C. R., Andrews, B., &amp; Valentine, J. D. (2000). Meta-analysis of risk factors for posttraumatic stress disorder in trauma-exposed adults. J Consult </w:t>
      </w:r>
      <w:proofErr w:type="spellStart"/>
      <w:r w:rsidRPr="005A32A6">
        <w:t>Clin</w:t>
      </w:r>
      <w:proofErr w:type="spellEnd"/>
      <w:r w:rsidRPr="005A32A6">
        <w:t xml:space="preserve"> </w:t>
      </w:r>
      <w:proofErr w:type="spellStart"/>
      <w:r w:rsidRPr="005A32A6">
        <w:t>Psychol</w:t>
      </w:r>
      <w:proofErr w:type="spellEnd"/>
      <w:r w:rsidRPr="005A32A6">
        <w:t>, 68(5), 748–66.</w:t>
      </w:r>
    </w:p>
    <w:p w14:paraId="7E529840" w14:textId="77777777" w:rsidR="005A32A6" w:rsidRPr="005A32A6" w:rsidRDefault="005A32A6" w:rsidP="00B44153">
      <w:pPr>
        <w:contextualSpacing/>
      </w:pPr>
    </w:p>
    <w:p w14:paraId="4A70EFD8" w14:textId="77777777" w:rsidR="007C28B2" w:rsidRPr="00215C8D" w:rsidRDefault="007C28B2" w:rsidP="00B44153">
      <w:pPr>
        <w:contextualSpacing/>
        <w:rPr>
          <w:lang w:val="es-ES"/>
        </w:rPr>
      </w:pPr>
      <w:r w:rsidRPr="005A32A6">
        <w:t xml:space="preserve">Bower GH, </w:t>
      </w:r>
      <w:proofErr w:type="spellStart"/>
      <w:r w:rsidRPr="005A32A6">
        <w:t>Sivers</w:t>
      </w:r>
      <w:proofErr w:type="spellEnd"/>
      <w:r w:rsidRPr="005A32A6">
        <w:t xml:space="preserve"> H. Cognitive impact of traumatic events. </w:t>
      </w:r>
      <w:proofErr w:type="spellStart"/>
      <w:r w:rsidRPr="00215C8D">
        <w:rPr>
          <w:lang w:val="es-ES"/>
        </w:rPr>
        <w:t>Dev</w:t>
      </w:r>
      <w:proofErr w:type="spellEnd"/>
    </w:p>
    <w:p w14:paraId="02CB52EE" w14:textId="69AE18DE" w:rsidR="007C28B2" w:rsidRPr="00215C8D" w:rsidRDefault="007C28B2" w:rsidP="00B44153">
      <w:pPr>
        <w:contextualSpacing/>
        <w:rPr>
          <w:lang w:val="es-ES"/>
        </w:rPr>
      </w:pPr>
      <w:proofErr w:type="spellStart"/>
      <w:r w:rsidRPr="00215C8D">
        <w:rPr>
          <w:lang w:val="es-ES"/>
        </w:rPr>
        <w:t>Psychopathol</w:t>
      </w:r>
      <w:proofErr w:type="spellEnd"/>
      <w:r w:rsidRPr="00215C8D">
        <w:rPr>
          <w:lang w:val="es-ES"/>
        </w:rPr>
        <w:t xml:space="preserve"> 1998</w:t>
      </w:r>
      <w:proofErr w:type="gramStart"/>
      <w:r w:rsidRPr="00215C8D">
        <w:rPr>
          <w:lang w:val="es-ES"/>
        </w:rPr>
        <w:t>;10:625</w:t>
      </w:r>
      <w:proofErr w:type="gramEnd"/>
      <w:r w:rsidRPr="00215C8D">
        <w:rPr>
          <w:lang w:val="es-ES"/>
        </w:rPr>
        <w:t>–53.</w:t>
      </w:r>
    </w:p>
    <w:p w14:paraId="6A7DC5B5" w14:textId="77777777" w:rsidR="005A32A6" w:rsidRPr="00215C8D" w:rsidRDefault="005A32A6" w:rsidP="00B44153">
      <w:pPr>
        <w:contextualSpacing/>
        <w:rPr>
          <w:lang w:val="es-ES"/>
        </w:rPr>
      </w:pPr>
    </w:p>
    <w:p w14:paraId="5D2B3439" w14:textId="77777777" w:rsidR="005A32A6" w:rsidRPr="005A32A6" w:rsidRDefault="005A32A6" w:rsidP="005A32A6">
      <w:pPr>
        <w:contextualSpacing/>
        <w:rPr>
          <w:lang w:val="es-ES"/>
        </w:rPr>
      </w:pPr>
      <w:proofErr w:type="spellStart"/>
      <w:r w:rsidRPr="005A32A6">
        <w:rPr>
          <w:lang w:val="es-ES"/>
        </w:rPr>
        <w:t>Cova</w:t>
      </w:r>
      <w:proofErr w:type="spellEnd"/>
      <w:r w:rsidRPr="005A32A6">
        <w:rPr>
          <w:lang w:val="es-ES"/>
        </w:rPr>
        <w:t xml:space="preserve">, F., Rincón, P., </w:t>
      </w:r>
      <w:proofErr w:type="spellStart"/>
      <w:r w:rsidRPr="005A32A6">
        <w:rPr>
          <w:lang w:val="es-ES"/>
        </w:rPr>
        <w:t>Grandón</w:t>
      </w:r>
      <w:proofErr w:type="spellEnd"/>
      <w:r w:rsidRPr="005A32A6">
        <w:rPr>
          <w:lang w:val="es-ES"/>
        </w:rPr>
        <w:t xml:space="preserve">, P., &amp; Vicente, B. (2011). Controversias respecto de la conceptualización del trastorno de estrés postraumático. Revista Chilena De </w:t>
      </w:r>
      <w:proofErr w:type="spellStart"/>
      <w:r w:rsidRPr="005A32A6">
        <w:rPr>
          <w:lang w:val="es-ES"/>
        </w:rPr>
        <w:t>Neuro</w:t>
      </w:r>
      <w:proofErr w:type="spellEnd"/>
      <w:r w:rsidRPr="005A32A6">
        <w:rPr>
          <w:lang w:val="es-ES"/>
        </w:rPr>
        <w:t>-psiquiatría, 49(3), 288-297.</w:t>
      </w:r>
    </w:p>
    <w:p w14:paraId="76513D10" w14:textId="77777777" w:rsidR="005A32A6" w:rsidRPr="005A32A6" w:rsidRDefault="005A32A6" w:rsidP="005A32A6">
      <w:pPr>
        <w:contextualSpacing/>
        <w:rPr>
          <w:lang w:val="es-ES"/>
        </w:rPr>
      </w:pPr>
    </w:p>
    <w:p w14:paraId="5D7F4399" w14:textId="77777777" w:rsidR="005A32A6" w:rsidRPr="005A32A6" w:rsidRDefault="005A32A6" w:rsidP="005A32A6">
      <w:pPr>
        <w:contextualSpacing/>
      </w:pPr>
      <w:proofErr w:type="spellStart"/>
      <w:r w:rsidRPr="00E63FDB">
        <w:rPr>
          <w:lang w:val="es-CL"/>
        </w:rPr>
        <w:t>Creamer</w:t>
      </w:r>
      <w:proofErr w:type="spellEnd"/>
      <w:r w:rsidRPr="00E63FDB">
        <w:rPr>
          <w:lang w:val="es-CL"/>
        </w:rPr>
        <w:t xml:space="preserve">, M., </w:t>
      </w:r>
      <w:proofErr w:type="spellStart"/>
      <w:r w:rsidRPr="00E63FDB">
        <w:rPr>
          <w:lang w:val="es-CL"/>
        </w:rPr>
        <w:t>Burgess</w:t>
      </w:r>
      <w:proofErr w:type="spellEnd"/>
      <w:r w:rsidRPr="00E63FDB">
        <w:rPr>
          <w:lang w:val="es-CL"/>
        </w:rPr>
        <w:t xml:space="preserve">, P., &amp; </w:t>
      </w:r>
      <w:proofErr w:type="spellStart"/>
      <w:r w:rsidRPr="00E63FDB">
        <w:rPr>
          <w:lang w:val="es-CL"/>
        </w:rPr>
        <w:t>McFarlane</w:t>
      </w:r>
      <w:proofErr w:type="spellEnd"/>
      <w:r w:rsidRPr="00E63FDB">
        <w:rPr>
          <w:lang w:val="es-CL"/>
        </w:rPr>
        <w:t xml:space="preserve">, A. C. (2001). </w:t>
      </w:r>
      <w:r w:rsidRPr="005A32A6">
        <w:t xml:space="preserve">Post-traumatic stress disorder: Findings from the </w:t>
      </w:r>
      <w:proofErr w:type="spellStart"/>
      <w:r w:rsidRPr="005A32A6">
        <w:t>australian</w:t>
      </w:r>
      <w:proofErr w:type="spellEnd"/>
      <w:r w:rsidRPr="005A32A6">
        <w:t xml:space="preserve"> national survey of mental health and well-being. </w:t>
      </w:r>
      <w:proofErr w:type="spellStart"/>
      <w:r w:rsidRPr="005A32A6">
        <w:t>Psychol</w:t>
      </w:r>
      <w:proofErr w:type="spellEnd"/>
      <w:r w:rsidRPr="005A32A6">
        <w:t xml:space="preserve"> Med, 31(7), 1237-47.</w:t>
      </w:r>
    </w:p>
    <w:p w14:paraId="46684E93" w14:textId="77777777" w:rsidR="0099625D" w:rsidRPr="005A32A6" w:rsidRDefault="0099625D" w:rsidP="00B44153">
      <w:pPr>
        <w:contextualSpacing/>
      </w:pPr>
    </w:p>
    <w:p w14:paraId="2A9B451B" w14:textId="61860EC1" w:rsidR="0099625D" w:rsidRPr="005A32A6" w:rsidRDefault="0099625D" w:rsidP="00B44153">
      <w:pPr>
        <w:contextualSpacing/>
      </w:pPr>
      <w:r w:rsidRPr="005A32A6">
        <w:t xml:space="preserve">Dutra, L., Bureau, J. F., Holmes, B., </w:t>
      </w:r>
      <w:proofErr w:type="spellStart"/>
      <w:r w:rsidRPr="005A32A6">
        <w:t>Lyubchik</w:t>
      </w:r>
      <w:proofErr w:type="spellEnd"/>
      <w:r w:rsidRPr="005A32A6">
        <w:t>, A., &amp; Lyons-Ruth, K. (2009). Quality of early care and childhood trauma: a prospective study of developmental pathways to dissociation. The Journal of nervous and mental disease, 197(6), 383.</w:t>
      </w:r>
    </w:p>
    <w:p w14:paraId="4D3920E5" w14:textId="77777777" w:rsidR="007C28B2" w:rsidRPr="005A32A6" w:rsidRDefault="007C28B2" w:rsidP="00B44153">
      <w:pPr>
        <w:contextualSpacing/>
      </w:pPr>
    </w:p>
    <w:p w14:paraId="048A18AF" w14:textId="77777777" w:rsidR="005A32A6" w:rsidRPr="005A32A6" w:rsidRDefault="005A32A6" w:rsidP="005A32A6">
      <w:pPr>
        <w:contextualSpacing/>
      </w:pPr>
      <w:r w:rsidRPr="005A32A6">
        <w:t xml:space="preserve">Friedman, M. J., </w:t>
      </w:r>
      <w:proofErr w:type="spellStart"/>
      <w:r w:rsidRPr="005A32A6">
        <w:t>Resick</w:t>
      </w:r>
      <w:proofErr w:type="spellEnd"/>
      <w:r w:rsidRPr="005A32A6">
        <w:t>, P. A., Bryant, R. A., &amp; Brewin, C. R. (2011). Considering PTSD for DSM-5. Depression and Anxiety, 28(9), 750-769. doi:10.1002/da.20767.</w:t>
      </w:r>
    </w:p>
    <w:p w14:paraId="2B5D7735" w14:textId="77777777" w:rsidR="005A32A6" w:rsidRPr="005A32A6" w:rsidRDefault="005A32A6" w:rsidP="005A32A6">
      <w:pPr>
        <w:contextualSpacing/>
      </w:pPr>
    </w:p>
    <w:p w14:paraId="40E1A400" w14:textId="77777777" w:rsidR="005A32A6" w:rsidRPr="005A32A6" w:rsidRDefault="005A32A6" w:rsidP="005A32A6">
      <w:pPr>
        <w:contextualSpacing/>
      </w:pPr>
      <w:proofErr w:type="spellStart"/>
      <w:r w:rsidRPr="005A32A6">
        <w:t>Grinage</w:t>
      </w:r>
      <w:proofErr w:type="spellEnd"/>
      <w:r w:rsidRPr="005A32A6">
        <w:t>, B. D. (2003). Diagnosis and management of post-traumatic stress disorder. Am Fam Physician, 68(12), 2401-8.</w:t>
      </w:r>
    </w:p>
    <w:p w14:paraId="6D7A3682" w14:textId="77777777" w:rsidR="005A32A6" w:rsidRPr="005A32A6" w:rsidRDefault="005A32A6" w:rsidP="00B44153">
      <w:pPr>
        <w:contextualSpacing/>
      </w:pPr>
    </w:p>
    <w:p w14:paraId="150ACDD5" w14:textId="77777777" w:rsidR="005E3591" w:rsidRPr="005A32A6" w:rsidRDefault="005E3591" w:rsidP="00B44153">
      <w:pPr>
        <w:contextualSpacing/>
      </w:pPr>
      <w:r w:rsidRPr="005A32A6">
        <w:t>Janet P (1907): The Major Symptoms of Hysteria: Fifteen Lectures Given</w:t>
      </w:r>
    </w:p>
    <w:p w14:paraId="10E890BD" w14:textId="5A87124F" w:rsidR="005E3591" w:rsidRPr="005A32A6" w:rsidRDefault="005E3591" w:rsidP="00B44153">
      <w:pPr>
        <w:contextualSpacing/>
      </w:pPr>
      <w:r w:rsidRPr="005A32A6">
        <w:t>in the Medical School of Harvard University. New York: MacMillan.</w:t>
      </w:r>
    </w:p>
    <w:p w14:paraId="45056DF7" w14:textId="77777777" w:rsidR="005E3591" w:rsidRPr="005A32A6" w:rsidRDefault="005E3591" w:rsidP="00B44153">
      <w:pPr>
        <w:contextualSpacing/>
      </w:pPr>
    </w:p>
    <w:p w14:paraId="73510147" w14:textId="77777777" w:rsidR="00D45365" w:rsidRPr="005A32A6" w:rsidRDefault="00D45365" w:rsidP="00B44153">
      <w:pPr>
        <w:contextualSpacing/>
      </w:pPr>
      <w:r w:rsidRPr="005A32A6">
        <w:t>Kessler, R. C., McLaughlin, K. A., Green, J. G., Gruber, M. J., Sampson, N. A.,</w:t>
      </w:r>
    </w:p>
    <w:p w14:paraId="05AAF78F" w14:textId="77777777" w:rsidR="00D45365" w:rsidRPr="005A32A6" w:rsidRDefault="00D45365" w:rsidP="00B44153">
      <w:pPr>
        <w:contextualSpacing/>
      </w:pPr>
      <w:proofErr w:type="spellStart"/>
      <w:r w:rsidRPr="005A32A6">
        <w:t>Zaslavsky</w:t>
      </w:r>
      <w:proofErr w:type="spellEnd"/>
      <w:r w:rsidRPr="005A32A6">
        <w:t>, A. M., ... Williams, D. R. (2011). Childhood adversities and adult</w:t>
      </w:r>
    </w:p>
    <w:p w14:paraId="0AE7D8AF" w14:textId="77777777" w:rsidR="00D45365" w:rsidRPr="005A32A6" w:rsidRDefault="00D45365" w:rsidP="00B44153">
      <w:pPr>
        <w:contextualSpacing/>
      </w:pPr>
      <w:r w:rsidRPr="005A32A6">
        <w:t>psychopathology in the WHO World Mental Health Surveys. British Journal of</w:t>
      </w:r>
    </w:p>
    <w:p w14:paraId="7F14B3BD" w14:textId="7B7059BC" w:rsidR="00D45365" w:rsidRPr="005A32A6" w:rsidRDefault="00D45365" w:rsidP="00B44153">
      <w:pPr>
        <w:contextualSpacing/>
      </w:pPr>
      <w:r w:rsidRPr="005A32A6">
        <w:t>Psychiatry, 197, 378–385.</w:t>
      </w:r>
    </w:p>
    <w:p w14:paraId="5B123A04" w14:textId="77777777" w:rsidR="005A32A6" w:rsidRPr="005A32A6" w:rsidRDefault="005A32A6" w:rsidP="00B44153">
      <w:pPr>
        <w:contextualSpacing/>
      </w:pPr>
    </w:p>
    <w:p w14:paraId="65488225" w14:textId="3895345A" w:rsidR="005A32A6" w:rsidRPr="005A32A6" w:rsidRDefault="005A32A6" w:rsidP="00B44153">
      <w:pPr>
        <w:contextualSpacing/>
      </w:pPr>
      <w:r w:rsidRPr="005A32A6">
        <w:lastRenderedPageBreak/>
        <w:t xml:space="preserve">Kessler, R. C., </w:t>
      </w:r>
      <w:proofErr w:type="spellStart"/>
      <w:r w:rsidRPr="005A32A6">
        <w:t>Sonnega</w:t>
      </w:r>
      <w:proofErr w:type="spellEnd"/>
      <w:r w:rsidRPr="005A32A6">
        <w:t xml:space="preserve">, A., </w:t>
      </w:r>
      <w:proofErr w:type="spellStart"/>
      <w:r w:rsidRPr="005A32A6">
        <w:t>Bromet</w:t>
      </w:r>
      <w:proofErr w:type="spellEnd"/>
      <w:r w:rsidRPr="005A32A6">
        <w:t>, E., Hughes, M., &amp; Nelson, C. B. (1995). Posttraumatic stress disorder in the national comorbidity survey. Archives of General Psychiatry, 52(12), 1048-60.</w:t>
      </w:r>
    </w:p>
    <w:p w14:paraId="4C8E02F8" w14:textId="77777777" w:rsidR="00D45365" w:rsidRPr="005A32A6" w:rsidRDefault="00D45365" w:rsidP="00B44153">
      <w:pPr>
        <w:contextualSpacing/>
      </w:pPr>
    </w:p>
    <w:p w14:paraId="7196C3CF" w14:textId="77777777" w:rsidR="00B45383" w:rsidRPr="005A32A6" w:rsidRDefault="00B45383" w:rsidP="00B44153">
      <w:pPr>
        <w:contextualSpacing/>
      </w:pPr>
      <w:proofErr w:type="spellStart"/>
      <w:r w:rsidRPr="005A32A6">
        <w:t>Lanius</w:t>
      </w:r>
      <w:proofErr w:type="spellEnd"/>
      <w:r w:rsidRPr="005A32A6">
        <w:t xml:space="preserve">, R. A., Brand, B., </w:t>
      </w:r>
      <w:proofErr w:type="spellStart"/>
      <w:r w:rsidRPr="005A32A6">
        <w:t>Vermetten</w:t>
      </w:r>
      <w:proofErr w:type="spellEnd"/>
      <w:r w:rsidRPr="005A32A6">
        <w:t xml:space="preserve">, E., </w:t>
      </w:r>
      <w:proofErr w:type="spellStart"/>
      <w:r w:rsidRPr="005A32A6">
        <w:t>Frewen</w:t>
      </w:r>
      <w:proofErr w:type="spellEnd"/>
      <w:r w:rsidRPr="005A32A6">
        <w:t>, P. A., &amp; Spiegel, D. (2012). The</w:t>
      </w:r>
    </w:p>
    <w:p w14:paraId="7E08A355" w14:textId="72C92C66" w:rsidR="00B45383" w:rsidRPr="005A32A6" w:rsidRDefault="00B45383" w:rsidP="00B44153">
      <w:pPr>
        <w:contextualSpacing/>
      </w:pPr>
      <w:r w:rsidRPr="005A32A6">
        <w:t>dissociative subtype of posttraumatic stress disorder: Rationale, clinical and neurobiological evidence, and implications. Depression and Anxiety, 29, 701–708.</w:t>
      </w:r>
    </w:p>
    <w:p w14:paraId="2F700C77" w14:textId="2C6EF44F" w:rsidR="00B45383" w:rsidRPr="005A32A6" w:rsidRDefault="00B45383" w:rsidP="00B44153">
      <w:pPr>
        <w:contextualSpacing/>
      </w:pPr>
      <w:r w:rsidRPr="005A32A6">
        <w:t>doi:10.1002/da.21889</w:t>
      </w:r>
    </w:p>
    <w:p w14:paraId="736B281C" w14:textId="77777777" w:rsidR="00360FDB" w:rsidRPr="005A32A6" w:rsidRDefault="00360FDB" w:rsidP="00B44153">
      <w:pPr>
        <w:contextualSpacing/>
      </w:pPr>
    </w:p>
    <w:p w14:paraId="72CE41E0" w14:textId="0EA14344" w:rsidR="000A44AD" w:rsidRPr="005A32A6" w:rsidRDefault="000A44AD" w:rsidP="00B44153">
      <w:pPr>
        <w:contextualSpacing/>
      </w:pPr>
      <w:proofErr w:type="spellStart"/>
      <w:r w:rsidRPr="005A32A6">
        <w:t>Marmar</w:t>
      </w:r>
      <w:proofErr w:type="spellEnd"/>
      <w:r w:rsidRPr="005A32A6">
        <w:t xml:space="preserve"> CR, Weiss DS, Metzler TJ. The </w:t>
      </w:r>
      <w:proofErr w:type="spellStart"/>
      <w:r w:rsidRPr="005A32A6">
        <w:t>Peritraumatic</w:t>
      </w:r>
      <w:proofErr w:type="spellEnd"/>
      <w:r w:rsidRPr="005A32A6">
        <w:t xml:space="preserve"> Dissociative Experiences Questionnaire. In: Wilson JP, Keane TM, editors. Assess- </w:t>
      </w:r>
      <w:proofErr w:type="spellStart"/>
      <w:r w:rsidRPr="005A32A6">
        <w:t>ing</w:t>
      </w:r>
      <w:proofErr w:type="spellEnd"/>
      <w:r w:rsidRPr="005A32A6">
        <w:t xml:space="preserve"> psychological trauma and posttraumatic stress disorder. New York: The Guilford Press; 1997.p. 412–28.</w:t>
      </w:r>
    </w:p>
    <w:p w14:paraId="6DC2341F" w14:textId="77777777" w:rsidR="000A44AD" w:rsidRPr="005A32A6" w:rsidRDefault="000A44AD" w:rsidP="00B44153">
      <w:pPr>
        <w:contextualSpacing/>
      </w:pPr>
    </w:p>
    <w:p w14:paraId="70EEB1FB" w14:textId="1E621E42" w:rsidR="00360FDB" w:rsidRPr="005A32A6" w:rsidRDefault="00360FDB" w:rsidP="00B44153">
      <w:pPr>
        <w:contextualSpacing/>
      </w:pPr>
      <w:proofErr w:type="spellStart"/>
      <w:r w:rsidRPr="005A32A6">
        <w:t>Marmar</w:t>
      </w:r>
      <w:proofErr w:type="spellEnd"/>
      <w:r w:rsidRPr="005A32A6">
        <w:t xml:space="preserve">, C. R., Weiss, D. S., </w:t>
      </w:r>
      <w:proofErr w:type="spellStart"/>
      <w:r w:rsidRPr="005A32A6">
        <w:t>Schlenger</w:t>
      </w:r>
      <w:proofErr w:type="spellEnd"/>
      <w:r w:rsidRPr="005A32A6">
        <w:t xml:space="preserve">, W. E., Fairbank, J. A., Jordan, B. K., </w:t>
      </w:r>
      <w:proofErr w:type="spellStart"/>
      <w:r w:rsidRPr="005A32A6">
        <w:t>Kulka</w:t>
      </w:r>
      <w:proofErr w:type="spellEnd"/>
      <w:r w:rsidRPr="005A32A6">
        <w:t xml:space="preserve">, R. A., &amp; Hough, R. L. (1994). </w:t>
      </w:r>
      <w:proofErr w:type="spellStart"/>
      <w:r w:rsidRPr="005A32A6">
        <w:t>Peritraumatic</w:t>
      </w:r>
      <w:proofErr w:type="spellEnd"/>
      <w:r w:rsidRPr="005A32A6">
        <w:t xml:space="preserve"> dissociation and posttraumatic stress in male Vietnam theater veterans. American journal of Psychiatry, 151(6), 902-907.</w:t>
      </w:r>
    </w:p>
    <w:p w14:paraId="68515740" w14:textId="77777777" w:rsidR="00536EB4" w:rsidRPr="005A32A6" w:rsidRDefault="00536EB4" w:rsidP="00B44153">
      <w:pPr>
        <w:contextualSpacing/>
      </w:pPr>
    </w:p>
    <w:p w14:paraId="4EC47615" w14:textId="77777777" w:rsidR="005A32A6" w:rsidRPr="005A32A6" w:rsidRDefault="005A32A6" w:rsidP="005A32A6">
      <w:pPr>
        <w:contextualSpacing/>
      </w:pPr>
      <w:r w:rsidRPr="005A32A6">
        <w:t>Norris, F. H., Friedman, M. J., &amp; Watson, P. J. (2002). 60,000 disaster victims speak: Part II. Summary and implications of the disaster mental health research. Psychiatry, 65(3), 240–60.</w:t>
      </w:r>
    </w:p>
    <w:p w14:paraId="3DF32D15" w14:textId="77777777" w:rsidR="005A32A6" w:rsidRPr="005A32A6" w:rsidRDefault="005A32A6" w:rsidP="005A32A6">
      <w:pPr>
        <w:contextualSpacing/>
      </w:pPr>
    </w:p>
    <w:p w14:paraId="61F2E2C9" w14:textId="77777777" w:rsidR="005A32A6" w:rsidRPr="005A32A6" w:rsidRDefault="005A32A6" w:rsidP="005A32A6">
      <w:pPr>
        <w:contextualSpacing/>
      </w:pPr>
      <w:r w:rsidRPr="005A32A6">
        <w:rPr>
          <w:lang w:val="es-ES"/>
        </w:rPr>
        <w:t xml:space="preserve">Norris, F. H., Murphy, A. D., Baker, C. K., Perilla, J. L., </w:t>
      </w:r>
      <w:proofErr w:type="spellStart"/>
      <w:r w:rsidRPr="005A32A6">
        <w:rPr>
          <w:lang w:val="es-ES"/>
        </w:rPr>
        <w:t>Rodriguez</w:t>
      </w:r>
      <w:proofErr w:type="spellEnd"/>
      <w:r w:rsidRPr="005A32A6">
        <w:rPr>
          <w:lang w:val="es-ES"/>
        </w:rPr>
        <w:t xml:space="preserve">, F. G., &amp; </w:t>
      </w:r>
      <w:proofErr w:type="spellStart"/>
      <w:r w:rsidRPr="005A32A6">
        <w:rPr>
          <w:lang w:val="es-ES"/>
        </w:rPr>
        <w:t>Rodriguez</w:t>
      </w:r>
      <w:proofErr w:type="spellEnd"/>
      <w:r w:rsidRPr="005A32A6">
        <w:rPr>
          <w:lang w:val="es-ES"/>
        </w:rPr>
        <w:t>, J. d. e</w:t>
      </w:r>
      <w:proofErr w:type="gramStart"/>
      <w:r w:rsidRPr="005A32A6">
        <w:rPr>
          <w:lang w:val="es-ES"/>
        </w:rPr>
        <w:t>. .</w:t>
      </w:r>
      <w:proofErr w:type="gramEnd"/>
      <w:r w:rsidRPr="005A32A6">
        <w:rPr>
          <w:lang w:val="es-ES"/>
        </w:rPr>
        <w:t xml:space="preserve"> </w:t>
      </w:r>
      <w:r w:rsidRPr="005A32A6">
        <w:t xml:space="preserve">J. (2003). Epidemiology of trauma and posttraumatic stress disorder in </w:t>
      </w:r>
      <w:proofErr w:type="spellStart"/>
      <w:r w:rsidRPr="005A32A6">
        <w:t>mexico</w:t>
      </w:r>
      <w:proofErr w:type="spellEnd"/>
      <w:r w:rsidRPr="005A32A6">
        <w:t xml:space="preserve">. J </w:t>
      </w:r>
      <w:proofErr w:type="spellStart"/>
      <w:r w:rsidRPr="005A32A6">
        <w:t>Abnorm</w:t>
      </w:r>
      <w:proofErr w:type="spellEnd"/>
      <w:r w:rsidRPr="005A32A6">
        <w:t xml:space="preserve"> </w:t>
      </w:r>
      <w:proofErr w:type="spellStart"/>
      <w:r w:rsidRPr="005A32A6">
        <w:t>Psychol</w:t>
      </w:r>
      <w:proofErr w:type="spellEnd"/>
      <w:r w:rsidRPr="005A32A6">
        <w:t>, 112(4), 646-56. doi:10.1037/0021-843X.112.4.646.</w:t>
      </w:r>
    </w:p>
    <w:p w14:paraId="11038D58" w14:textId="77777777" w:rsidR="005A32A6" w:rsidRPr="005A32A6" w:rsidRDefault="005A32A6" w:rsidP="005A32A6">
      <w:pPr>
        <w:contextualSpacing/>
      </w:pPr>
    </w:p>
    <w:p w14:paraId="505220DD" w14:textId="629573EE" w:rsidR="005A32A6" w:rsidRPr="005A32A6" w:rsidRDefault="005A32A6" w:rsidP="005A32A6">
      <w:pPr>
        <w:contextualSpacing/>
      </w:pPr>
      <w:r w:rsidRPr="005A32A6">
        <w:t xml:space="preserve">Ozer, E. J., Best, S. R., </w:t>
      </w:r>
      <w:proofErr w:type="spellStart"/>
      <w:r w:rsidRPr="005A32A6">
        <w:t>Lipsey</w:t>
      </w:r>
      <w:proofErr w:type="spellEnd"/>
      <w:r w:rsidRPr="005A32A6">
        <w:t>, T. L., &amp; Weiss, D. S. (2003). Predictors of posttraumatic stress disorder and symptoms in adults: A meta-analysis. Psychological Bulletin, 129(1), 52-73.</w:t>
      </w:r>
    </w:p>
    <w:p w14:paraId="2695755F" w14:textId="77777777" w:rsidR="005A32A6" w:rsidRPr="005A32A6" w:rsidRDefault="005A32A6" w:rsidP="00B44153">
      <w:pPr>
        <w:contextualSpacing/>
      </w:pPr>
    </w:p>
    <w:p w14:paraId="7D516E05" w14:textId="77777777" w:rsidR="005A32A6" w:rsidRPr="005A32A6" w:rsidRDefault="005A32A6" w:rsidP="005A32A6">
      <w:pPr>
        <w:contextualSpacing/>
      </w:pPr>
      <w:proofErr w:type="spellStart"/>
      <w:r w:rsidRPr="005A32A6">
        <w:t>Perkonigg</w:t>
      </w:r>
      <w:proofErr w:type="spellEnd"/>
      <w:r w:rsidRPr="005A32A6">
        <w:t xml:space="preserve">, A., Kessler, R. C., </w:t>
      </w:r>
      <w:proofErr w:type="spellStart"/>
      <w:r w:rsidRPr="005A32A6">
        <w:t>Storz</w:t>
      </w:r>
      <w:proofErr w:type="spellEnd"/>
      <w:r w:rsidRPr="005A32A6">
        <w:t xml:space="preserve">, S., &amp; </w:t>
      </w:r>
      <w:proofErr w:type="spellStart"/>
      <w:r w:rsidRPr="005A32A6">
        <w:t>Wittchen</w:t>
      </w:r>
      <w:proofErr w:type="spellEnd"/>
      <w:r w:rsidRPr="005A32A6">
        <w:t xml:space="preserve">, H. U. (2000). Traumatic events and post-traumatic stress disorder in the community: Prevalence, risk factors and comorbidity. </w:t>
      </w:r>
      <w:proofErr w:type="spellStart"/>
      <w:r w:rsidRPr="005A32A6">
        <w:t>Acta</w:t>
      </w:r>
      <w:proofErr w:type="spellEnd"/>
      <w:r w:rsidRPr="005A32A6">
        <w:t xml:space="preserve"> </w:t>
      </w:r>
      <w:proofErr w:type="spellStart"/>
      <w:r w:rsidRPr="005A32A6">
        <w:t>Psychiatrica</w:t>
      </w:r>
      <w:proofErr w:type="spellEnd"/>
      <w:r w:rsidRPr="005A32A6">
        <w:t xml:space="preserve"> </w:t>
      </w:r>
      <w:proofErr w:type="spellStart"/>
      <w:r w:rsidRPr="005A32A6">
        <w:t>Scandinavica</w:t>
      </w:r>
      <w:proofErr w:type="spellEnd"/>
      <w:r w:rsidRPr="005A32A6">
        <w:t>, 101(1), 46-59.</w:t>
      </w:r>
    </w:p>
    <w:p w14:paraId="3B21088A" w14:textId="77777777" w:rsidR="005A32A6" w:rsidRPr="005A32A6" w:rsidRDefault="005A32A6" w:rsidP="00B44153">
      <w:pPr>
        <w:contextualSpacing/>
      </w:pPr>
    </w:p>
    <w:p w14:paraId="64B13C28" w14:textId="6ADC1225" w:rsidR="00536EB4" w:rsidRPr="005A32A6" w:rsidRDefault="00536EB4" w:rsidP="00B44153">
      <w:pPr>
        <w:contextualSpacing/>
      </w:pPr>
      <w:proofErr w:type="spellStart"/>
      <w:r w:rsidRPr="005A32A6">
        <w:rPr>
          <w:color w:val="000000" w:themeColor="text1"/>
        </w:rPr>
        <w:t>Shavelev</w:t>
      </w:r>
      <w:proofErr w:type="spellEnd"/>
      <w:r w:rsidRPr="005A32A6">
        <w:rPr>
          <w:color w:val="000000" w:themeColor="text1"/>
        </w:rPr>
        <w:t xml:space="preserve">, A.Y. (1996) Chapter 4 van del ……   </w:t>
      </w:r>
      <w:r w:rsidRPr="005A32A6">
        <w:t xml:space="preserve">In: Van Der </w:t>
      </w:r>
      <w:proofErr w:type="spellStart"/>
      <w:r w:rsidRPr="005A32A6">
        <w:t>Kolk</w:t>
      </w:r>
      <w:proofErr w:type="spellEnd"/>
      <w:r w:rsidRPr="005A32A6">
        <w:t xml:space="preserve"> BA, </w:t>
      </w:r>
      <w:proofErr w:type="spellStart"/>
      <w:r w:rsidRPr="005A32A6">
        <w:t>Mcfarlane</w:t>
      </w:r>
      <w:proofErr w:type="spellEnd"/>
      <w:r w:rsidRPr="005A32A6">
        <w:t xml:space="preserve"> AC, </w:t>
      </w:r>
      <w:proofErr w:type="spellStart"/>
      <w:r w:rsidRPr="005A32A6">
        <w:t>Weisaeth</w:t>
      </w:r>
      <w:proofErr w:type="spellEnd"/>
      <w:r w:rsidRPr="005A32A6">
        <w:t xml:space="preserve"> L, editors. Traumatic stress. New York: The Guilford Press. 1996.</w:t>
      </w:r>
    </w:p>
    <w:p w14:paraId="0C5A711F" w14:textId="77777777" w:rsidR="00D45365" w:rsidRPr="005A32A6" w:rsidRDefault="00D45365" w:rsidP="00B44153">
      <w:pPr>
        <w:contextualSpacing/>
      </w:pPr>
    </w:p>
    <w:p w14:paraId="07BF70AE" w14:textId="6559A783" w:rsidR="00D45365" w:rsidRPr="005A32A6" w:rsidRDefault="00D45365" w:rsidP="00B44153">
      <w:pPr>
        <w:contextualSpacing/>
      </w:pPr>
      <w:r w:rsidRPr="005A32A6">
        <w:t xml:space="preserve">Stein, D. J., </w:t>
      </w:r>
      <w:proofErr w:type="spellStart"/>
      <w:r w:rsidRPr="005A32A6">
        <w:t>Koenen</w:t>
      </w:r>
      <w:proofErr w:type="spellEnd"/>
      <w:r w:rsidRPr="005A32A6">
        <w:t xml:space="preserve">, K. C., Friedman, M. J., Hill, E., McLaughlin, K. A., </w:t>
      </w:r>
      <w:proofErr w:type="spellStart"/>
      <w:r w:rsidRPr="005A32A6">
        <w:t>Petukhova</w:t>
      </w:r>
      <w:proofErr w:type="spellEnd"/>
      <w:r w:rsidRPr="005A32A6">
        <w:t>, M., ... Kessler, R. C. (2013). Dissociation in posttraumatic stress disorder: Evidence from the World Mental Health Surveys. Biological Psychiatry, 73(4), 302–312. doi:10.1016/j.biopsych.2012.08.022</w:t>
      </w:r>
    </w:p>
    <w:p w14:paraId="5B280863" w14:textId="77777777" w:rsidR="005A32A6" w:rsidRPr="005A32A6" w:rsidRDefault="005A32A6" w:rsidP="00B44153">
      <w:pPr>
        <w:contextualSpacing/>
      </w:pPr>
    </w:p>
    <w:p w14:paraId="5437EA7C" w14:textId="1F88DAB3" w:rsidR="00036DAD" w:rsidRPr="005A32A6" w:rsidRDefault="005A32A6" w:rsidP="00B44153">
      <w:pPr>
        <w:contextualSpacing/>
      </w:pPr>
      <w:r w:rsidRPr="005A32A6">
        <w:t xml:space="preserve">Stein, M. B., </w:t>
      </w:r>
      <w:proofErr w:type="spellStart"/>
      <w:r w:rsidRPr="005A32A6">
        <w:t>McQuaid</w:t>
      </w:r>
      <w:proofErr w:type="spellEnd"/>
      <w:r w:rsidRPr="005A32A6">
        <w:t xml:space="preserve">, J. R., </w:t>
      </w:r>
      <w:proofErr w:type="spellStart"/>
      <w:r w:rsidRPr="005A32A6">
        <w:t>Pedrelli</w:t>
      </w:r>
      <w:proofErr w:type="spellEnd"/>
      <w:r w:rsidRPr="005A32A6">
        <w:t xml:space="preserve">, P., Lenox, R., &amp; </w:t>
      </w:r>
      <w:proofErr w:type="spellStart"/>
      <w:r w:rsidRPr="005A32A6">
        <w:t>McCahill</w:t>
      </w:r>
      <w:proofErr w:type="spellEnd"/>
      <w:r w:rsidRPr="005A32A6">
        <w:t>, M. E. (2000). Posttraumatic stress disorder in the primary care medical setting. General Hospital Psychiatry, 22(4), 261-9.</w:t>
      </w:r>
    </w:p>
    <w:p w14:paraId="603AB894" w14:textId="77777777" w:rsidR="005A32A6" w:rsidRPr="005A32A6" w:rsidRDefault="005A32A6" w:rsidP="00B44153">
      <w:pPr>
        <w:contextualSpacing/>
      </w:pPr>
    </w:p>
    <w:p w14:paraId="3BF417EB" w14:textId="60221041" w:rsidR="00036DAD" w:rsidRPr="005A32A6" w:rsidRDefault="00036DAD" w:rsidP="00B44153">
      <w:pPr>
        <w:contextualSpacing/>
      </w:pPr>
      <w:r w:rsidRPr="005A32A6">
        <w:rPr>
          <w:lang w:val="es-ES"/>
        </w:rPr>
        <w:t>V</w:t>
      </w:r>
      <w:r w:rsidR="00072E78" w:rsidRPr="005A32A6">
        <w:rPr>
          <w:lang w:val="es-ES"/>
        </w:rPr>
        <w:t xml:space="preserve">an der </w:t>
      </w:r>
      <w:proofErr w:type="spellStart"/>
      <w:r w:rsidR="00072E78" w:rsidRPr="005A32A6">
        <w:rPr>
          <w:lang w:val="es-ES"/>
        </w:rPr>
        <w:t>Kolk</w:t>
      </w:r>
      <w:proofErr w:type="spellEnd"/>
      <w:r w:rsidR="00072E78" w:rsidRPr="005A32A6">
        <w:rPr>
          <w:lang w:val="es-ES"/>
        </w:rPr>
        <w:t xml:space="preserve"> BA, van d</w:t>
      </w:r>
      <w:r w:rsidRPr="005A32A6">
        <w:rPr>
          <w:lang w:val="es-ES"/>
        </w:rPr>
        <w:t xml:space="preserve">er </w:t>
      </w:r>
      <w:proofErr w:type="spellStart"/>
      <w:r w:rsidRPr="005A32A6">
        <w:rPr>
          <w:lang w:val="es-ES"/>
        </w:rPr>
        <w:t>Hart</w:t>
      </w:r>
      <w:proofErr w:type="spellEnd"/>
      <w:r w:rsidRPr="005A32A6">
        <w:rPr>
          <w:lang w:val="es-ES"/>
        </w:rPr>
        <w:t xml:space="preserve"> O, </w:t>
      </w:r>
      <w:proofErr w:type="spellStart"/>
      <w:r w:rsidRPr="005A32A6">
        <w:rPr>
          <w:lang w:val="es-ES"/>
        </w:rPr>
        <w:t>Marmar</w:t>
      </w:r>
      <w:proofErr w:type="spellEnd"/>
      <w:r w:rsidRPr="005A32A6">
        <w:rPr>
          <w:lang w:val="es-ES"/>
        </w:rPr>
        <w:t xml:space="preserve"> CR. </w:t>
      </w:r>
      <w:r w:rsidRPr="005A32A6">
        <w:t>Dissociation and</w:t>
      </w:r>
    </w:p>
    <w:p w14:paraId="1E465D4D" w14:textId="77777777" w:rsidR="00036DAD" w:rsidRPr="005A32A6" w:rsidRDefault="00036DAD" w:rsidP="00B44153">
      <w:pPr>
        <w:contextualSpacing/>
      </w:pPr>
      <w:r w:rsidRPr="005A32A6">
        <w:lastRenderedPageBreak/>
        <w:t xml:space="preserve">information processing. In: Van Der </w:t>
      </w:r>
      <w:proofErr w:type="spellStart"/>
      <w:r w:rsidRPr="005A32A6">
        <w:t>Kolk</w:t>
      </w:r>
      <w:proofErr w:type="spellEnd"/>
      <w:r w:rsidRPr="005A32A6">
        <w:t xml:space="preserve"> BA, </w:t>
      </w:r>
      <w:proofErr w:type="spellStart"/>
      <w:r w:rsidRPr="005A32A6">
        <w:t>Mcfarlane</w:t>
      </w:r>
      <w:proofErr w:type="spellEnd"/>
      <w:r w:rsidRPr="005A32A6">
        <w:t xml:space="preserve"> AC, </w:t>
      </w:r>
      <w:proofErr w:type="spellStart"/>
      <w:r w:rsidRPr="005A32A6">
        <w:t>Weisaeth</w:t>
      </w:r>
      <w:proofErr w:type="spellEnd"/>
    </w:p>
    <w:p w14:paraId="0C761F07" w14:textId="173BC89E" w:rsidR="00036DAD" w:rsidRPr="00215C8D" w:rsidRDefault="00036DAD" w:rsidP="00B44153">
      <w:pPr>
        <w:contextualSpacing/>
        <w:rPr>
          <w:lang w:val="es-ES"/>
        </w:rPr>
      </w:pPr>
      <w:r w:rsidRPr="005A32A6">
        <w:t xml:space="preserve">L, editors. Traumatic stress. New York: The Guilford Press. </w:t>
      </w:r>
      <w:r w:rsidRPr="00215C8D">
        <w:rPr>
          <w:lang w:val="es-ES"/>
        </w:rPr>
        <w:t>1996.</w:t>
      </w:r>
    </w:p>
    <w:p w14:paraId="002B88A4" w14:textId="2A911108" w:rsidR="00036DAD" w:rsidRPr="00215C8D" w:rsidRDefault="00036DAD" w:rsidP="00B44153">
      <w:pPr>
        <w:contextualSpacing/>
        <w:rPr>
          <w:lang w:val="es-ES"/>
        </w:rPr>
      </w:pPr>
      <w:r w:rsidRPr="00215C8D">
        <w:rPr>
          <w:lang w:val="es-ES"/>
        </w:rPr>
        <w:t>p. 303–27.</w:t>
      </w:r>
    </w:p>
    <w:p w14:paraId="627E7D93" w14:textId="77777777" w:rsidR="00072E78" w:rsidRPr="00215C8D" w:rsidRDefault="00072E78" w:rsidP="00B44153">
      <w:pPr>
        <w:contextualSpacing/>
        <w:rPr>
          <w:lang w:val="es-ES"/>
        </w:rPr>
      </w:pPr>
    </w:p>
    <w:p w14:paraId="18BC7298" w14:textId="592CF517" w:rsidR="00A64718" w:rsidRPr="005A32A6" w:rsidRDefault="005A32A6" w:rsidP="00B44153">
      <w:pPr>
        <w:contextualSpacing/>
      </w:pPr>
      <w:r w:rsidRPr="00215C8D">
        <w:rPr>
          <w:lang w:val="es-ES"/>
        </w:rPr>
        <w:t xml:space="preserve">Van Der </w:t>
      </w:r>
      <w:proofErr w:type="spellStart"/>
      <w:r w:rsidRPr="00215C8D">
        <w:rPr>
          <w:lang w:val="es-ES"/>
        </w:rPr>
        <w:t>Kolk</w:t>
      </w:r>
      <w:proofErr w:type="spellEnd"/>
      <w:r w:rsidRPr="00215C8D">
        <w:rPr>
          <w:lang w:val="es-ES"/>
        </w:rPr>
        <w:t xml:space="preserve">, B. (2014). </w:t>
      </w:r>
      <w:r w:rsidRPr="005A32A6">
        <w:t>The body keeps the score. New York, NY: Viking.</w:t>
      </w:r>
    </w:p>
    <w:p w14:paraId="2CC35523" w14:textId="77777777" w:rsidR="005A32A6" w:rsidRPr="005A32A6" w:rsidRDefault="005A32A6" w:rsidP="00B44153">
      <w:pPr>
        <w:contextualSpacing/>
      </w:pPr>
    </w:p>
    <w:p w14:paraId="507E14E6" w14:textId="77777777" w:rsidR="005A32A6" w:rsidRPr="005A32A6" w:rsidRDefault="005A32A6" w:rsidP="005A32A6">
      <w:pPr>
        <w:contextualSpacing/>
      </w:pPr>
      <w:r w:rsidRPr="005A32A6">
        <w:t>Wade, D., Howard, A., Fletcher, S., Cooper, J., &amp; Forbes, D. (2013). Early response to psychological trauma--what GPs can do. Australian family physician, 9, 610–614.</w:t>
      </w:r>
    </w:p>
    <w:p w14:paraId="34EA6747" w14:textId="77777777" w:rsidR="005A32A6" w:rsidRPr="005A32A6" w:rsidRDefault="005A32A6" w:rsidP="005A32A6">
      <w:pPr>
        <w:contextualSpacing/>
      </w:pPr>
    </w:p>
    <w:p w14:paraId="0FF4944F" w14:textId="77777777" w:rsidR="005A32A6" w:rsidRPr="00215C8D" w:rsidRDefault="005A32A6" w:rsidP="005A32A6">
      <w:pPr>
        <w:contextualSpacing/>
        <w:rPr>
          <w:lang w:val="es-ES"/>
        </w:rPr>
      </w:pPr>
      <w:proofErr w:type="spellStart"/>
      <w:r w:rsidRPr="005A32A6">
        <w:t>Zlotnick</w:t>
      </w:r>
      <w:proofErr w:type="spellEnd"/>
      <w:r w:rsidRPr="005A32A6">
        <w:t xml:space="preserve">, C., Johnson, J., Kohn, R., Vicente, B., </w:t>
      </w:r>
      <w:proofErr w:type="spellStart"/>
      <w:r w:rsidRPr="005A32A6">
        <w:t>Rioseco</w:t>
      </w:r>
      <w:proofErr w:type="spellEnd"/>
      <w:r w:rsidRPr="005A32A6">
        <w:t xml:space="preserve">, P., &amp; </w:t>
      </w:r>
      <w:proofErr w:type="spellStart"/>
      <w:r w:rsidRPr="005A32A6">
        <w:t>Saldivia</w:t>
      </w:r>
      <w:proofErr w:type="spellEnd"/>
      <w:r w:rsidRPr="005A32A6">
        <w:t xml:space="preserve">, S. (2006). Epidemiology of trauma, post-traumatic stress disorder (PTSD) and co-morbid disorders in </w:t>
      </w:r>
      <w:proofErr w:type="spellStart"/>
      <w:r w:rsidRPr="005A32A6">
        <w:t>chile</w:t>
      </w:r>
      <w:proofErr w:type="spellEnd"/>
      <w:r w:rsidRPr="005A32A6">
        <w:t xml:space="preserve">. </w:t>
      </w:r>
      <w:proofErr w:type="spellStart"/>
      <w:r w:rsidRPr="00215C8D">
        <w:rPr>
          <w:lang w:val="es-ES"/>
        </w:rPr>
        <w:t>Psychol</w:t>
      </w:r>
      <w:proofErr w:type="spellEnd"/>
      <w:r w:rsidRPr="00215C8D">
        <w:rPr>
          <w:lang w:val="es-ES"/>
        </w:rPr>
        <w:t xml:space="preserve"> </w:t>
      </w:r>
      <w:proofErr w:type="spellStart"/>
      <w:r w:rsidRPr="00215C8D">
        <w:rPr>
          <w:lang w:val="es-ES"/>
        </w:rPr>
        <w:t>Med</w:t>
      </w:r>
      <w:proofErr w:type="spellEnd"/>
      <w:r w:rsidRPr="00215C8D">
        <w:rPr>
          <w:lang w:val="es-ES"/>
        </w:rPr>
        <w:t>, 36(11), 1523-33. doi:10.1017/S0033291706008282.</w:t>
      </w:r>
    </w:p>
    <w:p w14:paraId="63EAA62C" w14:textId="77777777" w:rsidR="005D5BD8" w:rsidRPr="00215C8D" w:rsidRDefault="005D5BD8" w:rsidP="00B44153">
      <w:pPr>
        <w:contextualSpacing/>
        <w:rPr>
          <w:lang w:val="es-ES"/>
        </w:rPr>
      </w:pPr>
    </w:p>
    <w:p w14:paraId="5FCC7C4D" w14:textId="77777777" w:rsidR="005D5BD8" w:rsidRPr="00215C8D" w:rsidRDefault="005D5BD8" w:rsidP="00B44153">
      <w:pPr>
        <w:contextualSpacing/>
        <w:rPr>
          <w:lang w:val="es-ES"/>
        </w:rPr>
      </w:pPr>
    </w:p>
    <w:p w14:paraId="04B27062" w14:textId="77777777" w:rsidR="00D45365" w:rsidRPr="00215C8D" w:rsidRDefault="00D45365" w:rsidP="00B44153">
      <w:pPr>
        <w:contextualSpacing/>
        <w:rPr>
          <w:lang w:val="es-ES"/>
        </w:rPr>
      </w:pPr>
    </w:p>
    <w:p w14:paraId="789AF676" w14:textId="77777777" w:rsidR="00B45383" w:rsidRPr="00215C8D" w:rsidRDefault="00B45383" w:rsidP="00B44153">
      <w:pPr>
        <w:contextualSpacing/>
        <w:rPr>
          <w:lang w:val="es-ES"/>
        </w:rPr>
      </w:pPr>
    </w:p>
    <w:p w14:paraId="35475B5B" w14:textId="473FAD95" w:rsidR="00E154A0" w:rsidRPr="00215C8D" w:rsidRDefault="00E154A0" w:rsidP="00B44153">
      <w:pPr>
        <w:contextualSpacing/>
        <w:rPr>
          <w:lang w:val="es-ES"/>
        </w:rPr>
      </w:pPr>
      <w:r w:rsidRPr="00215C8D">
        <w:rPr>
          <w:lang w:val="es-ES"/>
        </w:rPr>
        <w:t xml:space="preserve">THE END </w:t>
      </w:r>
      <w:r w:rsidRPr="00B44153">
        <w:sym w:font="Wingdings" w:char="F04A"/>
      </w:r>
    </w:p>
    <w:p w14:paraId="10AA9CE3" w14:textId="26D46EEA" w:rsidR="00305168" w:rsidRPr="00215C8D" w:rsidRDefault="00305168" w:rsidP="00B44153">
      <w:pPr>
        <w:contextualSpacing/>
        <w:rPr>
          <w:lang w:val="es-ES"/>
        </w:rPr>
      </w:pPr>
    </w:p>
    <w:p w14:paraId="39FE2517" w14:textId="77777777" w:rsidR="00F94804" w:rsidRPr="00215C8D" w:rsidRDefault="00F94804" w:rsidP="00B44153">
      <w:pPr>
        <w:contextualSpacing/>
        <w:rPr>
          <w:lang w:val="es-ES"/>
        </w:rPr>
      </w:pPr>
    </w:p>
    <w:p w14:paraId="65E1BAA5" w14:textId="77777777" w:rsidR="00F94804" w:rsidRPr="00215C8D" w:rsidRDefault="00F94804" w:rsidP="00B44153">
      <w:pPr>
        <w:contextualSpacing/>
        <w:rPr>
          <w:lang w:val="es-ES"/>
        </w:rPr>
      </w:pPr>
    </w:p>
    <w:p w14:paraId="02C20E9E" w14:textId="77777777" w:rsidR="00177BAA" w:rsidRPr="00215C8D" w:rsidRDefault="00177BAA" w:rsidP="00B44153">
      <w:pPr>
        <w:contextualSpacing/>
        <w:rPr>
          <w:lang w:val="es-ES"/>
        </w:rPr>
      </w:pPr>
    </w:p>
    <w:p w14:paraId="66E4696D" w14:textId="77777777" w:rsidR="00A56594" w:rsidRPr="00215C8D" w:rsidRDefault="00A56594" w:rsidP="00B44153">
      <w:pPr>
        <w:contextualSpacing/>
        <w:rPr>
          <w:lang w:val="es-ES"/>
        </w:rPr>
      </w:pPr>
      <w:r w:rsidRPr="00215C8D">
        <w:rPr>
          <w:lang w:val="es-ES"/>
        </w:rPr>
        <w:br w:type="page"/>
      </w:r>
    </w:p>
    <w:p w14:paraId="6E5D1FE8" w14:textId="56BEDD74" w:rsidR="001D7E0B" w:rsidRPr="00B44153" w:rsidRDefault="00AD1676" w:rsidP="00B44153">
      <w:pPr>
        <w:contextualSpacing/>
        <w:rPr>
          <w:lang w:val="es-CL"/>
        </w:rPr>
      </w:pPr>
      <w:r w:rsidRPr="00B44153">
        <w:rPr>
          <w:lang w:val="es-CL"/>
        </w:rPr>
        <w:lastRenderedPageBreak/>
        <w:t>(publicar en Inglés; Devin Atala puede revisar ingles a cambio de autoria)</w:t>
      </w:r>
    </w:p>
    <w:p w14:paraId="772CDD30" w14:textId="77777777" w:rsidR="00AD1676" w:rsidRPr="00B44153" w:rsidRDefault="00AD1676" w:rsidP="00B44153">
      <w:pPr>
        <w:keepNext/>
        <w:contextualSpacing/>
        <w:rPr>
          <w:lang w:val="es-CL"/>
        </w:rPr>
      </w:pPr>
    </w:p>
    <w:p w14:paraId="0F2E7B3E" w14:textId="77777777" w:rsidR="00AD1676" w:rsidRPr="00B44153" w:rsidRDefault="00AD1676" w:rsidP="00B44153">
      <w:pPr>
        <w:keepNext/>
        <w:contextualSpacing/>
        <w:rPr>
          <w:lang w:val="es-CL"/>
        </w:rPr>
      </w:pPr>
    </w:p>
    <w:p w14:paraId="02E9E1D3" w14:textId="77777777" w:rsidR="00D072BA" w:rsidRPr="00215C8D" w:rsidRDefault="00B87DC5" w:rsidP="00B44153">
      <w:pPr>
        <w:keepNext/>
        <w:contextualSpacing/>
      </w:pPr>
      <w:proofErr w:type="spellStart"/>
      <w:r w:rsidRPr="00215C8D">
        <w:t>Posibles</w:t>
      </w:r>
      <w:proofErr w:type="spellEnd"/>
      <w:r w:rsidRPr="00215C8D">
        <w:t xml:space="preserve"> journals</w:t>
      </w:r>
    </w:p>
    <w:p w14:paraId="61891173" w14:textId="1D5C1AC5" w:rsidR="00D072BA" w:rsidRPr="00215C8D" w:rsidRDefault="00D072BA" w:rsidP="00B44153">
      <w:pPr>
        <w:pStyle w:val="Descripcin"/>
        <w:spacing w:after="0"/>
        <w:contextualSpacing/>
        <w:rPr>
          <w:rFonts w:ascii="Times New Roman" w:hAnsi="Times New Roman" w:cs="Times New Roman"/>
          <w:sz w:val="24"/>
          <w:szCs w:val="24"/>
          <w:lang w:val="en-US"/>
        </w:rPr>
      </w:pPr>
    </w:p>
    <w:p w14:paraId="2852DD20" w14:textId="7FCD045A" w:rsidR="00B87DC5" w:rsidRPr="00215C8D" w:rsidRDefault="00B87DC5" w:rsidP="00B44153">
      <w:pPr>
        <w:contextualSpacing/>
      </w:pPr>
      <w:r w:rsidRPr="00215C8D">
        <w:t xml:space="preserve"> </w:t>
      </w:r>
    </w:p>
    <w:p w14:paraId="49710ECE" w14:textId="77777777" w:rsidR="00AD1676" w:rsidRPr="00B44153" w:rsidRDefault="00AD1676" w:rsidP="00B44153">
      <w:pPr>
        <w:contextualSpacing/>
        <w:rPr>
          <w:rFonts w:eastAsia="Times New Roman"/>
          <w:i/>
          <w:iCs/>
          <w:bdr w:val="none" w:sz="0" w:space="0" w:color="auto" w:frame="1"/>
          <w:shd w:val="clear" w:color="auto" w:fill="FFFFFF"/>
        </w:rPr>
      </w:pPr>
      <w:r w:rsidRPr="00B44153">
        <w:rPr>
          <w:rFonts w:eastAsia="Times New Roman"/>
          <w:i/>
          <w:iCs/>
          <w:bdr w:val="none" w:sz="0" w:space="0" w:color="auto" w:frame="1"/>
          <w:shd w:val="clear" w:color="auto" w:fill="FFFFFF"/>
        </w:rPr>
        <w:t>Psychological Trauma: Theory, Research, Practice, and Policy® - may vary. Most: 28 pages double spaced</w:t>
      </w:r>
    </w:p>
    <w:p w14:paraId="1151BE6B" w14:textId="77777777" w:rsidR="00AD1676" w:rsidRPr="00B44153" w:rsidRDefault="00AD1676" w:rsidP="00B44153">
      <w:pPr>
        <w:contextualSpacing/>
        <w:rPr>
          <w:rFonts w:eastAsia="Times New Roman"/>
          <w:i/>
          <w:iCs/>
          <w:bdr w:val="none" w:sz="0" w:space="0" w:color="auto" w:frame="1"/>
          <w:shd w:val="clear" w:color="auto" w:fill="FFFFFF"/>
        </w:rPr>
      </w:pPr>
    </w:p>
    <w:p w14:paraId="34054692" w14:textId="77777777" w:rsidR="00AD1676" w:rsidRPr="00B44153" w:rsidRDefault="00AD1676" w:rsidP="00B44153">
      <w:pPr>
        <w:contextualSpacing/>
        <w:rPr>
          <w:lang w:val="es-CL"/>
        </w:rPr>
      </w:pPr>
    </w:p>
    <w:p w14:paraId="363DF87C" w14:textId="77777777" w:rsidR="00D072BA" w:rsidRPr="00B44153" w:rsidRDefault="00B87DC5" w:rsidP="00B44153">
      <w:pPr>
        <w:contextualSpacing/>
        <w:rPr>
          <w:lang w:val="es-ES"/>
        </w:rPr>
      </w:pPr>
      <w:r w:rsidRPr="00B44153">
        <w:rPr>
          <w:lang w:val="es-ES"/>
        </w:rPr>
        <w:t xml:space="preserve">Sugeridos por Rodrigo: </w:t>
      </w:r>
    </w:p>
    <w:p w14:paraId="3093EC7E" w14:textId="77777777" w:rsidR="00AD1676" w:rsidRPr="00215C8D" w:rsidRDefault="00B87DC5" w:rsidP="00B44153">
      <w:pPr>
        <w:pStyle w:val="Prrafodelista"/>
        <w:numPr>
          <w:ilvl w:val="0"/>
          <w:numId w:val="8"/>
        </w:numPr>
        <w:spacing w:line="240" w:lineRule="auto"/>
        <w:ind w:left="0" w:firstLine="0"/>
        <w:rPr>
          <w:rFonts w:ascii="Times New Roman" w:eastAsia="Times New Roman" w:hAnsi="Times New Roman" w:cs="Times New Roman"/>
          <w:sz w:val="24"/>
          <w:szCs w:val="24"/>
          <w:lang w:val="en-US"/>
        </w:rPr>
      </w:pPr>
      <w:r w:rsidRPr="00215C8D">
        <w:rPr>
          <w:rFonts w:ascii="Times New Roman" w:hAnsi="Times New Roman" w:cs="Times New Roman"/>
          <w:sz w:val="24"/>
          <w:szCs w:val="24"/>
          <w:lang w:val="en-US"/>
        </w:rPr>
        <w:t>Journal of Traumatic Stress</w:t>
      </w:r>
      <w:r w:rsidR="00D072BA" w:rsidRPr="00215C8D">
        <w:rPr>
          <w:rFonts w:ascii="Times New Roman" w:hAnsi="Times New Roman" w:cs="Times New Roman"/>
          <w:sz w:val="24"/>
          <w:szCs w:val="24"/>
          <w:lang w:val="en-US"/>
        </w:rPr>
        <w:t xml:space="preserve"> </w:t>
      </w:r>
      <w:hyperlink r:id="rId10" w:history="1">
        <w:r w:rsidR="004158F9" w:rsidRPr="00B44153">
          <w:rPr>
            <w:rStyle w:val="Hipervnculo"/>
            <w:rFonts w:ascii="Times New Roman" w:hAnsi="Times New Roman" w:cs="Times New Roman"/>
            <w:sz w:val="24"/>
            <w:szCs w:val="24"/>
            <w:lang w:val="en-US"/>
          </w:rPr>
          <w:t>http://www.ejpt.net/index.php/ejpt/pages/view/guidelines</w:t>
        </w:r>
      </w:hyperlink>
      <w:r w:rsidR="004158F9" w:rsidRPr="00215C8D">
        <w:rPr>
          <w:rFonts w:ascii="Times New Roman" w:hAnsi="Times New Roman" w:cs="Times New Roman"/>
          <w:sz w:val="24"/>
          <w:szCs w:val="24"/>
          <w:lang w:val="en-US"/>
        </w:rPr>
        <w:t xml:space="preserve"> </w:t>
      </w:r>
      <w:r w:rsidR="00D072BA" w:rsidRPr="00215C8D">
        <w:rPr>
          <w:rFonts w:ascii="Times New Roman" w:hAnsi="Times New Roman" w:cs="Times New Roman"/>
          <w:sz w:val="24"/>
          <w:szCs w:val="24"/>
          <w:lang w:val="en-US"/>
        </w:rPr>
        <w:t>(Impact Factor: 2.624; ISI Journal Citation Reports © Ranking: 2015: 28/121 (Psychology Clinical); 39/136 (Psychiatry (Social Science)</w:t>
      </w:r>
      <w:r w:rsidR="004158F9" w:rsidRPr="00215C8D">
        <w:rPr>
          <w:rFonts w:ascii="Times New Roman" w:hAnsi="Times New Roman" w:cs="Times New Roman"/>
          <w:sz w:val="24"/>
          <w:szCs w:val="24"/>
          <w:lang w:val="en-US"/>
        </w:rPr>
        <w:t>. Original basic and clinical research articles (click here to download guidelines) that consolidate and expand the theoretical and professional basis of the field of traumatic stress (max 6000 words incl. abstract and references, excl. tables/figures)</w:t>
      </w:r>
      <w:r w:rsidR="00AD1676" w:rsidRPr="00215C8D">
        <w:rPr>
          <w:rFonts w:ascii="Times New Roman" w:hAnsi="Times New Roman" w:cs="Times New Roman"/>
          <w:sz w:val="24"/>
          <w:szCs w:val="24"/>
          <w:lang w:val="en-US"/>
        </w:rPr>
        <w:t xml:space="preserve">. A possibility: </w:t>
      </w:r>
      <w:r w:rsidR="00AD1676" w:rsidRPr="00215C8D">
        <w:rPr>
          <w:rFonts w:ascii="Times New Roman" w:eastAsia="Times New Roman" w:hAnsi="Times New Roman" w:cs="Times New Roman"/>
          <w:i/>
          <w:iCs/>
          <w:sz w:val="24"/>
          <w:szCs w:val="24"/>
          <w:bdr w:val="none" w:sz="0" w:space="0" w:color="auto" w:frame="1"/>
          <w:shd w:val="clear" w:color="auto" w:fill="FFFFFF"/>
          <w:lang w:val="en-US"/>
        </w:rPr>
        <w:t>Brief reports</w:t>
      </w:r>
      <w:r w:rsidR="00AD1676" w:rsidRPr="00215C8D">
        <w:rPr>
          <w:rFonts w:ascii="Times New Roman" w:eastAsia="Times New Roman" w:hAnsi="Times New Roman" w:cs="Times New Roman"/>
          <w:sz w:val="24"/>
          <w:szCs w:val="24"/>
          <w:shd w:val="clear" w:color="auto" w:fill="FFFFFF"/>
          <w:lang w:val="en-US"/>
        </w:rPr>
        <w:t> (2,500 words) are for pilot studies or uncontrolled trials of an intervention, case studies that cover a new area, preliminary data on a new problem or population, condensed findings from a study that does not merit a full article, or methodologically oriented papers that replicate findings in new populations or report preliminary data on new instruments. </w:t>
      </w:r>
    </w:p>
    <w:p w14:paraId="45A4379E" w14:textId="0C583FCA" w:rsidR="00D072BA" w:rsidRPr="00B44153" w:rsidRDefault="00D072BA" w:rsidP="00B44153">
      <w:pPr>
        <w:contextualSpacing/>
      </w:pPr>
    </w:p>
    <w:p w14:paraId="08AADAA5" w14:textId="63AD58A6" w:rsidR="00D072BA" w:rsidRPr="00B44153" w:rsidRDefault="00B87DC5" w:rsidP="00B44153">
      <w:pPr>
        <w:pStyle w:val="Prrafodelista"/>
        <w:numPr>
          <w:ilvl w:val="0"/>
          <w:numId w:val="2"/>
        </w:numPr>
        <w:spacing w:line="240" w:lineRule="auto"/>
        <w:ind w:left="0" w:firstLine="0"/>
        <w:rPr>
          <w:rFonts w:ascii="Times New Roman" w:hAnsi="Times New Roman" w:cs="Times New Roman"/>
          <w:sz w:val="24"/>
          <w:szCs w:val="24"/>
          <w:lang w:val="en-US"/>
        </w:rPr>
      </w:pPr>
      <w:r w:rsidRPr="00B44153">
        <w:rPr>
          <w:rFonts w:ascii="Times New Roman" w:hAnsi="Times New Roman" w:cs="Times New Roman"/>
          <w:sz w:val="24"/>
          <w:szCs w:val="24"/>
          <w:lang w:val="en-US"/>
        </w:rPr>
        <w:t>Jo</w:t>
      </w:r>
      <w:r w:rsidR="00D072BA" w:rsidRPr="00B44153">
        <w:rPr>
          <w:rFonts w:ascii="Times New Roman" w:hAnsi="Times New Roman" w:cs="Times New Roman"/>
          <w:sz w:val="24"/>
          <w:szCs w:val="24"/>
          <w:lang w:val="en-US"/>
        </w:rPr>
        <w:t>urnal of trauma &amp; dissociation: ISI: 0.43</w:t>
      </w:r>
    </w:p>
    <w:p w14:paraId="0DF9DAFC" w14:textId="72A7797B" w:rsidR="00B87DC5" w:rsidRPr="00B44153" w:rsidRDefault="00B87DC5" w:rsidP="00B44153">
      <w:pPr>
        <w:pStyle w:val="Prrafodelista"/>
        <w:numPr>
          <w:ilvl w:val="0"/>
          <w:numId w:val="2"/>
        </w:numPr>
        <w:spacing w:line="240" w:lineRule="auto"/>
        <w:ind w:left="0" w:firstLine="0"/>
        <w:rPr>
          <w:rFonts w:ascii="Times New Roman" w:hAnsi="Times New Roman" w:cs="Times New Roman"/>
          <w:sz w:val="24"/>
          <w:szCs w:val="24"/>
          <w:lang w:val="en-US"/>
        </w:rPr>
      </w:pPr>
      <w:r w:rsidRPr="00B44153">
        <w:rPr>
          <w:rFonts w:ascii="Times New Roman" w:hAnsi="Times New Roman" w:cs="Times New Roman"/>
          <w:sz w:val="24"/>
          <w:szCs w:val="24"/>
          <w:lang w:val="en-US"/>
        </w:rPr>
        <w:t xml:space="preserve">European journal of </w:t>
      </w:r>
      <w:proofErr w:type="spellStart"/>
      <w:r w:rsidRPr="00B44153">
        <w:rPr>
          <w:rFonts w:ascii="Times New Roman" w:hAnsi="Times New Roman" w:cs="Times New Roman"/>
          <w:sz w:val="24"/>
          <w:szCs w:val="24"/>
          <w:lang w:val="en-US"/>
        </w:rPr>
        <w:t>psychotraumatology</w:t>
      </w:r>
      <w:proofErr w:type="spellEnd"/>
      <w:r w:rsidR="00D072BA" w:rsidRPr="00B44153">
        <w:rPr>
          <w:rFonts w:ascii="Times New Roman" w:hAnsi="Times New Roman" w:cs="Times New Roman"/>
          <w:sz w:val="24"/>
          <w:szCs w:val="24"/>
          <w:lang w:val="en-US"/>
        </w:rPr>
        <w:t>: ISI: 2.325</w:t>
      </w:r>
    </w:p>
    <w:p w14:paraId="4A0D10EE" w14:textId="77777777" w:rsidR="00367C4E" w:rsidRPr="00E63FDB" w:rsidRDefault="00367C4E" w:rsidP="00B44153">
      <w:pPr>
        <w:contextualSpacing/>
      </w:pPr>
    </w:p>
    <w:p w14:paraId="724F5306" w14:textId="77777777" w:rsidR="00367C4E" w:rsidRPr="00E63FDB" w:rsidRDefault="00367C4E" w:rsidP="00B44153">
      <w:pPr>
        <w:contextualSpacing/>
      </w:pPr>
    </w:p>
    <w:p w14:paraId="6B147FE0" w14:textId="669FEB8A" w:rsidR="00B44153" w:rsidRPr="00E63FDB" w:rsidRDefault="00B44153" w:rsidP="00B44153">
      <w:pPr>
        <w:contextualSpacing/>
      </w:pPr>
    </w:p>
    <w:sectPr w:rsidR="00B44153" w:rsidRPr="00E63FDB" w:rsidSect="00B44153">
      <w:headerReference w:type="default" r:id="rId11"/>
      <w:footerReference w:type="default" r:id="rId12"/>
      <w:pgSz w:w="12240" w:h="15840"/>
      <w:pgMar w:top="1440" w:right="1440" w:bottom="1440" w:left="1440" w:header="720" w:footer="720" w:gutter="0"/>
      <w:pgNumType w:start="1"/>
      <w:cols w:space="720" w:equalWidth="0">
        <w:col w:w="8815"/>
      </w:cols>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icrosoft Office User" w:date="2017-02-02T14:17:00Z" w:initials="Office">
    <w:p w14:paraId="0CBCD7EB" w14:textId="44ABBAB2" w:rsidR="00215C8D" w:rsidRDefault="00215C8D">
      <w:pPr>
        <w:pStyle w:val="Textocomentario"/>
      </w:pPr>
      <w:r>
        <w:rPr>
          <w:rStyle w:val="Refdecomentario"/>
        </w:rPr>
        <w:annotationRef/>
      </w:r>
      <w:r>
        <w:t>Definir el orden y ser consistente en el manuscrito</w:t>
      </w:r>
    </w:p>
  </w:comment>
  <w:comment w:id="10" w:author="Microsoft Office User" w:date="2017-02-02T15:32:00Z" w:initials="Office">
    <w:p w14:paraId="10E1EDC2" w14:textId="775DA946" w:rsidR="002975E0" w:rsidRDefault="002975E0">
      <w:pPr>
        <w:pStyle w:val="Textocomentario"/>
      </w:pPr>
      <w:r>
        <w:rPr>
          <w:rStyle w:val="Refdecomentario"/>
        </w:rPr>
        <w:annotationRef/>
      </w:r>
      <w:r>
        <w:t>Include flow diagram</w:t>
      </w:r>
    </w:p>
  </w:comment>
  <w:comment w:id="11" w:author="Microsoft Office User" w:date="2017-02-02T15:33:00Z" w:initials="Office">
    <w:p w14:paraId="63370D65" w14:textId="2F387B5A" w:rsidR="002975E0" w:rsidRDefault="002975E0">
      <w:pPr>
        <w:pStyle w:val="Textocomentario"/>
      </w:pPr>
      <w:r>
        <w:rPr>
          <w:rStyle w:val="Refdecomentario"/>
        </w:rPr>
        <w:annotationRef/>
      </w:r>
      <w:r>
        <w:t>Copiado textual. refrasear</w:t>
      </w:r>
    </w:p>
  </w:comment>
  <w:comment w:id="24" w:author="Microsoft Office User" w:date="2017-02-02T14:16:00Z" w:initials="Office">
    <w:p w14:paraId="5A760FD0" w14:textId="7C3B5F1D" w:rsidR="00215C8D" w:rsidRDefault="00215C8D">
      <w:pPr>
        <w:pStyle w:val="Textocomentario"/>
      </w:pPr>
      <w:r>
        <w:rPr>
          <w:rStyle w:val="Refdecomentario"/>
        </w:rPr>
        <w:annotationRef/>
      </w:r>
      <w:r>
        <w:t>Decidir si dejar el modelo con educacion. Ser consistente en incluirlo o no en las distintas secciones</w:t>
      </w:r>
    </w:p>
  </w:comment>
  <w:comment w:id="25" w:author="Microsoft Office User" w:date="2017-02-02T14:43:00Z" w:initials="Office">
    <w:p w14:paraId="28FBD2B5" w14:textId="582E335D" w:rsidR="0092377B" w:rsidRDefault="0092377B">
      <w:pPr>
        <w:pStyle w:val="Textocomentario"/>
      </w:pPr>
      <w:r>
        <w:rPr>
          <w:rStyle w:val="Refdecomentario"/>
        </w:rPr>
        <w:annotationRef/>
      </w:r>
      <w:r>
        <w:t>Decidir si dejar esta parte, en caso que si, comparar bien con otras investigaciones</w:t>
      </w:r>
    </w:p>
  </w:comment>
  <w:comment w:id="26" w:author="Microsoft Office User" w:date="2017-02-02T15:02:00Z" w:initials="Office">
    <w:p w14:paraId="255ECBD7" w14:textId="326BA937" w:rsidR="0056266F" w:rsidRDefault="0056266F">
      <w:pPr>
        <w:pStyle w:val="Textocomentario"/>
      </w:pPr>
      <w:r>
        <w:rPr>
          <w:rStyle w:val="Refdecomentario"/>
        </w:rPr>
        <w:annotationRef/>
      </w:r>
      <w:r>
        <w:t>No se me ocurre por qué, salvo que el n es pequeño y que puede estar altamente correlacionado con educacion y traumatic load y eso se lleva la variabilidad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BCD7EB" w15:done="0"/>
  <w15:commentEx w15:paraId="10E1EDC2" w15:done="0"/>
  <w15:commentEx w15:paraId="63370D65" w15:done="0"/>
  <w15:commentEx w15:paraId="5A760FD0" w15:done="0"/>
  <w15:commentEx w15:paraId="28FBD2B5" w15:done="0"/>
  <w15:commentEx w15:paraId="255ECBD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06A556" w14:textId="77777777" w:rsidR="00A63D55" w:rsidRDefault="00A63D55">
      <w:r>
        <w:separator/>
      </w:r>
    </w:p>
  </w:endnote>
  <w:endnote w:type="continuationSeparator" w:id="0">
    <w:p w14:paraId="34084C49" w14:textId="77777777" w:rsidR="00A63D55" w:rsidRDefault="00A63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51771" w14:textId="77777777" w:rsidR="00675906" w:rsidRDefault="00675906"/>
  <w:p w14:paraId="74B137BE" w14:textId="77777777" w:rsidR="00675906" w:rsidRDefault="00675906"/>
  <w:p w14:paraId="4DB4713A" w14:textId="65F11003" w:rsidR="00675906" w:rsidRDefault="00675906">
    <w:pPr>
      <w:jc w:val="right"/>
    </w:pPr>
    <w:r>
      <w:fldChar w:fldCharType="begin"/>
    </w:r>
    <w:r>
      <w:instrText>PAGE</w:instrText>
    </w:r>
    <w:r>
      <w:fldChar w:fldCharType="separate"/>
    </w:r>
    <w:r w:rsidR="000C1DF5">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C334F" w14:textId="77777777" w:rsidR="00A63D55" w:rsidRDefault="00A63D55">
      <w:r>
        <w:separator/>
      </w:r>
    </w:p>
  </w:footnote>
  <w:footnote w:type="continuationSeparator" w:id="0">
    <w:p w14:paraId="611AE26F" w14:textId="77777777" w:rsidR="00A63D55" w:rsidRDefault="00A63D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4D2539C723E14E11BFFAE5A21D93D7DB"/>
      </w:placeholder>
      <w:temporary/>
      <w:showingPlcHdr/>
      <w15:appearance w15:val="hidden"/>
    </w:sdtPr>
    <w:sdtEndPr/>
    <w:sdtContent>
      <w:p w14:paraId="2F0F4A54" w14:textId="77777777" w:rsidR="00675906" w:rsidRDefault="00675906">
        <w:pPr>
          <w:pStyle w:val="Encabezado"/>
        </w:pPr>
        <w:r>
          <w:rPr>
            <w:lang w:val="es-ES"/>
          </w:rPr>
          <w:t>[Escriba aquí]</w:t>
        </w:r>
      </w:p>
    </w:sdtContent>
  </w:sdt>
  <w:p w14:paraId="78A34F94" w14:textId="77777777" w:rsidR="00675906" w:rsidRDefault="0067590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817096"/>
    <w:multiLevelType w:val="hybridMultilevel"/>
    <w:tmpl w:val="1660E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C312B"/>
    <w:multiLevelType w:val="hybridMultilevel"/>
    <w:tmpl w:val="D306449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65A37032"/>
    <w:multiLevelType w:val="hybridMultilevel"/>
    <w:tmpl w:val="250457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672CC3"/>
    <w:multiLevelType w:val="hybridMultilevel"/>
    <w:tmpl w:val="E09AF23A"/>
    <w:lvl w:ilvl="0" w:tplc="340A000F">
      <w:start w:val="1"/>
      <w:numFmt w:val="decimal"/>
      <w:lvlText w:val="%1."/>
      <w:lvlJc w:val="left"/>
      <w:pPr>
        <w:ind w:left="713" w:hanging="360"/>
      </w:pPr>
    </w:lvl>
    <w:lvl w:ilvl="1" w:tplc="340A0019">
      <w:start w:val="1"/>
      <w:numFmt w:val="lowerLetter"/>
      <w:lvlText w:val="%2."/>
      <w:lvlJc w:val="left"/>
      <w:pPr>
        <w:ind w:left="1433" w:hanging="360"/>
      </w:pPr>
    </w:lvl>
    <w:lvl w:ilvl="2" w:tplc="340A001B" w:tentative="1">
      <w:start w:val="1"/>
      <w:numFmt w:val="lowerRoman"/>
      <w:lvlText w:val="%3."/>
      <w:lvlJc w:val="right"/>
      <w:pPr>
        <w:ind w:left="2153" w:hanging="180"/>
      </w:pPr>
    </w:lvl>
    <w:lvl w:ilvl="3" w:tplc="340A000F" w:tentative="1">
      <w:start w:val="1"/>
      <w:numFmt w:val="decimal"/>
      <w:lvlText w:val="%4."/>
      <w:lvlJc w:val="left"/>
      <w:pPr>
        <w:ind w:left="2873" w:hanging="360"/>
      </w:pPr>
    </w:lvl>
    <w:lvl w:ilvl="4" w:tplc="340A0019" w:tentative="1">
      <w:start w:val="1"/>
      <w:numFmt w:val="lowerLetter"/>
      <w:lvlText w:val="%5."/>
      <w:lvlJc w:val="left"/>
      <w:pPr>
        <w:ind w:left="3593" w:hanging="360"/>
      </w:pPr>
    </w:lvl>
    <w:lvl w:ilvl="5" w:tplc="340A001B" w:tentative="1">
      <w:start w:val="1"/>
      <w:numFmt w:val="lowerRoman"/>
      <w:lvlText w:val="%6."/>
      <w:lvlJc w:val="right"/>
      <w:pPr>
        <w:ind w:left="4313" w:hanging="180"/>
      </w:pPr>
    </w:lvl>
    <w:lvl w:ilvl="6" w:tplc="340A000F" w:tentative="1">
      <w:start w:val="1"/>
      <w:numFmt w:val="decimal"/>
      <w:lvlText w:val="%7."/>
      <w:lvlJc w:val="left"/>
      <w:pPr>
        <w:ind w:left="5033" w:hanging="360"/>
      </w:pPr>
    </w:lvl>
    <w:lvl w:ilvl="7" w:tplc="340A0019" w:tentative="1">
      <w:start w:val="1"/>
      <w:numFmt w:val="lowerLetter"/>
      <w:lvlText w:val="%8."/>
      <w:lvlJc w:val="left"/>
      <w:pPr>
        <w:ind w:left="5753" w:hanging="360"/>
      </w:pPr>
    </w:lvl>
    <w:lvl w:ilvl="8" w:tplc="340A001B" w:tentative="1">
      <w:start w:val="1"/>
      <w:numFmt w:val="lowerRoman"/>
      <w:lvlText w:val="%9."/>
      <w:lvlJc w:val="right"/>
      <w:pPr>
        <w:ind w:left="6473" w:hanging="180"/>
      </w:pPr>
    </w:lvl>
  </w:abstractNum>
  <w:abstractNum w:abstractNumId="4" w15:restartNumberingAfterBreak="0">
    <w:nsid w:val="676B327D"/>
    <w:multiLevelType w:val="multilevel"/>
    <w:tmpl w:val="1348F192"/>
    <w:lvl w:ilvl="0">
      <w:start w:val="1"/>
      <w:numFmt w:val="decimal"/>
      <w:lvlText w:val="%1."/>
      <w:lvlJc w:val="left"/>
      <w:pPr>
        <w:ind w:left="360" w:hanging="360"/>
      </w:pPr>
      <w:rPr>
        <w:lang w:val="en-US"/>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2F3A41"/>
    <w:multiLevelType w:val="hybridMultilevel"/>
    <w:tmpl w:val="F11C6F04"/>
    <w:lvl w:ilvl="0" w:tplc="714AC1BC">
      <w:numFmt w:val="bullet"/>
      <w:lvlText w:val="-"/>
      <w:lvlJc w:val="left"/>
      <w:pPr>
        <w:ind w:left="353" w:hanging="360"/>
      </w:pPr>
      <w:rPr>
        <w:rFonts w:ascii="Arial" w:eastAsia="Arial" w:hAnsi="Arial" w:cs="Arial" w:hint="default"/>
      </w:rPr>
    </w:lvl>
    <w:lvl w:ilvl="1" w:tplc="0C0A0003" w:tentative="1">
      <w:start w:val="1"/>
      <w:numFmt w:val="bullet"/>
      <w:lvlText w:val="o"/>
      <w:lvlJc w:val="left"/>
      <w:pPr>
        <w:ind w:left="1073" w:hanging="360"/>
      </w:pPr>
      <w:rPr>
        <w:rFonts w:ascii="Courier New" w:hAnsi="Courier New" w:cs="Courier New" w:hint="default"/>
      </w:rPr>
    </w:lvl>
    <w:lvl w:ilvl="2" w:tplc="0C0A0005" w:tentative="1">
      <w:start w:val="1"/>
      <w:numFmt w:val="bullet"/>
      <w:lvlText w:val=""/>
      <w:lvlJc w:val="left"/>
      <w:pPr>
        <w:ind w:left="1793" w:hanging="360"/>
      </w:pPr>
      <w:rPr>
        <w:rFonts w:ascii="Wingdings" w:hAnsi="Wingdings" w:hint="default"/>
      </w:rPr>
    </w:lvl>
    <w:lvl w:ilvl="3" w:tplc="0C0A0001" w:tentative="1">
      <w:start w:val="1"/>
      <w:numFmt w:val="bullet"/>
      <w:lvlText w:val=""/>
      <w:lvlJc w:val="left"/>
      <w:pPr>
        <w:ind w:left="2513" w:hanging="360"/>
      </w:pPr>
      <w:rPr>
        <w:rFonts w:ascii="Symbol" w:hAnsi="Symbol" w:hint="default"/>
      </w:rPr>
    </w:lvl>
    <w:lvl w:ilvl="4" w:tplc="0C0A0003" w:tentative="1">
      <w:start w:val="1"/>
      <w:numFmt w:val="bullet"/>
      <w:lvlText w:val="o"/>
      <w:lvlJc w:val="left"/>
      <w:pPr>
        <w:ind w:left="3233" w:hanging="360"/>
      </w:pPr>
      <w:rPr>
        <w:rFonts w:ascii="Courier New" w:hAnsi="Courier New" w:cs="Courier New" w:hint="default"/>
      </w:rPr>
    </w:lvl>
    <w:lvl w:ilvl="5" w:tplc="0C0A0005" w:tentative="1">
      <w:start w:val="1"/>
      <w:numFmt w:val="bullet"/>
      <w:lvlText w:val=""/>
      <w:lvlJc w:val="left"/>
      <w:pPr>
        <w:ind w:left="3953" w:hanging="360"/>
      </w:pPr>
      <w:rPr>
        <w:rFonts w:ascii="Wingdings" w:hAnsi="Wingdings" w:hint="default"/>
      </w:rPr>
    </w:lvl>
    <w:lvl w:ilvl="6" w:tplc="0C0A0001" w:tentative="1">
      <w:start w:val="1"/>
      <w:numFmt w:val="bullet"/>
      <w:lvlText w:val=""/>
      <w:lvlJc w:val="left"/>
      <w:pPr>
        <w:ind w:left="4673" w:hanging="360"/>
      </w:pPr>
      <w:rPr>
        <w:rFonts w:ascii="Symbol" w:hAnsi="Symbol" w:hint="default"/>
      </w:rPr>
    </w:lvl>
    <w:lvl w:ilvl="7" w:tplc="0C0A0003" w:tentative="1">
      <w:start w:val="1"/>
      <w:numFmt w:val="bullet"/>
      <w:lvlText w:val="o"/>
      <w:lvlJc w:val="left"/>
      <w:pPr>
        <w:ind w:left="5393" w:hanging="360"/>
      </w:pPr>
      <w:rPr>
        <w:rFonts w:ascii="Courier New" w:hAnsi="Courier New" w:cs="Courier New" w:hint="default"/>
      </w:rPr>
    </w:lvl>
    <w:lvl w:ilvl="8" w:tplc="0C0A0005" w:tentative="1">
      <w:start w:val="1"/>
      <w:numFmt w:val="bullet"/>
      <w:lvlText w:val=""/>
      <w:lvlJc w:val="left"/>
      <w:pPr>
        <w:ind w:left="6113" w:hanging="360"/>
      </w:pPr>
      <w:rPr>
        <w:rFonts w:ascii="Wingdings" w:hAnsi="Wingdings" w:hint="default"/>
      </w:rPr>
    </w:lvl>
  </w:abstractNum>
  <w:abstractNum w:abstractNumId="6" w15:restartNumberingAfterBreak="0">
    <w:nsid w:val="6F487F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316105"/>
    <w:multiLevelType w:val="multilevel"/>
    <w:tmpl w:val="73945E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5"/>
  </w:num>
  <w:num w:numId="3">
    <w:abstractNumId w:val="3"/>
  </w:num>
  <w:num w:numId="4">
    <w:abstractNumId w:val="2"/>
  </w:num>
  <w:num w:numId="5">
    <w:abstractNumId w:val="4"/>
  </w:num>
  <w:num w:numId="6">
    <w:abstractNumId w:val="1"/>
  </w:num>
  <w:num w:numId="7">
    <w:abstractNumId w:val="6"/>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4E"/>
    <w:rsid w:val="00000EE3"/>
    <w:rsid w:val="000072BE"/>
    <w:rsid w:val="00015648"/>
    <w:rsid w:val="00024735"/>
    <w:rsid w:val="00024CE1"/>
    <w:rsid w:val="00032C09"/>
    <w:rsid w:val="00034A4F"/>
    <w:rsid w:val="00036DAD"/>
    <w:rsid w:val="00047104"/>
    <w:rsid w:val="00061264"/>
    <w:rsid w:val="00070305"/>
    <w:rsid w:val="00071C85"/>
    <w:rsid w:val="00072E78"/>
    <w:rsid w:val="00077392"/>
    <w:rsid w:val="00094D31"/>
    <w:rsid w:val="000A44AD"/>
    <w:rsid w:val="000B249E"/>
    <w:rsid w:val="000B4EB8"/>
    <w:rsid w:val="000C1DF5"/>
    <w:rsid w:val="000D736F"/>
    <w:rsid w:val="000E0AE4"/>
    <w:rsid w:val="000E2656"/>
    <w:rsid w:val="000F4DD1"/>
    <w:rsid w:val="000F727F"/>
    <w:rsid w:val="00100A06"/>
    <w:rsid w:val="00103AB8"/>
    <w:rsid w:val="00105C74"/>
    <w:rsid w:val="0010680C"/>
    <w:rsid w:val="00116EEB"/>
    <w:rsid w:val="001206B1"/>
    <w:rsid w:val="001226F6"/>
    <w:rsid w:val="00124F5B"/>
    <w:rsid w:val="00137970"/>
    <w:rsid w:val="001454AD"/>
    <w:rsid w:val="00145C1C"/>
    <w:rsid w:val="00173E98"/>
    <w:rsid w:val="00177BAA"/>
    <w:rsid w:val="00181B46"/>
    <w:rsid w:val="00184663"/>
    <w:rsid w:val="00186CC6"/>
    <w:rsid w:val="00192D68"/>
    <w:rsid w:val="001A640B"/>
    <w:rsid w:val="001B1446"/>
    <w:rsid w:val="001C7136"/>
    <w:rsid w:val="001D7E0B"/>
    <w:rsid w:val="001E3610"/>
    <w:rsid w:val="001F03D9"/>
    <w:rsid w:val="00200278"/>
    <w:rsid w:val="00200ABD"/>
    <w:rsid w:val="00204AAC"/>
    <w:rsid w:val="00215C8D"/>
    <w:rsid w:val="002165C1"/>
    <w:rsid w:val="00222217"/>
    <w:rsid w:val="00223C0E"/>
    <w:rsid w:val="00230061"/>
    <w:rsid w:val="00235A4F"/>
    <w:rsid w:val="0025051E"/>
    <w:rsid w:val="002567AE"/>
    <w:rsid w:val="00274BBB"/>
    <w:rsid w:val="002975E0"/>
    <w:rsid w:val="002B70F5"/>
    <w:rsid w:val="002C1C43"/>
    <w:rsid w:val="002D07ED"/>
    <w:rsid w:val="00300F36"/>
    <w:rsid w:val="003019AF"/>
    <w:rsid w:val="00303EE4"/>
    <w:rsid w:val="00305168"/>
    <w:rsid w:val="003065D3"/>
    <w:rsid w:val="0031070D"/>
    <w:rsid w:val="00310CD4"/>
    <w:rsid w:val="00322BC6"/>
    <w:rsid w:val="003246EF"/>
    <w:rsid w:val="00327C3E"/>
    <w:rsid w:val="0034405F"/>
    <w:rsid w:val="003524F5"/>
    <w:rsid w:val="00360FDB"/>
    <w:rsid w:val="00363526"/>
    <w:rsid w:val="00365FD6"/>
    <w:rsid w:val="003673C7"/>
    <w:rsid w:val="00367C4E"/>
    <w:rsid w:val="00370106"/>
    <w:rsid w:val="0037602A"/>
    <w:rsid w:val="003A5A0D"/>
    <w:rsid w:val="003B2764"/>
    <w:rsid w:val="003B5C74"/>
    <w:rsid w:val="003C42DA"/>
    <w:rsid w:val="003C66CB"/>
    <w:rsid w:val="003D0A22"/>
    <w:rsid w:val="003E7C5E"/>
    <w:rsid w:val="003F124E"/>
    <w:rsid w:val="003F67F6"/>
    <w:rsid w:val="003F70DB"/>
    <w:rsid w:val="0040304E"/>
    <w:rsid w:val="00404775"/>
    <w:rsid w:val="00405E69"/>
    <w:rsid w:val="00414F7B"/>
    <w:rsid w:val="004158F9"/>
    <w:rsid w:val="004245BF"/>
    <w:rsid w:val="0042669F"/>
    <w:rsid w:val="004269DD"/>
    <w:rsid w:val="00426DCA"/>
    <w:rsid w:val="00427F83"/>
    <w:rsid w:val="00435B4F"/>
    <w:rsid w:val="00440BE3"/>
    <w:rsid w:val="004458D8"/>
    <w:rsid w:val="00461F36"/>
    <w:rsid w:val="00493B42"/>
    <w:rsid w:val="004A0543"/>
    <w:rsid w:val="004A2FE7"/>
    <w:rsid w:val="004A64C6"/>
    <w:rsid w:val="004C1DA4"/>
    <w:rsid w:val="004C797D"/>
    <w:rsid w:val="004D1653"/>
    <w:rsid w:val="004D7619"/>
    <w:rsid w:val="00510040"/>
    <w:rsid w:val="0051028C"/>
    <w:rsid w:val="0051030D"/>
    <w:rsid w:val="0052091C"/>
    <w:rsid w:val="00536EB4"/>
    <w:rsid w:val="005403D2"/>
    <w:rsid w:val="00541F3F"/>
    <w:rsid w:val="00545243"/>
    <w:rsid w:val="0054611C"/>
    <w:rsid w:val="005558BD"/>
    <w:rsid w:val="0056266F"/>
    <w:rsid w:val="00562E52"/>
    <w:rsid w:val="005703EA"/>
    <w:rsid w:val="00581AF0"/>
    <w:rsid w:val="00586BEE"/>
    <w:rsid w:val="005A32A6"/>
    <w:rsid w:val="005A7384"/>
    <w:rsid w:val="005B0681"/>
    <w:rsid w:val="005B1327"/>
    <w:rsid w:val="005C320C"/>
    <w:rsid w:val="005D1805"/>
    <w:rsid w:val="005D4054"/>
    <w:rsid w:val="005D5BD8"/>
    <w:rsid w:val="005E2A7A"/>
    <w:rsid w:val="005E3591"/>
    <w:rsid w:val="005F6933"/>
    <w:rsid w:val="006127D3"/>
    <w:rsid w:val="006150AE"/>
    <w:rsid w:val="006210CE"/>
    <w:rsid w:val="00632ABF"/>
    <w:rsid w:val="00644231"/>
    <w:rsid w:val="00646072"/>
    <w:rsid w:val="00663670"/>
    <w:rsid w:val="00664FBE"/>
    <w:rsid w:val="0067044A"/>
    <w:rsid w:val="00671E4D"/>
    <w:rsid w:val="00673F33"/>
    <w:rsid w:val="00675906"/>
    <w:rsid w:val="00694EBB"/>
    <w:rsid w:val="006C1DD1"/>
    <w:rsid w:val="006D0D7B"/>
    <w:rsid w:val="006D20A6"/>
    <w:rsid w:val="006D6FA7"/>
    <w:rsid w:val="006F0159"/>
    <w:rsid w:val="006F3358"/>
    <w:rsid w:val="006F5C7B"/>
    <w:rsid w:val="00701B30"/>
    <w:rsid w:val="007227EF"/>
    <w:rsid w:val="007300BB"/>
    <w:rsid w:val="0073233F"/>
    <w:rsid w:val="0076160C"/>
    <w:rsid w:val="007719A6"/>
    <w:rsid w:val="00780AD8"/>
    <w:rsid w:val="00781AC5"/>
    <w:rsid w:val="007930A5"/>
    <w:rsid w:val="007A1047"/>
    <w:rsid w:val="007A71D4"/>
    <w:rsid w:val="007C28B2"/>
    <w:rsid w:val="007D7F53"/>
    <w:rsid w:val="007E6038"/>
    <w:rsid w:val="007F799E"/>
    <w:rsid w:val="00824757"/>
    <w:rsid w:val="008620AE"/>
    <w:rsid w:val="00872AFE"/>
    <w:rsid w:val="0088069E"/>
    <w:rsid w:val="00883C82"/>
    <w:rsid w:val="008862D8"/>
    <w:rsid w:val="00887A29"/>
    <w:rsid w:val="008A6C09"/>
    <w:rsid w:val="008B54FB"/>
    <w:rsid w:val="008B780E"/>
    <w:rsid w:val="008C3A8C"/>
    <w:rsid w:val="008C5E8B"/>
    <w:rsid w:val="008D1026"/>
    <w:rsid w:val="008D3139"/>
    <w:rsid w:val="008D64E3"/>
    <w:rsid w:val="008E3926"/>
    <w:rsid w:val="008F1E36"/>
    <w:rsid w:val="009048BB"/>
    <w:rsid w:val="009101AD"/>
    <w:rsid w:val="0091733E"/>
    <w:rsid w:val="0092377B"/>
    <w:rsid w:val="00926C45"/>
    <w:rsid w:val="00935257"/>
    <w:rsid w:val="00935BA3"/>
    <w:rsid w:val="00977A6B"/>
    <w:rsid w:val="009843C9"/>
    <w:rsid w:val="0098596A"/>
    <w:rsid w:val="00990171"/>
    <w:rsid w:val="0099625D"/>
    <w:rsid w:val="009C1223"/>
    <w:rsid w:val="009C211A"/>
    <w:rsid w:val="009D707E"/>
    <w:rsid w:val="009E3655"/>
    <w:rsid w:val="009E6686"/>
    <w:rsid w:val="00A0669E"/>
    <w:rsid w:val="00A06B9E"/>
    <w:rsid w:val="00A07D2A"/>
    <w:rsid w:val="00A12845"/>
    <w:rsid w:val="00A26F2F"/>
    <w:rsid w:val="00A41A2E"/>
    <w:rsid w:val="00A4649B"/>
    <w:rsid w:val="00A5297D"/>
    <w:rsid w:val="00A56594"/>
    <w:rsid w:val="00A61B2B"/>
    <w:rsid w:val="00A63D55"/>
    <w:rsid w:val="00A64718"/>
    <w:rsid w:val="00A654F9"/>
    <w:rsid w:val="00A770BC"/>
    <w:rsid w:val="00A814BA"/>
    <w:rsid w:val="00A90D3F"/>
    <w:rsid w:val="00A91E36"/>
    <w:rsid w:val="00AA2C96"/>
    <w:rsid w:val="00AA32A5"/>
    <w:rsid w:val="00AA3C72"/>
    <w:rsid w:val="00AA48B6"/>
    <w:rsid w:val="00AA4DB5"/>
    <w:rsid w:val="00AA5E7B"/>
    <w:rsid w:val="00AB2BD9"/>
    <w:rsid w:val="00AD1676"/>
    <w:rsid w:val="00AE2425"/>
    <w:rsid w:val="00AE4DCA"/>
    <w:rsid w:val="00B069EA"/>
    <w:rsid w:val="00B1450F"/>
    <w:rsid w:val="00B3064E"/>
    <w:rsid w:val="00B31218"/>
    <w:rsid w:val="00B356AE"/>
    <w:rsid w:val="00B42E50"/>
    <w:rsid w:val="00B43870"/>
    <w:rsid w:val="00B44153"/>
    <w:rsid w:val="00B44C22"/>
    <w:rsid w:val="00B45383"/>
    <w:rsid w:val="00B47487"/>
    <w:rsid w:val="00B54831"/>
    <w:rsid w:val="00B634FD"/>
    <w:rsid w:val="00B81DE0"/>
    <w:rsid w:val="00B87DC5"/>
    <w:rsid w:val="00BA3D66"/>
    <w:rsid w:val="00BB4D5B"/>
    <w:rsid w:val="00BD4B9F"/>
    <w:rsid w:val="00BE3257"/>
    <w:rsid w:val="00BF7D5B"/>
    <w:rsid w:val="00C00EDE"/>
    <w:rsid w:val="00C14BD0"/>
    <w:rsid w:val="00C15B8E"/>
    <w:rsid w:val="00C35351"/>
    <w:rsid w:val="00C36F30"/>
    <w:rsid w:val="00C657D9"/>
    <w:rsid w:val="00C660A6"/>
    <w:rsid w:val="00C71E49"/>
    <w:rsid w:val="00C74986"/>
    <w:rsid w:val="00C75EDA"/>
    <w:rsid w:val="00C86F8D"/>
    <w:rsid w:val="00C8752A"/>
    <w:rsid w:val="00C91431"/>
    <w:rsid w:val="00C930E4"/>
    <w:rsid w:val="00CA358E"/>
    <w:rsid w:val="00CB3680"/>
    <w:rsid w:val="00CB6C76"/>
    <w:rsid w:val="00CC60E2"/>
    <w:rsid w:val="00CE6CB1"/>
    <w:rsid w:val="00CF48AC"/>
    <w:rsid w:val="00D072BA"/>
    <w:rsid w:val="00D07434"/>
    <w:rsid w:val="00D16A37"/>
    <w:rsid w:val="00D20F04"/>
    <w:rsid w:val="00D23E4B"/>
    <w:rsid w:val="00D24DD5"/>
    <w:rsid w:val="00D305FF"/>
    <w:rsid w:val="00D45365"/>
    <w:rsid w:val="00D4553E"/>
    <w:rsid w:val="00D715C2"/>
    <w:rsid w:val="00DA59E5"/>
    <w:rsid w:val="00DC20A4"/>
    <w:rsid w:val="00DD3D4A"/>
    <w:rsid w:val="00DD6B57"/>
    <w:rsid w:val="00E0285C"/>
    <w:rsid w:val="00E05314"/>
    <w:rsid w:val="00E154A0"/>
    <w:rsid w:val="00E23F90"/>
    <w:rsid w:val="00E62426"/>
    <w:rsid w:val="00E636C5"/>
    <w:rsid w:val="00E63FDB"/>
    <w:rsid w:val="00E76404"/>
    <w:rsid w:val="00E775BD"/>
    <w:rsid w:val="00E86422"/>
    <w:rsid w:val="00E93E85"/>
    <w:rsid w:val="00E964BA"/>
    <w:rsid w:val="00EA169A"/>
    <w:rsid w:val="00EA2FA6"/>
    <w:rsid w:val="00EA3F83"/>
    <w:rsid w:val="00EA5986"/>
    <w:rsid w:val="00EC0FBC"/>
    <w:rsid w:val="00ED4480"/>
    <w:rsid w:val="00F12F3A"/>
    <w:rsid w:val="00F24E99"/>
    <w:rsid w:val="00F373EB"/>
    <w:rsid w:val="00F4705F"/>
    <w:rsid w:val="00F47E22"/>
    <w:rsid w:val="00F53CAF"/>
    <w:rsid w:val="00F54C60"/>
    <w:rsid w:val="00F60DAE"/>
    <w:rsid w:val="00F63F2A"/>
    <w:rsid w:val="00F6768C"/>
    <w:rsid w:val="00F67D83"/>
    <w:rsid w:val="00F751BD"/>
    <w:rsid w:val="00F8469D"/>
    <w:rsid w:val="00F85F7C"/>
    <w:rsid w:val="00F94804"/>
    <w:rsid w:val="00FA3C0D"/>
    <w:rsid w:val="00FC4C7F"/>
    <w:rsid w:val="00FC6823"/>
    <w:rsid w:val="00FD2985"/>
    <w:rsid w:val="00FD7714"/>
    <w:rsid w:val="00FE3C75"/>
    <w:rsid w:val="00FF0795"/>
    <w:rsid w:val="00FF1A85"/>
    <w:rsid w:val="00FF291F"/>
    <w:rsid w:val="00FF523E"/>
    <w:rsid w:val="00FF660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317E"/>
  <w15:docId w15:val="{6C689473-1DF3-4D3F-BA51-ED862F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L"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B9F"/>
    <w:pPr>
      <w:spacing w:line="240" w:lineRule="auto"/>
    </w:pPr>
    <w:rPr>
      <w:rFonts w:ascii="Times New Roman" w:hAnsi="Times New Roman" w:cs="Times New Roman"/>
      <w:color w:val="auto"/>
      <w:sz w:val="24"/>
      <w:szCs w:val="24"/>
      <w:lang w:val="en-US" w:eastAsia="en-US"/>
    </w:rPr>
  </w:style>
  <w:style w:type="paragraph" w:styleId="Ttulo1">
    <w:name w:val="heading 1"/>
    <w:basedOn w:val="Normal"/>
    <w:next w:val="Normal"/>
    <w:pPr>
      <w:keepNext/>
      <w:keepLines/>
      <w:spacing w:before="400" w:after="120" w:line="276" w:lineRule="auto"/>
      <w:contextualSpacing/>
      <w:outlineLvl w:val="0"/>
    </w:pPr>
    <w:rPr>
      <w:rFonts w:ascii="Arial" w:hAnsi="Arial" w:cs="Arial"/>
      <w:color w:val="000000"/>
      <w:sz w:val="40"/>
      <w:szCs w:val="40"/>
      <w:lang w:val="es-CL" w:eastAsia="es-CL"/>
    </w:rPr>
  </w:style>
  <w:style w:type="paragraph" w:styleId="Ttulo2">
    <w:name w:val="heading 2"/>
    <w:basedOn w:val="Normal"/>
    <w:next w:val="Normal"/>
    <w:pPr>
      <w:keepNext/>
      <w:keepLines/>
      <w:spacing w:before="360" w:after="120" w:line="276" w:lineRule="auto"/>
      <w:contextualSpacing/>
      <w:outlineLvl w:val="1"/>
    </w:pPr>
    <w:rPr>
      <w:rFonts w:ascii="Arial" w:hAnsi="Arial" w:cs="Arial"/>
      <w:color w:val="000000"/>
      <w:sz w:val="32"/>
      <w:szCs w:val="32"/>
      <w:lang w:val="es-CL" w:eastAsia="es-CL"/>
    </w:rPr>
  </w:style>
  <w:style w:type="paragraph" w:styleId="Ttulo3">
    <w:name w:val="heading 3"/>
    <w:basedOn w:val="Normal"/>
    <w:next w:val="Normal"/>
    <w:pPr>
      <w:keepNext/>
      <w:keepLines/>
      <w:spacing w:before="320" w:after="80" w:line="276" w:lineRule="auto"/>
      <w:contextualSpacing/>
      <w:outlineLvl w:val="2"/>
    </w:pPr>
    <w:rPr>
      <w:rFonts w:ascii="Arial" w:hAnsi="Arial" w:cs="Arial"/>
      <w:color w:val="434343"/>
      <w:sz w:val="28"/>
      <w:szCs w:val="28"/>
      <w:lang w:val="es-CL" w:eastAsia="es-CL"/>
    </w:rPr>
  </w:style>
  <w:style w:type="paragraph" w:styleId="Ttulo4">
    <w:name w:val="heading 4"/>
    <w:basedOn w:val="Normal"/>
    <w:next w:val="Normal"/>
    <w:pPr>
      <w:keepNext/>
      <w:keepLines/>
      <w:spacing w:before="280" w:after="80" w:line="276" w:lineRule="auto"/>
      <w:contextualSpacing/>
      <w:outlineLvl w:val="3"/>
    </w:pPr>
    <w:rPr>
      <w:rFonts w:ascii="Arial" w:hAnsi="Arial" w:cs="Arial"/>
      <w:color w:val="666666"/>
      <w:lang w:val="es-CL" w:eastAsia="es-CL"/>
    </w:rPr>
  </w:style>
  <w:style w:type="paragraph" w:styleId="Ttulo5">
    <w:name w:val="heading 5"/>
    <w:basedOn w:val="Normal"/>
    <w:next w:val="Normal"/>
    <w:pPr>
      <w:keepNext/>
      <w:keepLines/>
      <w:spacing w:before="240" w:after="80" w:line="276" w:lineRule="auto"/>
      <w:contextualSpacing/>
      <w:outlineLvl w:val="4"/>
    </w:pPr>
    <w:rPr>
      <w:rFonts w:ascii="Arial" w:hAnsi="Arial" w:cs="Arial"/>
      <w:color w:val="666666"/>
      <w:sz w:val="22"/>
      <w:szCs w:val="22"/>
      <w:lang w:val="es-CL" w:eastAsia="es-CL"/>
    </w:rPr>
  </w:style>
  <w:style w:type="paragraph" w:styleId="Ttulo6">
    <w:name w:val="heading 6"/>
    <w:basedOn w:val="Normal"/>
    <w:next w:val="Normal"/>
    <w:pPr>
      <w:keepNext/>
      <w:keepLines/>
      <w:spacing w:before="240" w:after="80" w:line="276" w:lineRule="auto"/>
      <w:contextualSpacing/>
      <w:outlineLvl w:val="5"/>
    </w:pPr>
    <w:rPr>
      <w:rFonts w:ascii="Arial" w:hAnsi="Arial" w:cs="Arial"/>
      <w:i/>
      <w:color w:val="666666"/>
      <w:sz w:val="22"/>
      <w:szCs w:val="22"/>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after="60" w:line="276" w:lineRule="auto"/>
      <w:contextualSpacing/>
    </w:pPr>
    <w:rPr>
      <w:rFonts w:ascii="Arial" w:hAnsi="Arial" w:cs="Arial"/>
      <w:color w:val="000000"/>
      <w:sz w:val="52"/>
      <w:szCs w:val="52"/>
      <w:lang w:val="es-CL" w:eastAsia="es-CL"/>
    </w:rPr>
  </w:style>
  <w:style w:type="paragraph" w:styleId="Subttulo">
    <w:name w:val="Subtitle"/>
    <w:basedOn w:val="Normal"/>
    <w:next w:val="Normal"/>
    <w:pPr>
      <w:keepNext/>
      <w:keepLines/>
      <w:spacing w:after="320" w:line="276" w:lineRule="auto"/>
      <w:contextualSpacing/>
    </w:pPr>
    <w:rPr>
      <w:rFonts w:ascii="Arial" w:hAnsi="Arial" w:cs="Arial"/>
      <w:color w:val="666666"/>
      <w:sz w:val="30"/>
      <w:szCs w:val="30"/>
      <w:lang w:val="es-CL" w:eastAsia="es-CL"/>
    </w:rPr>
  </w:style>
  <w:style w:type="table" w:customStyle="1" w:styleId="1">
    <w:name w:val="1"/>
    <w:basedOn w:val="TableNormal1"/>
    <w:tblPr>
      <w:tblStyleRowBandSize w:val="1"/>
      <w:tblStyleColBandSize w:val="1"/>
    </w:tblPr>
  </w:style>
  <w:style w:type="paragraph" w:styleId="Encabezado">
    <w:name w:val="header"/>
    <w:basedOn w:val="Normal"/>
    <w:link w:val="EncabezadoCar"/>
    <w:uiPriority w:val="99"/>
    <w:unhideWhenUsed/>
    <w:rsid w:val="00586BEE"/>
    <w:pPr>
      <w:tabs>
        <w:tab w:val="center" w:pos="4419"/>
        <w:tab w:val="right" w:pos="8838"/>
      </w:tabs>
    </w:pPr>
    <w:rPr>
      <w:rFonts w:ascii="Arial" w:hAnsi="Arial" w:cs="Arial"/>
      <w:color w:val="000000"/>
      <w:sz w:val="22"/>
      <w:szCs w:val="22"/>
      <w:lang w:val="es-CL" w:eastAsia="es-CL"/>
    </w:rPr>
  </w:style>
  <w:style w:type="character" w:customStyle="1" w:styleId="EncabezadoCar">
    <w:name w:val="Encabezado Car"/>
    <w:basedOn w:val="Fuentedeprrafopredeter"/>
    <w:link w:val="Encabezado"/>
    <w:uiPriority w:val="99"/>
    <w:rsid w:val="00586BEE"/>
  </w:style>
  <w:style w:type="paragraph" w:styleId="Piedepgina">
    <w:name w:val="footer"/>
    <w:basedOn w:val="Normal"/>
    <w:link w:val="PiedepginaCar"/>
    <w:uiPriority w:val="99"/>
    <w:unhideWhenUsed/>
    <w:rsid w:val="00586BEE"/>
    <w:pPr>
      <w:tabs>
        <w:tab w:val="center" w:pos="4419"/>
        <w:tab w:val="right" w:pos="8838"/>
      </w:tabs>
    </w:pPr>
    <w:rPr>
      <w:rFonts w:ascii="Arial" w:hAnsi="Arial" w:cs="Arial"/>
      <w:color w:val="000000"/>
      <w:sz w:val="22"/>
      <w:szCs w:val="22"/>
      <w:lang w:val="es-CL" w:eastAsia="es-CL"/>
    </w:rPr>
  </w:style>
  <w:style w:type="character" w:customStyle="1" w:styleId="PiedepginaCar">
    <w:name w:val="Pie de página Car"/>
    <w:basedOn w:val="Fuentedeprrafopredeter"/>
    <w:link w:val="Piedepgina"/>
    <w:uiPriority w:val="99"/>
    <w:rsid w:val="00586BEE"/>
  </w:style>
  <w:style w:type="character" w:styleId="Refdecomentario">
    <w:name w:val="annotation reference"/>
    <w:basedOn w:val="Fuentedeprrafopredeter"/>
    <w:uiPriority w:val="99"/>
    <w:semiHidden/>
    <w:unhideWhenUsed/>
    <w:rsid w:val="001A640B"/>
    <w:rPr>
      <w:sz w:val="16"/>
      <w:szCs w:val="16"/>
    </w:rPr>
  </w:style>
  <w:style w:type="paragraph" w:styleId="Textocomentario">
    <w:name w:val="annotation text"/>
    <w:basedOn w:val="Normal"/>
    <w:link w:val="TextocomentarioCar"/>
    <w:uiPriority w:val="99"/>
    <w:semiHidden/>
    <w:unhideWhenUsed/>
    <w:rsid w:val="001A640B"/>
    <w:rPr>
      <w:rFonts w:ascii="Arial" w:hAnsi="Arial" w:cs="Arial"/>
      <w:color w:val="000000"/>
      <w:sz w:val="20"/>
      <w:szCs w:val="20"/>
      <w:lang w:val="es-CL" w:eastAsia="es-CL"/>
    </w:rPr>
  </w:style>
  <w:style w:type="character" w:customStyle="1" w:styleId="TextocomentarioCar">
    <w:name w:val="Texto comentario Car"/>
    <w:basedOn w:val="Fuentedeprrafopredeter"/>
    <w:link w:val="Textocomentario"/>
    <w:uiPriority w:val="99"/>
    <w:semiHidden/>
    <w:rsid w:val="001A640B"/>
    <w:rPr>
      <w:sz w:val="20"/>
      <w:szCs w:val="20"/>
    </w:rPr>
  </w:style>
  <w:style w:type="paragraph" w:styleId="Asuntodelcomentario">
    <w:name w:val="annotation subject"/>
    <w:basedOn w:val="Textocomentario"/>
    <w:next w:val="Textocomentario"/>
    <w:link w:val="AsuntodelcomentarioCar"/>
    <w:uiPriority w:val="99"/>
    <w:semiHidden/>
    <w:unhideWhenUsed/>
    <w:rsid w:val="001A640B"/>
    <w:rPr>
      <w:b/>
      <w:bCs/>
    </w:rPr>
  </w:style>
  <w:style w:type="character" w:customStyle="1" w:styleId="AsuntodelcomentarioCar">
    <w:name w:val="Asunto del comentario Car"/>
    <w:basedOn w:val="TextocomentarioCar"/>
    <w:link w:val="Asuntodelcomentario"/>
    <w:uiPriority w:val="99"/>
    <w:semiHidden/>
    <w:rsid w:val="001A640B"/>
    <w:rPr>
      <w:b/>
      <w:bCs/>
      <w:sz w:val="20"/>
      <w:szCs w:val="20"/>
    </w:rPr>
  </w:style>
  <w:style w:type="paragraph" w:styleId="Textodeglobo">
    <w:name w:val="Balloon Text"/>
    <w:basedOn w:val="Normal"/>
    <w:link w:val="TextodegloboCar"/>
    <w:uiPriority w:val="99"/>
    <w:semiHidden/>
    <w:unhideWhenUsed/>
    <w:rsid w:val="001A640B"/>
    <w:rPr>
      <w:rFonts w:ascii="Segoe UI" w:hAnsi="Segoe UI" w:cs="Segoe UI"/>
      <w:color w:val="000000"/>
      <w:sz w:val="18"/>
      <w:szCs w:val="18"/>
      <w:lang w:val="es-CL" w:eastAsia="es-CL"/>
    </w:rPr>
  </w:style>
  <w:style w:type="character" w:customStyle="1" w:styleId="TextodegloboCar">
    <w:name w:val="Texto de globo Car"/>
    <w:basedOn w:val="Fuentedeprrafopredeter"/>
    <w:link w:val="Textodeglobo"/>
    <w:uiPriority w:val="99"/>
    <w:semiHidden/>
    <w:rsid w:val="001A640B"/>
    <w:rPr>
      <w:rFonts w:ascii="Segoe UI" w:hAnsi="Segoe UI" w:cs="Segoe UI"/>
      <w:sz w:val="18"/>
      <w:szCs w:val="18"/>
    </w:rPr>
  </w:style>
  <w:style w:type="paragraph" w:styleId="Prrafodelista">
    <w:name w:val="List Paragraph"/>
    <w:basedOn w:val="Normal"/>
    <w:uiPriority w:val="34"/>
    <w:qFormat/>
    <w:rsid w:val="00D072BA"/>
    <w:pPr>
      <w:spacing w:line="276" w:lineRule="auto"/>
      <w:ind w:left="720"/>
      <w:contextualSpacing/>
    </w:pPr>
    <w:rPr>
      <w:rFonts w:ascii="Arial" w:hAnsi="Arial" w:cs="Arial"/>
      <w:color w:val="000000"/>
      <w:sz w:val="22"/>
      <w:szCs w:val="22"/>
      <w:lang w:val="es-CL" w:eastAsia="es-CL"/>
    </w:rPr>
  </w:style>
  <w:style w:type="paragraph" w:styleId="Descripcin">
    <w:name w:val="caption"/>
    <w:basedOn w:val="Normal"/>
    <w:next w:val="Normal"/>
    <w:uiPriority w:val="35"/>
    <w:semiHidden/>
    <w:unhideWhenUsed/>
    <w:qFormat/>
    <w:rsid w:val="00D072BA"/>
    <w:pPr>
      <w:spacing w:after="200"/>
    </w:pPr>
    <w:rPr>
      <w:rFonts w:ascii="Arial" w:hAnsi="Arial" w:cs="Arial"/>
      <w:i/>
      <w:iCs/>
      <w:color w:val="44546A" w:themeColor="text2"/>
      <w:sz w:val="18"/>
      <w:szCs w:val="18"/>
      <w:lang w:val="es-CL" w:eastAsia="es-CL"/>
    </w:rPr>
  </w:style>
  <w:style w:type="character" w:styleId="Hipervnculo">
    <w:name w:val="Hyperlink"/>
    <w:basedOn w:val="Fuentedeprrafopredeter"/>
    <w:uiPriority w:val="99"/>
    <w:unhideWhenUsed/>
    <w:rsid w:val="004158F9"/>
    <w:rPr>
      <w:color w:val="0563C1" w:themeColor="hyperlink"/>
      <w:u w:val="single"/>
    </w:rPr>
  </w:style>
  <w:style w:type="table" w:styleId="Tablaconcuadrcula">
    <w:name w:val="Table Grid"/>
    <w:basedOn w:val="Tablanormal"/>
    <w:uiPriority w:val="39"/>
    <w:rsid w:val="001D7E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0D736F"/>
  </w:style>
  <w:style w:type="paragraph" w:styleId="TtulodeTDC">
    <w:name w:val="TOC Heading"/>
    <w:basedOn w:val="Ttulo1"/>
    <w:next w:val="Normal"/>
    <w:uiPriority w:val="39"/>
    <w:unhideWhenUsed/>
    <w:qFormat/>
    <w:rsid w:val="00A91E36"/>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HTMLconformatoprevio">
    <w:name w:val="HTML Preformatted"/>
    <w:basedOn w:val="Normal"/>
    <w:link w:val="HTMLconformatoprevioCar"/>
    <w:uiPriority w:val="99"/>
    <w:semiHidden/>
    <w:unhideWhenUsed/>
    <w:rsid w:val="00872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72AFE"/>
    <w:rPr>
      <w:rFonts w:ascii="Courier New" w:eastAsiaTheme="minorHAnsi" w:hAnsi="Courier New" w:cs="Courier New"/>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3442">
      <w:bodyDiv w:val="1"/>
      <w:marLeft w:val="0"/>
      <w:marRight w:val="0"/>
      <w:marTop w:val="0"/>
      <w:marBottom w:val="0"/>
      <w:divBdr>
        <w:top w:val="none" w:sz="0" w:space="0" w:color="auto"/>
        <w:left w:val="none" w:sz="0" w:space="0" w:color="auto"/>
        <w:bottom w:val="none" w:sz="0" w:space="0" w:color="auto"/>
        <w:right w:val="none" w:sz="0" w:space="0" w:color="auto"/>
      </w:divBdr>
    </w:div>
    <w:div w:id="113139860">
      <w:bodyDiv w:val="1"/>
      <w:marLeft w:val="0"/>
      <w:marRight w:val="0"/>
      <w:marTop w:val="0"/>
      <w:marBottom w:val="0"/>
      <w:divBdr>
        <w:top w:val="none" w:sz="0" w:space="0" w:color="auto"/>
        <w:left w:val="none" w:sz="0" w:space="0" w:color="auto"/>
        <w:bottom w:val="none" w:sz="0" w:space="0" w:color="auto"/>
        <w:right w:val="none" w:sz="0" w:space="0" w:color="auto"/>
      </w:divBdr>
    </w:div>
    <w:div w:id="119804810">
      <w:bodyDiv w:val="1"/>
      <w:marLeft w:val="0"/>
      <w:marRight w:val="0"/>
      <w:marTop w:val="0"/>
      <w:marBottom w:val="0"/>
      <w:divBdr>
        <w:top w:val="none" w:sz="0" w:space="0" w:color="auto"/>
        <w:left w:val="none" w:sz="0" w:space="0" w:color="auto"/>
        <w:bottom w:val="none" w:sz="0" w:space="0" w:color="auto"/>
        <w:right w:val="none" w:sz="0" w:space="0" w:color="auto"/>
      </w:divBdr>
    </w:div>
    <w:div w:id="183204619">
      <w:bodyDiv w:val="1"/>
      <w:marLeft w:val="0"/>
      <w:marRight w:val="0"/>
      <w:marTop w:val="0"/>
      <w:marBottom w:val="0"/>
      <w:divBdr>
        <w:top w:val="none" w:sz="0" w:space="0" w:color="auto"/>
        <w:left w:val="none" w:sz="0" w:space="0" w:color="auto"/>
        <w:bottom w:val="none" w:sz="0" w:space="0" w:color="auto"/>
        <w:right w:val="none" w:sz="0" w:space="0" w:color="auto"/>
      </w:divBdr>
    </w:div>
    <w:div w:id="456609576">
      <w:bodyDiv w:val="1"/>
      <w:marLeft w:val="0"/>
      <w:marRight w:val="0"/>
      <w:marTop w:val="0"/>
      <w:marBottom w:val="0"/>
      <w:divBdr>
        <w:top w:val="none" w:sz="0" w:space="0" w:color="auto"/>
        <w:left w:val="none" w:sz="0" w:space="0" w:color="auto"/>
        <w:bottom w:val="none" w:sz="0" w:space="0" w:color="auto"/>
        <w:right w:val="none" w:sz="0" w:space="0" w:color="auto"/>
      </w:divBdr>
    </w:div>
    <w:div w:id="468864944">
      <w:bodyDiv w:val="1"/>
      <w:marLeft w:val="0"/>
      <w:marRight w:val="0"/>
      <w:marTop w:val="0"/>
      <w:marBottom w:val="0"/>
      <w:divBdr>
        <w:top w:val="none" w:sz="0" w:space="0" w:color="auto"/>
        <w:left w:val="none" w:sz="0" w:space="0" w:color="auto"/>
        <w:bottom w:val="none" w:sz="0" w:space="0" w:color="auto"/>
        <w:right w:val="none" w:sz="0" w:space="0" w:color="auto"/>
      </w:divBdr>
    </w:div>
    <w:div w:id="718479988">
      <w:bodyDiv w:val="1"/>
      <w:marLeft w:val="0"/>
      <w:marRight w:val="0"/>
      <w:marTop w:val="0"/>
      <w:marBottom w:val="0"/>
      <w:divBdr>
        <w:top w:val="none" w:sz="0" w:space="0" w:color="auto"/>
        <w:left w:val="none" w:sz="0" w:space="0" w:color="auto"/>
        <w:bottom w:val="none" w:sz="0" w:space="0" w:color="auto"/>
        <w:right w:val="none" w:sz="0" w:space="0" w:color="auto"/>
      </w:divBdr>
    </w:div>
    <w:div w:id="726688177">
      <w:bodyDiv w:val="1"/>
      <w:marLeft w:val="0"/>
      <w:marRight w:val="0"/>
      <w:marTop w:val="0"/>
      <w:marBottom w:val="0"/>
      <w:divBdr>
        <w:top w:val="none" w:sz="0" w:space="0" w:color="auto"/>
        <w:left w:val="none" w:sz="0" w:space="0" w:color="auto"/>
        <w:bottom w:val="none" w:sz="0" w:space="0" w:color="auto"/>
        <w:right w:val="none" w:sz="0" w:space="0" w:color="auto"/>
      </w:divBdr>
    </w:div>
    <w:div w:id="745302456">
      <w:bodyDiv w:val="1"/>
      <w:marLeft w:val="0"/>
      <w:marRight w:val="0"/>
      <w:marTop w:val="0"/>
      <w:marBottom w:val="0"/>
      <w:divBdr>
        <w:top w:val="none" w:sz="0" w:space="0" w:color="auto"/>
        <w:left w:val="none" w:sz="0" w:space="0" w:color="auto"/>
        <w:bottom w:val="none" w:sz="0" w:space="0" w:color="auto"/>
        <w:right w:val="none" w:sz="0" w:space="0" w:color="auto"/>
      </w:divBdr>
    </w:div>
    <w:div w:id="915168631">
      <w:bodyDiv w:val="1"/>
      <w:marLeft w:val="0"/>
      <w:marRight w:val="0"/>
      <w:marTop w:val="0"/>
      <w:marBottom w:val="0"/>
      <w:divBdr>
        <w:top w:val="none" w:sz="0" w:space="0" w:color="auto"/>
        <w:left w:val="none" w:sz="0" w:space="0" w:color="auto"/>
        <w:bottom w:val="none" w:sz="0" w:space="0" w:color="auto"/>
        <w:right w:val="none" w:sz="0" w:space="0" w:color="auto"/>
      </w:divBdr>
    </w:div>
    <w:div w:id="1084063042">
      <w:bodyDiv w:val="1"/>
      <w:marLeft w:val="0"/>
      <w:marRight w:val="0"/>
      <w:marTop w:val="0"/>
      <w:marBottom w:val="0"/>
      <w:divBdr>
        <w:top w:val="none" w:sz="0" w:space="0" w:color="auto"/>
        <w:left w:val="none" w:sz="0" w:space="0" w:color="auto"/>
        <w:bottom w:val="none" w:sz="0" w:space="0" w:color="auto"/>
        <w:right w:val="none" w:sz="0" w:space="0" w:color="auto"/>
      </w:divBdr>
    </w:div>
    <w:div w:id="1466971250">
      <w:bodyDiv w:val="1"/>
      <w:marLeft w:val="0"/>
      <w:marRight w:val="0"/>
      <w:marTop w:val="0"/>
      <w:marBottom w:val="0"/>
      <w:divBdr>
        <w:top w:val="none" w:sz="0" w:space="0" w:color="auto"/>
        <w:left w:val="none" w:sz="0" w:space="0" w:color="auto"/>
        <w:bottom w:val="none" w:sz="0" w:space="0" w:color="auto"/>
        <w:right w:val="none" w:sz="0" w:space="0" w:color="auto"/>
      </w:divBdr>
    </w:div>
    <w:div w:id="1524249470">
      <w:bodyDiv w:val="1"/>
      <w:marLeft w:val="0"/>
      <w:marRight w:val="0"/>
      <w:marTop w:val="0"/>
      <w:marBottom w:val="0"/>
      <w:divBdr>
        <w:top w:val="none" w:sz="0" w:space="0" w:color="auto"/>
        <w:left w:val="none" w:sz="0" w:space="0" w:color="auto"/>
        <w:bottom w:val="none" w:sz="0" w:space="0" w:color="auto"/>
        <w:right w:val="none" w:sz="0" w:space="0" w:color="auto"/>
      </w:divBdr>
    </w:div>
    <w:div w:id="1771317366">
      <w:bodyDiv w:val="1"/>
      <w:marLeft w:val="0"/>
      <w:marRight w:val="0"/>
      <w:marTop w:val="0"/>
      <w:marBottom w:val="0"/>
      <w:divBdr>
        <w:top w:val="none" w:sz="0" w:space="0" w:color="auto"/>
        <w:left w:val="none" w:sz="0" w:space="0" w:color="auto"/>
        <w:bottom w:val="none" w:sz="0" w:space="0" w:color="auto"/>
        <w:right w:val="none" w:sz="0" w:space="0" w:color="auto"/>
      </w:divBdr>
    </w:div>
    <w:div w:id="2057505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ejpt.net/index.php/ejpt/pages/view/guidelines"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2539C723E14E11BFFAE5A21D93D7DB"/>
        <w:category>
          <w:name w:val="General"/>
          <w:gallery w:val="placeholder"/>
        </w:category>
        <w:types>
          <w:type w:val="bbPlcHdr"/>
        </w:types>
        <w:behaviors>
          <w:behavior w:val="content"/>
        </w:behaviors>
        <w:guid w:val="{BAFF9092-5A06-4A70-B625-D11C0896E442}"/>
      </w:docPartPr>
      <w:docPartBody>
        <w:p w:rsidR="00DB184A" w:rsidRDefault="00745ACB" w:rsidP="00745ACB">
          <w:pPr>
            <w:pStyle w:val="4D2539C723E14E11BFFAE5A21D93D7DB"/>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CB"/>
    <w:rsid w:val="00194AD0"/>
    <w:rsid w:val="002030C6"/>
    <w:rsid w:val="00310F7E"/>
    <w:rsid w:val="00531597"/>
    <w:rsid w:val="005B3C2A"/>
    <w:rsid w:val="00603639"/>
    <w:rsid w:val="006A177E"/>
    <w:rsid w:val="006B2AA9"/>
    <w:rsid w:val="00745ACB"/>
    <w:rsid w:val="0089253D"/>
    <w:rsid w:val="00B80B4A"/>
    <w:rsid w:val="00BB1A84"/>
    <w:rsid w:val="00C71772"/>
    <w:rsid w:val="00C83589"/>
    <w:rsid w:val="00DB184A"/>
    <w:rsid w:val="00EF21A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2539C723E14E11BFFAE5A21D93D7DB">
    <w:name w:val="4D2539C723E14E11BFFAE5A21D93D7DB"/>
    <w:rsid w:val="00745A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F9EB8-7793-47B0-8E4A-FF1E0C26A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5407</Words>
  <Characters>29742</Characters>
  <Application>Microsoft Office Word</Application>
  <DocSecurity>0</DocSecurity>
  <Lines>247</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Errazuris</dc:creator>
  <cp:keywords/>
  <dc:description/>
  <cp:lastModifiedBy>user</cp:lastModifiedBy>
  <cp:revision>4</cp:revision>
  <cp:lastPrinted>2016-05-24T21:59:00Z</cp:lastPrinted>
  <dcterms:created xsi:type="dcterms:W3CDTF">2017-08-08T15:14:00Z</dcterms:created>
  <dcterms:modified xsi:type="dcterms:W3CDTF">2017-08-08T18:24:00Z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88206</vt:lpwstr>
  </property>
  <property fmtid="{D5CDD505-2E9C-101B-9397-08002B2CF9AE}" pid="3" name="StyleId">
    <vt:lpwstr>http://www.zotero.org/styles/vancouver</vt:lpwstr>
  </property>
  <property fmtid="{D5CDD505-2E9C-101B-9397-08002B2CF9AE}" pid="4" name="ProjectId">
    <vt:lpwstr>0</vt:lpwstr>
  </property>
</Properties>
</file>